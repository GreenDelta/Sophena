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04B60" w14:textId="77777777" w:rsidR="00961EC5" w:rsidRPr="000C34B5" w:rsidRDefault="00A2468C" w:rsidP="00961EC5">
      <w:pPr>
        <w:pStyle w:val="berschrift1"/>
        <w:spacing w:after="0"/>
        <w:rPr>
          <w:rFonts w:ascii="Arial" w:hAnsi="Arial" w:cs="Arial"/>
          <w:noProof/>
          <w:lang w:eastAsia="de-DE"/>
        </w:rPr>
      </w:pPr>
      <w:r w:rsidRPr="000C34B5">
        <w:rPr>
          <w:rFonts w:ascii="Arial" w:hAnsi="Arial" w:cs="Arial"/>
          <w:noProof/>
          <w:lang w:eastAsia="de-DE"/>
        </w:rPr>
        <w:t>Produktdatenbank</w:t>
      </w:r>
    </w:p>
    <w:p w14:paraId="0BC86CA8" w14:textId="77777777" w:rsidR="00961EC5" w:rsidRPr="000C34B5" w:rsidRDefault="009D6D3A" w:rsidP="00961EC5">
      <w:pPr>
        <w:rPr>
          <w:lang w:eastAsia="de-DE"/>
        </w:rPr>
      </w:pPr>
      <w:r w:rsidRPr="000C34B5">
        <w:rPr>
          <w:lang w:eastAsia="de-DE"/>
        </w:rPr>
        <w:br/>
      </w:r>
      <w:r w:rsidR="00A2468C" w:rsidRPr="000C34B5">
        <w:rPr>
          <w:lang w:eastAsia="de-DE"/>
        </w:rPr>
        <w:t>Die Produktdatenbank ist ein zentrales Element von Sophena. Dort sind von verschiedenen Herstellern Produkte hinterlegt, die für die Planung eines Heizwerks mit Nahwärmenetz relevant sind.</w:t>
      </w:r>
      <w:r w:rsidR="004C2F9F" w:rsidRPr="000C34B5">
        <w:rPr>
          <w:lang w:eastAsia="de-DE"/>
        </w:rPr>
        <w:t xml:space="preserve"> Des Weiteren sind dort von C.A.R.M.E.N. erstellte Standard-Produkte enthalten, die sich aus gerundeten Mittelwerten der Firmendaten ergeben. Bei Herstellerprodukten sind grundsätzlich keine Preise hinterlegt, bei den Standardprodukte</w:t>
      </w:r>
      <w:r w:rsidR="005064C4" w:rsidRPr="000C34B5">
        <w:rPr>
          <w:lang w:eastAsia="de-DE"/>
        </w:rPr>
        <w:t>n</w:t>
      </w:r>
      <w:r w:rsidR="004C2F9F" w:rsidRPr="000C34B5">
        <w:rPr>
          <w:lang w:eastAsia="de-DE"/>
        </w:rPr>
        <w:t xml:space="preserve"> schon.</w:t>
      </w:r>
    </w:p>
    <w:p w14:paraId="22FD2726" w14:textId="77777777" w:rsidR="00A2468C" w:rsidRPr="000C34B5" w:rsidRDefault="00A2468C" w:rsidP="00A2468C">
      <w:pPr>
        <w:pStyle w:val="berschrift1"/>
        <w:spacing w:after="0"/>
        <w:rPr>
          <w:rFonts w:ascii="Arial" w:hAnsi="Arial" w:cs="Arial"/>
          <w:noProof/>
          <w:lang w:eastAsia="de-DE"/>
        </w:rPr>
      </w:pPr>
      <w:r w:rsidRPr="000C34B5">
        <w:rPr>
          <w:rFonts w:ascii="Arial" w:hAnsi="Arial" w:cs="Arial"/>
          <w:noProof/>
          <w:lang w:eastAsia="de-DE"/>
        </w:rPr>
        <w:t>Umfang</w:t>
      </w:r>
    </w:p>
    <w:p w14:paraId="64D3A688" w14:textId="77777777" w:rsidR="00A2468C" w:rsidRPr="000C34B5" w:rsidRDefault="009D6D3A" w:rsidP="00A2468C">
      <w:pPr>
        <w:rPr>
          <w:lang w:eastAsia="de-DE"/>
        </w:rPr>
      </w:pPr>
      <w:r w:rsidRPr="000C34B5">
        <w:rPr>
          <w:lang w:eastAsia="de-DE"/>
        </w:rPr>
        <w:br/>
      </w:r>
      <w:r w:rsidR="00A2468C" w:rsidRPr="000C34B5">
        <w:rPr>
          <w:lang w:eastAsia="de-DE"/>
        </w:rPr>
        <w:t xml:space="preserve">Derzeit sind </w:t>
      </w:r>
      <w:r w:rsidR="004B3221" w:rsidRPr="000C34B5">
        <w:rPr>
          <w:lang w:eastAsia="de-DE"/>
        </w:rPr>
        <w:t xml:space="preserve">Einträge in </w:t>
      </w:r>
      <w:r w:rsidR="00A2468C" w:rsidRPr="000C34B5">
        <w:rPr>
          <w:lang w:eastAsia="de-DE"/>
        </w:rPr>
        <w:t>folgende</w:t>
      </w:r>
      <w:r w:rsidR="004B3221" w:rsidRPr="000C34B5">
        <w:rPr>
          <w:lang w:eastAsia="de-DE"/>
        </w:rPr>
        <w:t>n</w:t>
      </w:r>
      <w:r w:rsidR="00A2468C" w:rsidRPr="000C34B5">
        <w:rPr>
          <w:lang w:eastAsia="de-DE"/>
        </w:rPr>
        <w:t xml:space="preserve"> Produktbereiche</w:t>
      </w:r>
      <w:r w:rsidR="004B3221" w:rsidRPr="000C34B5">
        <w:rPr>
          <w:lang w:eastAsia="de-DE"/>
        </w:rPr>
        <w:t>n</w:t>
      </w:r>
      <w:r w:rsidR="00A2468C" w:rsidRPr="000C34B5">
        <w:rPr>
          <w:lang w:eastAsia="de-DE"/>
        </w:rPr>
        <w:t xml:space="preserve"> geplant:</w:t>
      </w:r>
    </w:p>
    <w:p w14:paraId="26A8A56C" w14:textId="77777777" w:rsidR="00A2468C" w:rsidRPr="000C34B5" w:rsidRDefault="00A2468C" w:rsidP="00A2468C">
      <w:pPr>
        <w:pStyle w:val="Listenabsatz"/>
        <w:numPr>
          <w:ilvl w:val="0"/>
          <w:numId w:val="14"/>
        </w:numPr>
        <w:rPr>
          <w:rFonts w:ascii="Arial" w:hAnsi="Arial" w:cs="Arial"/>
          <w:lang w:eastAsia="de-DE"/>
        </w:rPr>
      </w:pPr>
      <w:r w:rsidRPr="000C34B5">
        <w:rPr>
          <w:rFonts w:ascii="Arial" w:hAnsi="Arial" w:cs="Arial"/>
          <w:lang w:eastAsia="de-DE"/>
        </w:rPr>
        <w:t>Biomassekessel</w:t>
      </w:r>
    </w:p>
    <w:p w14:paraId="2EDED6EF" w14:textId="77777777" w:rsidR="00A2468C" w:rsidRPr="000C34B5" w:rsidRDefault="00A2468C" w:rsidP="00A2468C">
      <w:pPr>
        <w:pStyle w:val="Listenabsatz"/>
        <w:numPr>
          <w:ilvl w:val="0"/>
          <w:numId w:val="14"/>
        </w:numPr>
        <w:rPr>
          <w:rFonts w:ascii="Arial" w:hAnsi="Arial" w:cs="Arial"/>
          <w:lang w:eastAsia="de-DE"/>
        </w:rPr>
      </w:pPr>
      <w:r w:rsidRPr="000C34B5">
        <w:rPr>
          <w:rFonts w:ascii="Arial" w:hAnsi="Arial" w:cs="Arial"/>
          <w:lang w:eastAsia="de-DE"/>
        </w:rPr>
        <w:t>Fossiler Kessel</w:t>
      </w:r>
    </w:p>
    <w:p w14:paraId="35E8593B" w14:textId="77777777" w:rsidR="00A2468C" w:rsidRPr="000C34B5" w:rsidRDefault="00A2468C" w:rsidP="00A2468C">
      <w:pPr>
        <w:pStyle w:val="Listenabsatz"/>
        <w:numPr>
          <w:ilvl w:val="0"/>
          <w:numId w:val="14"/>
        </w:numPr>
        <w:rPr>
          <w:rFonts w:ascii="Arial" w:hAnsi="Arial" w:cs="Arial"/>
          <w:lang w:eastAsia="de-DE"/>
        </w:rPr>
      </w:pPr>
      <w:r w:rsidRPr="000C34B5">
        <w:rPr>
          <w:rFonts w:ascii="Arial" w:hAnsi="Arial" w:cs="Arial"/>
          <w:lang w:eastAsia="de-DE"/>
        </w:rPr>
        <w:t>KWK-Anlage</w:t>
      </w:r>
    </w:p>
    <w:p w14:paraId="2DB3EE12" w14:textId="77777777" w:rsidR="00A2468C" w:rsidRPr="000C34B5" w:rsidRDefault="00A2468C" w:rsidP="00A2468C">
      <w:pPr>
        <w:pStyle w:val="Listenabsatz"/>
        <w:numPr>
          <w:ilvl w:val="0"/>
          <w:numId w:val="14"/>
        </w:numPr>
        <w:rPr>
          <w:rFonts w:ascii="Arial" w:hAnsi="Arial" w:cs="Arial"/>
          <w:lang w:eastAsia="de-DE"/>
        </w:rPr>
      </w:pPr>
      <w:r w:rsidRPr="000C34B5">
        <w:rPr>
          <w:rFonts w:ascii="Arial" w:hAnsi="Arial" w:cs="Arial"/>
          <w:lang w:eastAsia="de-DE"/>
        </w:rPr>
        <w:t>Pufferspeicher</w:t>
      </w:r>
    </w:p>
    <w:p w14:paraId="6AC106DF" w14:textId="77777777" w:rsidR="00A2468C" w:rsidRPr="000C34B5" w:rsidRDefault="00A2468C" w:rsidP="00A2468C">
      <w:pPr>
        <w:pStyle w:val="Listenabsatz"/>
        <w:numPr>
          <w:ilvl w:val="0"/>
          <w:numId w:val="14"/>
        </w:numPr>
        <w:rPr>
          <w:rFonts w:ascii="Arial" w:hAnsi="Arial" w:cs="Arial"/>
          <w:lang w:eastAsia="de-DE"/>
        </w:rPr>
      </w:pPr>
      <w:r w:rsidRPr="000C34B5">
        <w:rPr>
          <w:rFonts w:ascii="Arial" w:hAnsi="Arial" w:cs="Arial"/>
          <w:lang w:eastAsia="de-DE"/>
        </w:rPr>
        <w:t>Wärmerückgewinnung</w:t>
      </w:r>
    </w:p>
    <w:p w14:paraId="0A318D27" w14:textId="77777777" w:rsidR="00A2468C" w:rsidRPr="000C34B5" w:rsidRDefault="00A2468C" w:rsidP="00A2468C">
      <w:pPr>
        <w:pStyle w:val="Listenabsatz"/>
        <w:numPr>
          <w:ilvl w:val="0"/>
          <w:numId w:val="14"/>
        </w:numPr>
        <w:rPr>
          <w:rFonts w:ascii="Arial" w:hAnsi="Arial" w:cs="Arial"/>
          <w:lang w:eastAsia="de-DE"/>
        </w:rPr>
      </w:pPr>
      <w:r w:rsidRPr="000C34B5">
        <w:rPr>
          <w:rFonts w:ascii="Arial" w:hAnsi="Arial" w:cs="Arial"/>
          <w:lang w:eastAsia="de-DE"/>
        </w:rPr>
        <w:t>Rauchgasreinigung</w:t>
      </w:r>
    </w:p>
    <w:p w14:paraId="2A00D97A" w14:textId="77777777" w:rsidR="00A2468C" w:rsidRPr="000C34B5" w:rsidRDefault="00A2468C" w:rsidP="00A2468C">
      <w:pPr>
        <w:pStyle w:val="Listenabsatz"/>
        <w:numPr>
          <w:ilvl w:val="0"/>
          <w:numId w:val="14"/>
        </w:numPr>
        <w:rPr>
          <w:rFonts w:ascii="Arial" w:hAnsi="Arial" w:cs="Arial"/>
          <w:lang w:eastAsia="de-DE"/>
        </w:rPr>
      </w:pPr>
      <w:r w:rsidRPr="000C34B5">
        <w:rPr>
          <w:rFonts w:ascii="Arial" w:hAnsi="Arial" w:cs="Arial"/>
          <w:lang w:eastAsia="de-DE"/>
        </w:rPr>
        <w:t>Wärmenetz-Technik</w:t>
      </w:r>
    </w:p>
    <w:p w14:paraId="7DA3DBA8" w14:textId="77777777" w:rsidR="006A0BBF" w:rsidRPr="000C34B5" w:rsidRDefault="00A2468C" w:rsidP="00EC2562">
      <w:pPr>
        <w:rPr>
          <w:lang w:eastAsia="de-DE"/>
        </w:rPr>
      </w:pPr>
      <w:r w:rsidRPr="000C34B5">
        <w:rPr>
          <w:lang w:eastAsia="de-DE"/>
        </w:rPr>
        <w:t xml:space="preserve">Unter </w:t>
      </w:r>
      <w:r w:rsidR="004B3221" w:rsidRPr="000C34B5">
        <w:rPr>
          <w:lang w:eastAsia="de-DE"/>
        </w:rPr>
        <w:t xml:space="preserve">dem Bereich </w:t>
      </w:r>
      <w:r w:rsidRPr="000C34B5">
        <w:rPr>
          <w:lang w:eastAsia="de-DE"/>
        </w:rPr>
        <w:t xml:space="preserve">Wärmenetz-Technik </w:t>
      </w:r>
      <w:r w:rsidR="00EC2562" w:rsidRPr="000C34B5">
        <w:rPr>
          <w:lang w:eastAsia="de-DE"/>
        </w:rPr>
        <w:t xml:space="preserve">sind die Produktgruppen </w:t>
      </w:r>
      <w:r w:rsidR="00AF1668" w:rsidRPr="000C34B5">
        <w:rPr>
          <w:lang w:eastAsia="de-DE"/>
        </w:rPr>
        <w:t>Wärmeleitungen</w:t>
      </w:r>
      <w:r w:rsidR="004B3221" w:rsidRPr="000C34B5">
        <w:rPr>
          <w:lang w:eastAsia="de-DE"/>
        </w:rPr>
        <w:t xml:space="preserve"> und </w:t>
      </w:r>
      <w:r w:rsidR="00EC2562" w:rsidRPr="000C34B5">
        <w:rPr>
          <w:lang w:eastAsia="de-DE"/>
        </w:rPr>
        <w:t>Hausübergabestationen zu finden.</w:t>
      </w:r>
      <w:r w:rsidRPr="000C34B5">
        <w:rPr>
          <w:lang w:eastAsia="de-DE"/>
        </w:rPr>
        <w:t xml:space="preserve"> </w:t>
      </w:r>
    </w:p>
    <w:p w14:paraId="122EC108" w14:textId="77777777" w:rsidR="006E35E0" w:rsidRPr="000C34B5" w:rsidRDefault="006E35E0" w:rsidP="006E35E0">
      <w:pPr>
        <w:pStyle w:val="berschrift1"/>
        <w:spacing w:after="0"/>
        <w:rPr>
          <w:rFonts w:ascii="Arial" w:hAnsi="Arial" w:cs="Arial"/>
          <w:noProof/>
          <w:lang w:eastAsia="de-DE"/>
        </w:rPr>
      </w:pPr>
      <w:r w:rsidRPr="000C34B5">
        <w:rPr>
          <w:rFonts w:ascii="Arial" w:hAnsi="Arial" w:cs="Arial"/>
          <w:noProof/>
          <w:lang w:eastAsia="de-DE"/>
        </w:rPr>
        <w:t>Schnittstelle</w:t>
      </w:r>
    </w:p>
    <w:p w14:paraId="26B01345" w14:textId="77777777" w:rsidR="00A76CEC" w:rsidRPr="000C34B5" w:rsidRDefault="00A76CEC" w:rsidP="004C1E5D">
      <w:pPr>
        <w:autoSpaceDE w:val="0"/>
        <w:adjustRightInd w:val="0"/>
        <w:rPr>
          <w:lang w:eastAsia="de-DE"/>
        </w:rPr>
      </w:pPr>
      <w:r w:rsidRPr="000C34B5">
        <w:rPr>
          <w:lang w:eastAsia="de-DE"/>
        </w:rPr>
        <w:br/>
      </w:r>
      <w:r w:rsidR="006E35E0" w:rsidRPr="000C34B5">
        <w:rPr>
          <w:lang w:eastAsia="de-DE"/>
        </w:rPr>
        <w:t>Die Produktdaten werden von den Herstellern im Format JSON oder CSV an C.A.R.M.E.N. geliefert, von C.A.R.M.E.N. plausibilisiert und dann in die Datenbank eingelesen. Dazu werden Einlesepr</w:t>
      </w:r>
      <w:r w:rsidR="004C1E5D" w:rsidRPr="000C34B5">
        <w:rPr>
          <w:lang w:eastAsia="de-DE"/>
        </w:rPr>
        <w:t>ogramme zur Verfügung gestellt.</w:t>
      </w:r>
      <w:r w:rsidRPr="000C34B5">
        <w:rPr>
          <w:lang w:eastAsia="de-DE"/>
        </w:rPr>
        <w:t xml:space="preserve"> </w:t>
      </w:r>
      <w:r w:rsidR="004C1E5D" w:rsidRPr="000C34B5">
        <w:rPr>
          <w:lang w:eastAsia="de-DE"/>
        </w:rPr>
        <w:t xml:space="preserve">Im Folgenden wird für die betroffenen Produktgruppen die Struktur der einzulesenden Daten beschrieben. </w:t>
      </w:r>
    </w:p>
    <w:p w14:paraId="4BDFFCDB" w14:textId="46BD191D" w:rsidR="00DE2A28" w:rsidRPr="000C34B5" w:rsidRDefault="004C1E5D" w:rsidP="004C1E5D">
      <w:pPr>
        <w:autoSpaceDE w:val="0"/>
        <w:adjustRightInd w:val="0"/>
        <w:rPr>
          <w:rFonts w:eastAsiaTheme="minorEastAsia"/>
        </w:rPr>
      </w:pPr>
      <w:r w:rsidRPr="000C34B5">
        <w:rPr>
          <w:rFonts w:eastAsiaTheme="minorEastAsia"/>
        </w:rPr>
        <w:lastRenderedPageBreak/>
        <w:t xml:space="preserve">In der Spalte L/D </w:t>
      </w:r>
      <w:r w:rsidR="00686F00" w:rsidRPr="000C34B5">
        <w:rPr>
          <w:rFonts w:eastAsiaTheme="minorEastAsia"/>
        </w:rPr>
        <w:t xml:space="preserve">(Länge/Dezimalstellen) </w:t>
      </w:r>
      <w:r w:rsidRPr="000C34B5">
        <w:rPr>
          <w:rFonts w:eastAsiaTheme="minorEastAsia"/>
        </w:rPr>
        <w:t>ist bei Textfeldern die maximale Anzahl der Zeichen angegeben, bei numerischen Feldern die Anzahl der Dezimalstellen.</w:t>
      </w:r>
      <w:r w:rsidR="00DE2A28" w:rsidRPr="000C34B5">
        <w:rPr>
          <w:rFonts w:eastAsiaTheme="minorEastAsia"/>
        </w:rPr>
        <w:t xml:space="preserve"> </w:t>
      </w:r>
    </w:p>
    <w:p w14:paraId="6AF43FA3" w14:textId="77777777" w:rsidR="00424FBD" w:rsidRPr="000C34B5" w:rsidRDefault="004C1E5D" w:rsidP="004C1E5D">
      <w:pPr>
        <w:autoSpaceDE w:val="0"/>
        <w:adjustRightInd w:val="0"/>
        <w:rPr>
          <w:lang w:eastAsia="de-DE"/>
        </w:rPr>
      </w:pPr>
      <w:r w:rsidRPr="000C34B5">
        <w:rPr>
          <w:rFonts w:eastAsiaTheme="minorEastAsia"/>
        </w:rPr>
        <w:t xml:space="preserve">In der Spalte MF </w:t>
      </w:r>
      <w:r w:rsidR="00686F00" w:rsidRPr="000C34B5">
        <w:rPr>
          <w:rFonts w:eastAsiaTheme="minorEastAsia"/>
        </w:rPr>
        <w:t xml:space="preserve">(Mussfeld) </w:t>
      </w:r>
      <w:r w:rsidRPr="000C34B5">
        <w:rPr>
          <w:rFonts w:eastAsiaTheme="minorEastAsia"/>
        </w:rPr>
        <w:t xml:space="preserve">sind die Felder mit einem „X“ gekennzeichnet, die zwingend zu befüllen sind. </w:t>
      </w:r>
    </w:p>
    <w:p w14:paraId="373A4780" w14:textId="77777777" w:rsidR="004C1E5D" w:rsidRPr="000C34B5" w:rsidRDefault="004C1E5D" w:rsidP="004C1E5D">
      <w:pPr>
        <w:autoSpaceDE w:val="0"/>
        <w:adjustRightInd w:val="0"/>
        <w:rPr>
          <w:rFonts w:eastAsiaTheme="minorEastAsia"/>
        </w:rPr>
      </w:pPr>
      <w:r w:rsidRPr="000C34B5">
        <w:rPr>
          <w:rFonts w:eastAsiaTheme="minorEastAsia"/>
        </w:rPr>
        <w:t xml:space="preserve">In der Spalte FI </w:t>
      </w:r>
      <w:r w:rsidR="00686F00" w:rsidRPr="000C34B5">
        <w:rPr>
          <w:rFonts w:eastAsiaTheme="minorEastAsia"/>
        </w:rPr>
        <w:t xml:space="preserve">(Filter) </w:t>
      </w:r>
      <w:r w:rsidRPr="000C34B5">
        <w:rPr>
          <w:rFonts w:eastAsiaTheme="minorEastAsia"/>
        </w:rPr>
        <w:t xml:space="preserve">sind </w:t>
      </w:r>
      <w:r w:rsidR="00424FBD" w:rsidRPr="000C34B5">
        <w:rPr>
          <w:rFonts w:eastAsiaTheme="minorEastAsia"/>
        </w:rPr>
        <w:t xml:space="preserve">mit „M“ (manuell) </w:t>
      </w:r>
      <w:r w:rsidRPr="000C34B5">
        <w:rPr>
          <w:rFonts w:eastAsiaTheme="minorEastAsia"/>
        </w:rPr>
        <w:t>die Eigenschaften gekennzeichnet, über die der Benutzer in der Anwendung bei der Produktauswahl einen Filter setzen kann</w:t>
      </w:r>
      <w:r w:rsidR="00424FBD" w:rsidRPr="000C34B5">
        <w:rPr>
          <w:rFonts w:eastAsiaTheme="minorEastAsia"/>
        </w:rPr>
        <w:t xml:space="preserve">, mit „A“ (automatisch) die Filter, die die Software selbständig aufgrund der </w:t>
      </w:r>
      <w:r w:rsidR="009D6D3A" w:rsidRPr="000C34B5">
        <w:rPr>
          <w:rFonts w:eastAsiaTheme="minorEastAsia"/>
        </w:rPr>
        <w:t>erfolgten Vorauswahlen</w:t>
      </w:r>
      <w:r w:rsidR="00424FBD" w:rsidRPr="000C34B5">
        <w:rPr>
          <w:rFonts w:eastAsiaTheme="minorEastAsia"/>
        </w:rPr>
        <w:t xml:space="preserve"> setzt</w:t>
      </w:r>
      <w:r w:rsidRPr="000C34B5">
        <w:rPr>
          <w:rFonts w:eastAsiaTheme="minorEastAsia"/>
        </w:rPr>
        <w:t>.</w:t>
      </w:r>
      <w:r w:rsidR="00424FBD" w:rsidRPr="000C34B5">
        <w:rPr>
          <w:rFonts w:eastAsiaTheme="minorEastAsia"/>
        </w:rPr>
        <w:t xml:space="preserve"> Zu Beginn der Produktauswahl sind keine manuellen Filter gesetzt, d.h. der Benutzer sieht alle Produkte.</w:t>
      </w:r>
    </w:p>
    <w:p w14:paraId="51D5D9EF" w14:textId="77777777" w:rsidR="00424FBD" w:rsidRPr="000C34B5" w:rsidRDefault="00A76CEC" w:rsidP="004C1E5D">
      <w:pPr>
        <w:autoSpaceDE w:val="0"/>
        <w:adjustRightInd w:val="0"/>
        <w:rPr>
          <w:rFonts w:eastAsiaTheme="minorEastAsia"/>
        </w:rPr>
      </w:pPr>
      <w:r w:rsidRPr="000C34B5">
        <w:rPr>
          <w:rFonts w:eastAsiaTheme="minorEastAsia"/>
        </w:rPr>
        <w:t xml:space="preserve">In der Spalte TA </w:t>
      </w:r>
      <w:r w:rsidR="00686F00" w:rsidRPr="000C34B5">
        <w:rPr>
          <w:rFonts w:eastAsiaTheme="minorEastAsia"/>
        </w:rPr>
        <w:t xml:space="preserve">(Tabellenanzeige) </w:t>
      </w:r>
      <w:r w:rsidRPr="000C34B5">
        <w:rPr>
          <w:rFonts w:eastAsiaTheme="minorEastAsia"/>
        </w:rPr>
        <w:t xml:space="preserve">sind die Felder </w:t>
      </w:r>
      <w:r w:rsidR="000E2697" w:rsidRPr="000C34B5">
        <w:rPr>
          <w:rFonts w:eastAsiaTheme="minorEastAsia"/>
        </w:rPr>
        <w:t>mit Reihenfol</w:t>
      </w:r>
      <w:r w:rsidRPr="000C34B5">
        <w:rPr>
          <w:rFonts w:eastAsiaTheme="minorEastAsia"/>
        </w:rPr>
        <w:t>ge</w:t>
      </w:r>
      <w:r w:rsidR="000E2697" w:rsidRPr="000C34B5">
        <w:rPr>
          <w:rFonts w:eastAsiaTheme="minorEastAsia"/>
        </w:rPr>
        <w:t xml:space="preserve"> </w:t>
      </w:r>
      <w:r w:rsidRPr="000C34B5">
        <w:rPr>
          <w:rFonts w:eastAsiaTheme="minorEastAsia"/>
        </w:rPr>
        <w:t>kennzeichnet, die in der Tabellenansicht gezeigt werden, die restlichen Felder sieht der Benutzer erst, wenn er den Datensatz öffnet.</w:t>
      </w:r>
    </w:p>
    <w:p w14:paraId="141676E6" w14:textId="77777777" w:rsidR="00686F00" w:rsidRPr="000C34B5" w:rsidRDefault="00686F00" w:rsidP="004C1E5D">
      <w:pPr>
        <w:autoSpaceDE w:val="0"/>
        <w:adjustRightInd w:val="0"/>
        <w:rPr>
          <w:rFonts w:eastAsiaTheme="minorEastAsia"/>
        </w:rPr>
      </w:pPr>
      <w:r w:rsidRPr="000C34B5">
        <w:rPr>
          <w:rFonts w:eastAsiaTheme="minorEastAsia"/>
        </w:rPr>
        <w:t>In der Spalte AA (Auswahlanzeige) sind die Felder mit Reihenfolge kennzeichnet, die bei der Produktauswahl angezeigt werden.</w:t>
      </w:r>
    </w:p>
    <w:p w14:paraId="3CDC1D90" w14:textId="77777777" w:rsidR="00A76CEC" w:rsidRPr="000C34B5" w:rsidRDefault="00A76CEC" w:rsidP="004C1E5D">
      <w:pPr>
        <w:autoSpaceDE w:val="0"/>
        <w:adjustRightInd w:val="0"/>
        <w:rPr>
          <w:rFonts w:eastAsiaTheme="minorEastAsia"/>
        </w:rPr>
      </w:pPr>
      <w:r w:rsidRPr="000C34B5">
        <w:rPr>
          <w:rFonts w:eastAsiaTheme="minorEastAsia"/>
        </w:rPr>
        <w:t xml:space="preserve">In der Spalte SO </w:t>
      </w:r>
      <w:r w:rsidR="00686F00" w:rsidRPr="000C34B5">
        <w:rPr>
          <w:rFonts w:eastAsiaTheme="minorEastAsia"/>
        </w:rPr>
        <w:t xml:space="preserve">(Sortierung) </w:t>
      </w:r>
      <w:r w:rsidRPr="000C34B5">
        <w:rPr>
          <w:rFonts w:eastAsiaTheme="minorEastAsia"/>
        </w:rPr>
        <w:t>wird die Sortierung der Tabellenanzeige definiert.</w:t>
      </w:r>
      <w:r w:rsidRPr="000C34B5">
        <w:rPr>
          <w:rFonts w:eastAsiaTheme="minorEastAsia"/>
        </w:rPr>
        <w:br/>
      </w:r>
    </w:p>
    <w:p w14:paraId="6366E624" w14:textId="77777777" w:rsidR="00FC3C22" w:rsidRPr="000C34B5" w:rsidRDefault="00FC3C22" w:rsidP="004C1E5D">
      <w:pPr>
        <w:pStyle w:val="berschrift2"/>
        <w:rPr>
          <w:rFonts w:ascii="Arial" w:hAnsi="Arial" w:cs="Arial"/>
          <w:lang w:eastAsia="de-DE"/>
        </w:rPr>
      </w:pPr>
      <w:r w:rsidRPr="000C34B5">
        <w:rPr>
          <w:rFonts w:ascii="Arial" w:hAnsi="Arial" w:cs="Arial"/>
          <w:lang w:eastAsia="de-DE"/>
        </w:rPr>
        <w:t>Allgemein</w:t>
      </w:r>
    </w:p>
    <w:p w14:paraId="7D97E231" w14:textId="77777777" w:rsidR="00FC3C22" w:rsidRPr="000C34B5" w:rsidRDefault="003B40F4" w:rsidP="00FC3C22">
      <w:pPr>
        <w:rPr>
          <w:lang w:eastAsia="de-DE"/>
        </w:rPr>
      </w:pPr>
      <w:r w:rsidRPr="000C34B5">
        <w:rPr>
          <w:lang w:eastAsia="de-DE"/>
        </w:rPr>
        <w:t>Folgende Felder werden b</w:t>
      </w:r>
      <w:r w:rsidR="005064C4" w:rsidRPr="000C34B5">
        <w:rPr>
          <w:lang w:eastAsia="de-DE"/>
        </w:rPr>
        <w:t>ei allen Produkt</w:t>
      </w:r>
      <w:r w:rsidR="00FC3C22" w:rsidRPr="000C34B5">
        <w:rPr>
          <w:lang w:eastAsia="de-DE"/>
        </w:rPr>
        <w:t>en benötigt:</w:t>
      </w:r>
    </w:p>
    <w:tbl>
      <w:tblPr>
        <w:tblStyle w:val="Tabellenraster1"/>
        <w:tblW w:w="0" w:type="auto"/>
        <w:tblLayout w:type="fixed"/>
        <w:tblLook w:val="04A0" w:firstRow="1" w:lastRow="0" w:firstColumn="1" w:lastColumn="0" w:noHBand="0" w:noVBand="1"/>
      </w:tblPr>
      <w:tblGrid>
        <w:gridCol w:w="2235"/>
        <w:gridCol w:w="2409"/>
        <w:gridCol w:w="993"/>
        <w:gridCol w:w="708"/>
        <w:gridCol w:w="709"/>
        <w:gridCol w:w="851"/>
        <w:gridCol w:w="851"/>
        <w:gridCol w:w="991"/>
        <w:gridCol w:w="711"/>
        <w:gridCol w:w="711"/>
      </w:tblGrid>
      <w:tr w:rsidR="00686F00" w:rsidRPr="000C34B5" w14:paraId="53D1C186" w14:textId="77777777" w:rsidTr="00686F00">
        <w:tc>
          <w:tcPr>
            <w:tcW w:w="2235" w:type="dxa"/>
            <w:vAlign w:val="center"/>
          </w:tcPr>
          <w:p w14:paraId="46CD8050" w14:textId="77777777" w:rsidR="00686F00" w:rsidRPr="000C34B5" w:rsidRDefault="00686F00" w:rsidP="00E95EA9">
            <w:pPr>
              <w:autoSpaceDE w:val="0"/>
              <w:adjustRightInd w:val="0"/>
              <w:jc w:val="center"/>
              <w:rPr>
                <w:b/>
              </w:rPr>
            </w:pPr>
            <w:r w:rsidRPr="000C34B5">
              <w:rPr>
                <w:b/>
              </w:rPr>
              <w:t>Feld</w:t>
            </w:r>
          </w:p>
        </w:tc>
        <w:tc>
          <w:tcPr>
            <w:tcW w:w="2409" w:type="dxa"/>
            <w:vAlign w:val="center"/>
          </w:tcPr>
          <w:p w14:paraId="54C0697C" w14:textId="77777777" w:rsidR="00686F00" w:rsidRPr="000C34B5" w:rsidRDefault="00686F00" w:rsidP="00E95EA9">
            <w:pPr>
              <w:autoSpaceDE w:val="0"/>
              <w:adjustRightInd w:val="0"/>
              <w:jc w:val="center"/>
              <w:rPr>
                <w:b/>
              </w:rPr>
            </w:pPr>
            <w:r w:rsidRPr="000C34B5">
              <w:rPr>
                <w:b/>
              </w:rPr>
              <w:t>Erläuterung</w:t>
            </w:r>
          </w:p>
        </w:tc>
        <w:tc>
          <w:tcPr>
            <w:tcW w:w="993" w:type="dxa"/>
            <w:vAlign w:val="center"/>
          </w:tcPr>
          <w:p w14:paraId="749B8D84" w14:textId="77777777" w:rsidR="00686F00" w:rsidRPr="000C34B5" w:rsidRDefault="00686F00" w:rsidP="00E95EA9">
            <w:pPr>
              <w:autoSpaceDE w:val="0"/>
              <w:adjustRightInd w:val="0"/>
              <w:jc w:val="center"/>
              <w:rPr>
                <w:b/>
              </w:rPr>
            </w:pPr>
            <w:r w:rsidRPr="000C34B5">
              <w:rPr>
                <w:b/>
              </w:rPr>
              <w:t>Einheit</w:t>
            </w:r>
          </w:p>
        </w:tc>
        <w:tc>
          <w:tcPr>
            <w:tcW w:w="708" w:type="dxa"/>
            <w:vAlign w:val="center"/>
          </w:tcPr>
          <w:p w14:paraId="0E90E822" w14:textId="77777777" w:rsidR="00686F00" w:rsidRPr="000C34B5" w:rsidRDefault="00686F00" w:rsidP="00E95EA9">
            <w:pPr>
              <w:autoSpaceDE w:val="0"/>
              <w:adjustRightInd w:val="0"/>
              <w:jc w:val="center"/>
              <w:rPr>
                <w:b/>
              </w:rPr>
            </w:pPr>
            <w:r w:rsidRPr="000C34B5">
              <w:rPr>
                <w:b/>
              </w:rPr>
              <w:t>Art</w:t>
            </w:r>
          </w:p>
        </w:tc>
        <w:tc>
          <w:tcPr>
            <w:tcW w:w="709" w:type="dxa"/>
            <w:vAlign w:val="center"/>
          </w:tcPr>
          <w:p w14:paraId="68261879" w14:textId="77777777" w:rsidR="00686F00" w:rsidRPr="000C34B5" w:rsidRDefault="00686F00" w:rsidP="00E95EA9">
            <w:pPr>
              <w:autoSpaceDE w:val="0"/>
              <w:adjustRightInd w:val="0"/>
              <w:jc w:val="center"/>
              <w:rPr>
                <w:b/>
              </w:rPr>
            </w:pPr>
            <w:r w:rsidRPr="000C34B5">
              <w:rPr>
                <w:b/>
              </w:rPr>
              <w:t>L/D</w:t>
            </w:r>
          </w:p>
        </w:tc>
        <w:tc>
          <w:tcPr>
            <w:tcW w:w="851" w:type="dxa"/>
            <w:vAlign w:val="center"/>
          </w:tcPr>
          <w:p w14:paraId="1885B5AC" w14:textId="77777777" w:rsidR="00686F00" w:rsidRPr="000C34B5" w:rsidRDefault="00686F00" w:rsidP="00E95EA9">
            <w:pPr>
              <w:autoSpaceDE w:val="0"/>
              <w:adjustRightInd w:val="0"/>
              <w:jc w:val="center"/>
              <w:rPr>
                <w:b/>
              </w:rPr>
            </w:pPr>
            <w:r w:rsidRPr="000C34B5">
              <w:rPr>
                <w:b/>
              </w:rPr>
              <w:t>MF</w:t>
            </w:r>
          </w:p>
        </w:tc>
        <w:tc>
          <w:tcPr>
            <w:tcW w:w="851" w:type="dxa"/>
          </w:tcPr>
          <w:p w14:paraId="5C97478C" w14:textId="77777777" w:rsidR="00686F00" w:rsidRPr="000C34B5" w:rsidRDefault="00686F00" w:rsidP="00E95EA9">
            <w:pPr>
              <w:autoSpaceDE w:val="0"/>
              <w:adjustRightInd w:val="0"/>
              <w:jc w:val="center"/>
              <w:rPr>
                <w:b/>
              </w:rPr>
            </w:pPr>
            <w:r w:rsidRPr="000C34B5">
              <w:rPr>
                <w:b/>
              </w:rPr>
              <w:t>FI</w:t>
            </w:r>
          </w:p>
        </w:tc>
        <w:tc>
          <w:tcPr>
            <w:tcW w:w="991" w:type="dxa"/>
          </w:tcPr>
          <w:p w14:paraId="32A0AB50" w14:textId="77777777" w:rsidR="00686F00" w:rsidRPr="000C34B5" w:rsidRDefault="00686F00" w:rsidP="00E95EA9">
            <w:pPr>
              <w:autoSpaceDE w:val="0"/>
              <w:adjustRightInd w:val="0"/>
              <w:jc w:val="center"/>
              <w:rPr>
                <w:b/>
              </w:rPr>
            </w:pPr>
            <w:r w:rsidRPr="000C34B5">
              <w:rPr>
                <w:b/>
              </w:rPr>
              <w:t>TA</w:t>
            </w:r>
          </w:p>
        </w:tc>
        <w:tc>
          <w:tcPr>
            <w:tcW w:w="711" w:type="dxa"/>
          </w:tcPr>
          <w:p w14:paraId="58D8F3A7" w14:textId="77777777" w:rsidR="00686F00" w:rsidRPr="000C34B5" w:rsidRDefault="00686F00" w:rsidP="00E95EA9">
            <w:pPr>
              <w:autoSpaceDE w:val="0"/>
              <w:adjustRightInd w:val="0"/>
              <w:jc w:val="center"/>
              <w:rPr>
                <w:b/>
              </w:rPr>
            </w:pPr>
            <w:r w:rsidRPr="000C34B5">
              <w:rPr>
                <w:b/>
              </w:rPr>
              <w:t>AA</w:t>
            </w:r>
          </w:p>
        </w:tc>
        <w:tc>
          <w:tcPr>
            <w:tcW w:w="711" w:type="dxa"/>
          </w:tcPr>
          <w:p w14:paraId="16083479" w14:textId="77777777" w:rsidR="00686F00" w:rsidRPr="000C34B5" w:rsidRDefault="00686F00" w:rsidP="00E95EA9">
            <w:pPr>
              <w:autoSpaceDE w:val="0"/>
              <w:adjustRightInd w:val="0"/>
              <w:jc w:val="center"/>
              <w:rPr>
                <w:b/>
              </w:rPr>
            </w:pPr>
            <w:r w:rsidRPr="000C34B5">
              <w:rPr>
                <w:b/>
              </w:rPr>
              <w:t>SO</w:t>
            </w:r>
          </w:p>
        </w:tc>
      </w:tr>
      <w:tr w:rsidR="00686F00" w:rsidRPr="000C34B5" w14:paraId="689E3BA8" w14:textId="77777777" w:rsidTr="00686F00">
        <w:tc>
          <w:tcPr>
            <w:tcW w:w="2235" w:type="dxa"/>
            <w:vAlign w:val="center"/>
          </w:tcPr>
          <w:p w14:paraId="30FA1B08" w14:textId="77777777" w:rsidR="00686F00" w:rsidRPr="000C34B5" w:rsidRDefault="00686F00" w:rsidP="00E95EA9">
            <w:pPr>
              <w:autoSpaceDE w:val="0"/>
              <w:adjustRightInd w:val="0"/>
              <w:rPr>
                <w:b/>
              </w:rPr>
            </w:pPr>
            <w:r w:rsidRPr="000C34B5">
              <w:rPr>
                <w:b/>
              </w:rPr>
              <w:t>Produktgruppe</w:t>
            </w:r>
          </w:p>
        </w:tc>
        <w:tc>
          <w:tcPr>
            <w:tcW w:w="2409" w:type="dxa"/>
            <w:vAlign w:val="center"/>
          </w:tcPr>
          <w:p w14:paraId="05EBC439" w14:textId="77777777" w:rsidR="00686F00" w:rsidRPr="000C34B5" w:rsidRDefault="00686F00" w:rsidP="00E95EA9">
            <w:pPr>
              <w:autoSpaceDE w:val="0"/>
              <w:adjustRightInd w:val="0"/>
            </w:pPr>
            <w:r w:rsidRPr="000C34B5">
              <w:t>Produktgruppe in Sophena</w:t>
            </w:r>
          </w:p>
        </w:tc>
        <w:tc>
          <w:tcPr>
            <w:tcW w:w="993" w:type="dxa"/>
            <w:vAlign w:val="center"/>
          </w:tcPr>
          <w:p w14:paraId="40D368AB" w14:textId="77777777" w:rsidR="00686F00" w:rsidRPr="000C34B5" w:rsidRDefault="00686F00" w:rsidP="00E95EA9">
            <w:pPr>
              <w:autoSpaceDE w:val="0"/>
              <w:adjustRightInd w:val="0"/>
              <w:jc w:val="center"/>
              <w:rPr>
                <w:b/>
              </w:rPr>
            </w:pPr>
          </w:p>
        </w:tc>
        <w:tc>
          <w:tcPr>
            <w:tcW w:w="708" w:type="dxa"/>
            <w:vAlign w:val="center"/>
          </w:tcPr>
          <w:p w14:paraId="0963372D" w14:textId="77777777" w:rsidR="00686F00" w:rsidRPr="000C34B5" w:rsidRDefault="00686F00" w:rsidP="00E95EA9">
            <w:pPr>
              <w:autoSpaceDE w:val="0"/>
              <w:adjustRightInd w:val="0"/>
              <w:jc w:val="center"/>
            </w:pPr>
            <w:r w:rsidRPr="000C34B5">
              <w:t>Text</w:t>
            </w:r>
          </w:p>
        </w:tc>
        <w:tc>
          <w:tcPr>
            <w:tcW w:w="709" w:type="dxa"/>
            <w:vAlign w:val="center"/>
          </w:tcPr>
          <w:p w14:paraId="3E485EAA" w14:textId="77777777" w:rsidR="00686F00" w:rsidRPr="000C34B5" w:rsidRDefault="00686F00" w:rsidP="00E95EA9">
            <w:pPr>
              <w:autoSpaceDE w:val="0"/>
              <w:adjustRightInd w:val="0"/>
              <w:jc w:val="right"/>
            </w:pPr>
            <w:r w:rsidRPr="000C34B5">
              <w:t>50</w:t>
            </w:r>
          </w:p>
        </w:tc>
        <w:tc>
          <w:tcPr>
            <w:tcW w:w="851" w:type="dxa"/>
            <w:vAlign w:val="center"/>
          </w:tcPr>
          <w:p w14:paraId="796464C3" w14:textId="77777777" w:rsidR="00686F00" w:rsidRPr="000C34B5" w:rsidRDefault="00686F00" w:rsidP="00E95EA9">
            <w:pPr>
              <w:autoSpaceDE w:val="0"/>
              <w:adjustRightInd w:val="0"/>
              <w:jc w:val="center"/>
            </w:pPr>
            <w:r w:rsidRPr="000C34B5">
              <w:t>X</w:t>
            </w:r>
          </w:p>
        </w:tc>
        <w:tc>
          <w:tcPr>
            <w:tcW w:w="851" w:type="dxa"/>
            <w:vAlign w:val="center"/>
          </w:tcPr>
          <w:p w14:paraId="1B7A9836" w14:textId="77777777" w:rsidR="00686F00" w:rsidRPr="000C34B5" w:rsidRDefault="00686F00" w:rsidP="009D6D3A">
            <w:pPr>
              <w:autoSpaceDE w:val="0"/>
              <w:adjustRightInd w:val="0"/>
              <w:jc w:val="center"/>
            </w:pPr>
            <w:r w:rsidRPr="000C34B5">
              <w:t>(M)</w:t>
            </w:r>
          </w:p>
        </w:tc>
        <w:tc>
          <w:tcPr>
            <w:tcW w:w="991" w:type="dxa"/>
            <w:vAlign w:val="center"/>
          </w:tcPr>
          <w:p w14:paraId="492DFD66" w14:textId="77777777" w:rsidR="00686F00" w:rsidRPr="000C34B5" w:rsidRDefault="00686F00" w:rsidP="009D6D3A">
            <w:pPr>
              <w:autoSpaceDE w:val="0"/>
              <w:adjustRightInd w:val="0"/>
              <w:jc w:val="center"/>
            </w:pPr>
            <w:r w:rsidRPr="000C34B5">
              <w:t>1</w:t>
            </w:r>
          </w:p>
        </w:tc>
        <w:tc>
          <w:tcPr>
            <w:tcW w:w="711" w:type="dxa"/>
          </w:tcPr>
          <w:p w14:paraId="045F0B39" w14:textId="77777777" w:rsidR="00686F00" w:rsidRPr="000C34B5" w:rsidRDefault="00686F00" w:rsidP="009D6D3A">
            <w:pPr>
              <w:autoSpaceDE w:val="0"/>
              <w:adjustRightInd w:val="0"/>
              <w:jc w:val="center"/>
            </w:pPr>
          </w:p>
        </w:tc>
        <w:tc>
          <w:tcPr>
            <w:tcW w:w="711" w:type="dxa"/>
            <w:vAlign w:val="center"/>
          </w:tcPr>
          <w:p w14:paraId="4D3E4307" w14:textId="77777777" w:rsidR="00686F00" w:rsidRPr="000C34B5" w:rsidRDefault="00686F00" w:rsidP="009D6D3A">
            <w:pPr>
              <w:autoSpaceDE w:val="0"/>
              <w:adjustRightInd w:val="0"/>
              <w:jc w:val="center"/>
            </w:pPr>
            <w:r w:rsidRPr="000C34B5">
              <w:t>1</w:t>
            </w:r>
          </w:p>
        </w:tc>
      </w:tr>
      <w:tr w:rsidR="00686F00" w:rsidRPr="000C34B5" w14:paraId="5B4DCA5E" w14:textId="77777777" w:rsidTr="00686F00">
        <w:tc>
          <w:tcPr>
            <w:tcW w:w="2235" w:type="dxa"/>
            <w:vAlign w:val="center"/>
          </w:tcPr>
          <w:p w14:paraId="19638D40" w14:textId="77777777" w:rsidR="00686F00" w:rsidRPr="000C34B5" w:rsidRDefault="00686F00" w:rsidP="00E95EA9">
            <w:pPr>
              <w:autoSpaceDE w:val="0"/>
              <w:adjustRightInd w:val="0"/>
              <w:rPr>
                <w:b/>
              </w:rPr>
            </w:pPr>
            <w:r w:rsidRPr="000C34B5">
              <w:rPr>
                <w:b/>
              </w:rPr>
              <w:t>Hersteller</w:t>
            </w:r>
          </w:p>
        </w:tc>
        <w:tc>
          <w:tcPr>
            <w:tcW w:w="2409" w:type="dxa"/>
            <w:vAlign w:val="center"/>
          </w:tcPr>
          <w:p w14:paraId="1B2E9556" w14:textId="77777777" w:rsidR="00686F00" w:rsidRPr="000C34B5" w:rsidRDefault="00686F00" w:rsidP="00E95EA9">
            <w:pPr>
              <w:autoSpaceDE w:val="0"/>
              <w:adjustRightInd w:val="0"/>
            </w:pPr>
            <w:r w:rsidRPr="000C34B5">
              <w:t>Name des Herstellers</w:t>
            </w:r>
          </w:p>
        </w:tc>
        <w:tc>
          <w:tcPr>
            <w:tcW w:w="993" w:type="dxa"/>
            <w:vAlign w:val="center"/>
          </w:tcPr>
          <w:p w14:paraId="6523C9D9" w14:textId="77777777" w:rsidR="00686F00" w:rsidRPr="000C34B5" w:rsidRDefault="00686F00" w:rsidP="00E95EA9">
            <w:pPr>
              <w:autoSpaceDE w:val="0"/>
              <w:adjustRightInd w:val="0"/>
              <w:jc w:val="center"/>
              <w:rPr>
                <w:b/>
              </w:rPr>
            </w:pPr>
          </w:p>
        </w:tc>
        <w:tc>
          <w:tcPr>
            <w:tcW w:w="708" w:type="dxa"/>
            <w:vAlign w:val="center"/>
          </w:tcPr>
          <w:p w14:paraId="29038038" w14:textId="77777777" w:rsidR="00686F00" w:rsidRPr="000C34B5" w:rsidRDefault="00686F00" w:rsidP="00E95EA9">
            <w:pPr>
              <w:autoSpaceDE w:val="0"/>
              <w:adjustRightInd w:val="0"/>
              <w:jc w:val="center"/>
            </w:pPr>
            <w:r w:rsidRPr="000C34B5">
              <w:t>Text</w:t>
            </w:r>
          </w:p>
        </w:tc>
        <w:tc>
          <w:tcPr>
            <w:tcW w:w="709" w:type="dxa"/>
            <w:vAlign w:val="center"/>
          </w:tcPr>
          <w:p w14:paraId="065ABDE3" w14:textId="77777777" w:rsidR="00686F00" w:rsidRPr="000C34B5" w:rsidRDefault="00686F00" w:rsidP="00E95EA9">
            <w:pPr>
              <w:autoSpaceDE w:val="0"/>
              <w:adjustRightInd w:val="0"/>
              <w:jc w:val="right"/>
            </w:pPr>
            <w:r w:rsidRPr="000C34B5">
              <w:t>100</w:t>
            </w:r>
          </w:p>
        </w:tc>
        <w:tc>
          <w:tcPr>
            <w:tcW w:w="851" w:type="dxa"/>
            <w:vAlign w:val="center"/>
          </w:tcPr>
          <w:p w14:paraId="62336343" w14:textId="77777777" w:rsidR="00686F00" w:rsidRPr="000C34B5" w:rsidRDefault="00686F00" w:rsidP="00E95EA9">
            <w:pPr>
              <w:autoSpaceDE w:val="0"/>
              <w:adjustRightInd w:val="0"/>
              <w:jc w:val="center"/>
            </w:pPr>
            <w:r w:rsidRPr="000C34B5">
              <w:t>X</w:t>
            </w:r>
          </w:p>
        </w:tc>
        <w:tc>
          <w:tcPr>
            <w:tcW w:w="851" w:type="dxa"/>
          </w:tcPr>
          <w:p w14:paraId="6873EB36" w14:textId="77777777" w:rsidR="00686F00" w:rsidRPr="000C34B5" w:rsidRDefault="00686F00" w:rsidP="00E95EA9">
            <w:pPr>
              <w:autoSpaceDE w:val="0"/>
              <w:adjustRightInd w:val="0"/>
              <w:jc w:val="center"/>
            </w:pPr>
          </w:p>
        </w:tc>
        <w:tc>
          <w:tcPr>
            <w:tcW w:w="991" w:type="dxa"/>
          </w:tcPr>
          <w:p w14:paraId="421369B5" w14:textId="77777777" w:rsidR="00686F00" w:rsidRPr="000C34B5" w:rsidRDefault="00686F00" w:rsidP="00E95EA9">
            <w:pPr>
              <w:autoSpaceDE w:val="0"/>
              <w:adjustRightInd w:val="0"/>
              <w:jc w:val="center"/>
            </w:pPr>
            <w:r w:rsidRPr="000C34B5">
              <w:t>3</w:t>
            </w:r>
          </w:p>
        </w:tc>
        <w:tc>
          <w:tcPr>
            <w:tcW w:w="711" w:type="dxa"/>
          </w:tcPr>
          <w:p w14:paraId="7DCB1E97" w14:textId="77777777" w:rsidR="00686F00" w:rsidRPr="000C34B5" w:rsidRDefault="00786355" w:rsidP="00E95EA9">
            <w:pPr>
              <w:autoSpaceDE w:val="0"/>
              <w:adjustRightInd w:val="0"/>
              <w:jc w:val="center"/>
            </w:pPr>
            <w:r w:rsidRPr="000C34B5">
              <w:t>1</w:t>
            </w:r>
          </w:p>
        </w:tc>
        <w:tc>
          <w:tcPr>
            <w:tcW w:w="711" w:type="dxa"/>
          </w:tcPr>
          <w:p w14:paraId="74617EE3" w14:textId="77777777" w:rsidR="00686F00" w:rsidRPr="000C34B5" w:rsidRDefault="00686F00" w:rsidP="00E95EA9">
            <w:pPr>
              <w:autoSpaceDE w:val="0"/>
              <w:adjustRightInd w:val="0"/>
              <w:jc w:val="center"/>
            </w:pPr>
            <w:r w:rsidRPr="000C34B5">
              <w:t>5</w:t>
            </w:r>
          </w:p>
        </w:tc>
      </w:tr>
      <w:tr w:rsidR="00686F00" w:rsidRPr="000C34B5" w14:paraId="5BBC32CD" w14:textId="77777777" w:rsidTr="00686F00">
        <w:tc>
          <w:tcPr>
            <w:tcW w:w="2235" w:type="dxa"/>
          </w:tcPr>
          <w:p w14:paraId="52595462" w14:textId="77777777" w:rsidR="00686F00" w:rsidRPr="000C34B5" w:rsidRDefault="00686F00" w:rsidP="00E95EA9">
            <w:pPr>
              <w:autoSpaceDE w:val="0"/>
              <w:adjustRightInd w:val="0"/>
              <w:rPr>
                <w:b/>
              </w:rPr>
            </w:pPr>
            <w:r w:rsidRPr="000C34B5">
              <w:rPr>
                <w:b/>
              </w:rPr>
              <w:t>Bezeichnung</w:t>
            </w:r>
          </w:p>
        </w:tc>
        <w:tc>
          <w:tcPr>
            <w:tcW w:w="2409" w:type="dxa"/>
          </w:tcPr>
          <w:p w14:paraId="48072472" w14:textId="77777777" w:rsidR="00686F00" w:rsidRPr="000C34B5" w:rsidRDefault="00686F00" w:rsidP="00E95EA9">
            <w:pPr>
              <w:autoSpaceDE w:val="0"/>
              <w:adjustRightInd w:val="0"/>
            </w:pPr>
            <w:r w:rsidRPr="000C34B5">
              <w:t>Name des Produktes</w:t>
            </w:r>
          </w:p>
        </w:tc>
        <w:tc>
          <w:tcPr>
            <w:tcW w:w="993" w:type="dxa"/>
          </w:tcPr>
          <w:p w14:paraId="550DF205" w14:textId="77777777" w:rsidR="00686F00" w:rsidRPr="000C34B5" w:rsidRDefault="00686F00" w:rsidP="00E95EA9">
            <w:pPr>
              <w:autoSpaceDE w:val="0"/>
              <w:adjustRightInd w:val="0"/>
            </w:pPr>
          </w:p>
        </w:tc>
        <w:tc>
          <w:tcPr>
            <w:tcW w:w="708" w:type="dxa"/>
          </w:tcPr>
          <w:p w14:paraId="130A8408" w14:textId="77777777" w:rsidR="00686F00" w:rsidRPr="000C34B5" w:rsidRDefault="00686F00" w:rsidP="00E95EA9">
            <w:pPr>
              <w:autoSpaceDE w:val="0"/>
              <w:adjustRightInd w:val="0"/>
              <w:jc w:val="center"/>
            </w:pPr>
            <w:r w:rsidRPr="000C34B5">
              <w:t>Text</w:t>
            </w:r>
          </w:p>
        </w:tc>
        <w:tc>
          <w:tcPr>
            <w:tcW w:w="709" w:type="dxa"/>
          </w:tcPr>
          <w:p w14:paraId="1577F50F" w14:textId="77777777" w:rsidR="00686F00" w:rsidRPr="000C34B5" w:rsidRDefault="00686F00" w:rsidP="00E95EA9">
            <w:pPr>
              <w:autoSpaceDE w:val="0"/>
              <w:adjustRightInd w:val="0"/>
              <w:jc w:val="right"/>
            </w:pPr>
            <w:r w:rsidRPr="000C34B5">
              <w:t>100</w:t>
            </w:r>
          </w:p>
        </w:tc>
        <w:tc>
          <w:tcPr>
            <w:tcW w:w="851" w:type="dxa"/>
          </w:tcPr>
          <w:p w14:paraId="3601053C" w14:textId="77777777" w:rsidR="00686F00" w:rsidRPr="000C34B5" w:rsidRDefault="00686F00" w:rsidP="00E95EA9">
            <w:pPr>
              <w:autoSpaceDE w:val="0"/>
              <w:adjustRightInd w:val="0"/>
              <w:jc w:val="center"/>
            </w:pPr>
            <w:r w:rsidRPr="000C34B5">
              <w:t>X</w:t>
            </w:r>
          </w:p>
        </w:tc>
        <w:tc>
          <w:tcPr>
            <w:tcW w:w="851" w:type="dxa"/>
          </w:tcPr>
          <w:p w14:paraId="60329EE5" w14:textId="77777777" w:rsidR="00686F00" w:rsidRPr="000C34B5" w:rsidRDefault="00686F00" w:rsidP="00E95EA9">
            <w:pPr>
              <w:autoSpaceDE w:val="0"/>
              <w:adjustRightInd w:val="0"/>
              <w:jc w:val="center"/>
            </w:pPr>
          </w:p>
        </w:tc>
        <w:tc>
          <w:tcPr>
            <w:tcW w:w="991" w:type="dxa"/>
          </w:tcPr>
          <w:p w14:paraId="110697B4" w14:textId="77777777" w:rsidR="00686F00" w:rsidRPr="000C34B5" w:rsidRDefault="00686F00" w:rsidP="00E95EA9">
            <w:pPr>
              <w:autoSpaceDE w:val="0"/>
              <w:adjustRightInd w:val="0"/>
              <w:jc w:val="center"/>
            </w:pPr>
            <w:r w:rsidRPr="000C34B5">
              <w:t>2</w:t>
            </w:r>
          </w:p>
        </w:tc>
        <w:tc>
          <w:tcPr>
            <w:tcW w:w="711" w:type="dxa"/>
          </w:tcPr>
          <w:p w14:paraId="44F68611" w14:textId="77777777" w:rsidR="00686F00" w:rsidRPr="000C34B5" w:rsidRDefault="00786355" w:rsidP="00E95EA9">
            <w:pPr>
              <w:autoSpaceDE w:val="0"/>
              <w:adjustRightInd w:val="0"/>
              <w:jc w:val="center"/>
            </w:pPr>
            <w:r w:rsidRPr="000C34B5">
              <w:t>3</w:t>
            </w:r>
          </w:p>
        </w:tc>
        <w:tc>
          <w:tcPr>
            <w:tcW w:w="711" w:type="dxa"/>
          </w:tcPr>
          <w:p w14:paraId="4082246D" w14:textId="77777777" w:rsidR="00686F00" w:rsidRPr="000C34B5" w:rsidRDefault="00686F00" w:rsidP="00E95EA9">
            <w:pPr>
              <w:autoSpaceDE w:val="0"/>
              <w:adjustRightInd w:val="0"/>
              <w:jc w:val="center"/>
            </w:pPr>
          </w:p>
        </w:tc>
      </w:tr>
      <w:tr w:rsidR="00686F00" w:rsidRPr="000C34B5" w14:paraId="7236DE1A" w14:textId="77777777" w:rsidTr="00686F00">
        <w:tc>
          <w:tcPr>
            <w:tcW w:w="2235" w:type="dxa"/>
          </w:tcPr>
          <w:p w14:paraId="5DF5CE11" w14:textId="77777777" w:rsidR="00686F00" w:rsidRPr="000C34B5" w:rsidRDefault="00686F00" w:rsidP="00E95EA9">
            <w:pPr>
              <w:autoSpaceDE w:val="0"/>
              <w:adjustRightInd w:val="0"/>
              <w:rPr>
                <w:b/>
              </w:rPr>
            </w:pPr>
            <w:r w:rsidRPr="000C34B5">
              <w:rPr>
                <w:b/>
              </w:rPr>
              <w:t>Link</w:t>
            </w:r>
          </w:p>
        </w:tc>
        <w:tc>
          <w:tcPr>
            <w:tcW w:w="2409" w:type="dxa"/>
          </w:tcPr>
          <w:p w14:paraId="39EF5C16" w14:textId="77777777" w:rsidR="00686F00" w:rsidRPr="000C34B5" w:rsidRDefault="00686F00" w:rsidP="00E95EA9">
            <w:pPr>
              <w:autoSpaceDE w:val="0"/>
              <w:adjustRightInd w:val="0"/>
            </w:pPr>
            <w:r w:rsidRPr="000C34B5">
              <w:t xml:space="preserve">Hyperlink zu </w:t>
            </w:r>
            <w:r w:rsidRPr="000C34B5">
              <w:br/>
              <w:t>Produktdatenblatt</w:t>
            </w:r>
          </w:p>
        </w:tc>
        <w:tc>
          <w:tcPr>
            <w:tcW w:w="993" w:type="dxa"/>
          </w:tcPr>
          <w:p w14:paraId="2EAC7FC6" w14:textId="77777777" w:rsidR="00686F00" w:rsidRPr="000C34B5" w:rsidRDefault="00686F00" w:rsidP="00E95EA9">
            <w:pPr>
              <w:autoSpaceDE w:val="0"/>
              <w:adjustRightInd w:val="0"/>
            </w:pPr>
          </w:p>
        </w:tc>
        <w:tc>
          <w:tcPr>
            <w:tcW w:w="708" w:type="dxa"/>
          </w:tcPr>
          <w:p w14:paraId="2AAEA938" w14:textId="77777777" w:rsidR="00686F00" w:rsidRPr="000C34B5" w:rsidRDefault="00686F00" w:rsidP="00E95EA9">
            <w:pPr>
              <w:autoSpaceDE w:val="0"/>
              <w:adjustRightInd w:val="0"/>
              <w:jc w:val="center"/>
            </w:pPr>
            <w:r w:rsidRPr="000C34B5">
              <w:t>Text</w:t>
            </w:r>
          </w:p>
        </w:tc>
        <w:tc>
          <w:tcPr>
            <w:tcW w:w="709" w:type="dxa"/>
          </w:tcPr>
          <w:p w14:paraId="099E9E77" w14:textId="77777777" w:rsidR="00686F00" w:rsidRPr="000C34B5" w:rsidRDefault="00686F00" w:rsidP="00E95EA9">
            <w:pPr>
              <w:autoSpaceDE w:val="0"/>
              <w:adjustRightInd w:val="0"/>
              <w:jc w:val="right"/>
            </w:pPr>
            <w:r w:rsidRPr="000C34B5">
              <w:t>500</w:t>
            </w:r>
          </w:p>
        </w:tc>
        <w:tc>
          <w:tcPr>
            <w:tcW w:w="851" w:type="dxa"/>
          </w:tcPr>
          <w:p w14:paraId="2531FBE5" w14:textId="77777777" w:rsidR="00686F00" w:rsidRPr="000C34B5" w:rsidRDefault="00686F00" w:rsidP="00E95EA9">
            <w:pPr>
              <w:autoSpaceDE w:val="0"/>
              <w:adjustRightInd w:val="0"/>
              <w:jc w:val="center"/>
            </w:pPr>
            <w:r w:rsidRPr="000C34B5">
              <w:t>X</w:t>
            </w:r>
          </w:p>
        </w:tc>
        <w:tc>
          <w:tcPr>
            <w:tcW w:w="851" w:type="dxa"/>
          </w:tcPr>
          <w:p w14:paraId="099950AB" w14:textId="77777777" w:rsidR="00686F00" w:rsidRPr="000C34B5" w:rsidRDefault="00686F00" w:rsidP="00E95EA9">
            <w:pPr>
              <w:autoSpaceDE w:val="0"/>
              <w:adjustRightInd w:val="0"/>
              <w:jc w:val="center"/>
            </w:pPr>
          </w:p>
        </w:tc>
        <w:tc>
          <w:tcPr>
            <w:tcW w:w="991" w:type="dxa"/>
          </w:tcPr>
          <w:p w14:paraId="59B866BE" w14:textId="77777777" w:rsidR="00686F00" w:rsidRPr="000C34B5" w:rsidRDefault="00686F00" w:rsidP="00E95EA9">
            <w:pPr>
              <w:autoSpaceDE w:val="0"/>
              <w:adjustRightInd w:val="0"/>
              <w:jc w:val="center"/>
            </w:pPr>
          </w:p>
        </w:tc>
        <w:tc>
          <w:tcPr>
            <w:tcW w:w="711" w:type="dxa"/>
          </w:tcPr>
          <w:p w14:paraId="124A70D3" w14:textId="77777777" w:rsidR="00686F00" w:rsidRPr="000C34B5" w:rsidRDefault="00686F00" w:rsidP="00E95EA9">
            <w:pPr>
              <w:autoSpaceDE w:val="0"/>
              <w:adjustRightInd w:val="0"/>
              <w:jc w:val="center"/>
            </w:pPr>
          </w:p>
        </w:tc>
        <w:tc>
          <w:tcPr>
            <w:tcW w:w="711" w:type="dxa"/>
          </w:tcPr>
          <w:p w14:paraId="4CD71469" w14:textId="77777777" w:rsidR="00686F00" w:rsidRPr="000C34B5" w:rsidRDefault="00686F00" w:rsidP="00E95EA9">
            <w:pPr>
              <w:autoSpaceDE w:val="0"/>
              <w:adjustRightInd w:val="0"/>
              <w:jc w:val="center"/>
            </w:pPr>
          </w:p>
        </w:tc>
      </w:tr>
      <w:tr w:rsidR="00686F00" w:rsidRPr="000C34B5" w14:paraId="36A44DC6" w14:textId="77777777" w:rsidTr="00686F00">
        <w:tc>
          <w:tcPr>
            <w:tcW w:w="2235" w:type="dxa"/>
          </w:tcPr>
          <w:p w14:paraId="3DF3831B" w14:textId="77777777" w:rsidR="00686F00" w:rsidRPr="000C34B5" w:rsidRDefault="00686F00" w:rsidP="00E95EA9">
            <w:pPr>
              <w:autoSpaceDE w:val="0"/>
              <w:adjustRightInd w:val="0"/>
              <w:rPr>
                <w:b/>
              </w:rPr>
            </w:pPr>
            <w:r w:rsidRPr="000C34B5">
              <w:rPr>
                <w:b/>
              </w:rPr>
              <w:t>Preis</w:t>
            </w:r>
          </w:p>
        </w:tc>
        <w:tc>
          <w:tcPr>
            <w:tcW w:w="2409" w:type="dxa"/>
          </w:tcPr>
          <w:p w14:paraId="41F97FCB" w14:textId="77777777" w:rsidR="00686F00" w:rsidRPr="000C34B5" w:rsidRDefault="00686F00" w:rsidP="00E95EA9">
            <w:pPr>
              <w:autoSpaceDE w:val="0"/>
              <w:adjustRightInd w:val="0"/>
            </w:pPr>
            <w:r w:rsidRPr="000C34B5">
              <w:t>Listenpreis</w:t>
            </w:r>
          </w:p>
        </w:tc>
        <w:tc>
          <w:tcPr>
            <w:tcW w:w="993" w:type="dxa"/>
          </w:tcPr>
          <w:p w14:paraId="1BA8788C" w14:textId="77777777" w:rsidR="00686F00" w:rsidRPr="000C34B5" w:rsidRDefault="00686F00" w:rsidP="00E95EA9">
            <w:pPr>
              <w:autoSpaceDE w:val="0"/>
              <w:adjustRightInd w:val="0"/>
            </w:pPr>
            <w:r w:rsidRPr="000C34B5">
              <w:t>€</w:t>
            </w:r>
          </w:p>
        </w:tc>
        <w:tc>
          <w:tcPr>
            <w:tcW w:w="708" w:type="dxa"/>
          </w:tcPr>
          <w:p w14:paraId="2925589F" w14:textId="77777777" w:rsidR="00686F00" w:rsidRPr="000C34B5" w:rsidRDefault="00686F00" w:rsidP="00E95EA9">
            <w:pPr>
              <w:autoSpaceDE w:val="0"/>
              <w:adjustRightInd w:val="0"/>
              <w:jc w:val="center"/>
            </w:pPr>
            <w:r w:rsidRPr="000C34B5">
              <w:t>Zahl</w:t>
            </w:r>
          </w:p>
        </w:tc>
        <w:tc>
          <w:tcPr>
            <w:tcW w:w="709" w:type="dxa"/>
          </w:tcPr>
          <w:p w14:paraId="18C5835C" w14:textId="499A4C38" w:rsidR="00686F00" w:rsidRPr="000C34B5" w:rsidRDefault="00686F00" w:rsidP="00E95EA9">
            <w:pPr>
              <w:autoSpaceDE w:val="0"/>
              <w:adjustRightInd w:val="0"/>
              <w:jc w:val="right"/>
            </w:pPr>
            <w:r w:rsidRPr="000C34B5">
              <w:t>0</w:t>
            </w:r>
          </w:p>
        </w:tc>
        <w:tc>
          <w:tcPr>
            <w:tcW w:w="851" w:type="dxa"/>
          </w:tcPr>
          <w:p w14:paraId="6C4D31B7" w14:textId="77777777" w:rsidR="00686F00" w:rsidRPr="000C34B5" w:rsidRDefault="00686F00" w:rsidP="00E95EA9">
            <w:pPr>
              <w:autoSpaceDE w:val="0"/>
              <w:adjustRightInd w:val="0"/>
              <w:jc w:val="center"/>
            </w:pPr>
          </w:p>
        </w:tc>
        <w:tc>
          <w:tcPr>
            <w:tcW w:w="851" w:type="dxa"/>
          </w:tcPr>
          <w:p w14:paraId="68793CC1" w14:textId="77777777" w:rsidR="00686F00" w:rsidRPr="000C34B5" w:rsidRDefault="00686F00" w:rsidP="00E95EA9">
            <w:pPr>
              <w:autoSpaceDE w:val="0"/>
              <w:adjustRightInd w:val="0"/>
              <w:jc w:val="center"/>
            </w:pPr>
          </w:p>
        </w:tc>
        <w:tc>
          <w:tcPr>
            <w:tcW w:w="991" w:type="dxa"/>
          </w:tcPr>
          <w:p w14:paraId="0E1C9AF2" w14:textId="77777777" w:rsidR="00686F00" w:rsidRPr="000C34B5" w:rsidRDefault="00686F00" w:rsidP="00E95EA9">
            <w:pPr>
              <w:autoSpaceDE w:val="0"/>
              <w:adjustRightInd w:val="0"/>
              <w:jc w:val="center"/>
            </w:pPr>
          </w:p>
        </w:tc>
        <w:tc>
          <w:tcPr>
            <w:tcW w:w="711" w:type="dxa"/>
          </w:tcPr>
          <w:p w14:paraId="7A70FFCA" w14:textId="77777777" w:rsidR="00686F00" w:rsidRPr="000C34B5" w:rsidRDefault="00686F00" w:rsidP="00E95EA9">
            <w:pPr>
              <w:autoSpaceDE w:val="0"/>
              <w:adjustRightInd w:val="0"/>
              <w:jc w:val="center"/>
            </w:pPr>
          </w:p>
        </w:tc>
        <w:tc>
          <w:tcPr>
            <w:tcW w:w="711" w:type="dxa"/>
          </w:tcPr>
          <w:p w14:paraId="5C11EC55" w14:textId="77777777" w:rsidR="00686F00" w:rsidRPr="000C34B5" w:rsidRDefault="00686F00" w:rsidP="00E95EA9">
            <w:pPr>
              <w:autoSpaceDE w:val="0"/>
              <w:adjustRightInd w:val="0"/>
              <w:jc w:val="center"/>
            </w:pPr>
          </w:p>
        </w:tc>
      </w:tr>
    </w:tbl>
    <w:p w14:paraId="5848770D" w14:textId="77777777" w:rsidR="009D6D3A" w:rsidRPr="000C34B5" w:rsidRDefault="004C2F9F" w:rsidP="009D6D3A">
      <w:pPr>
        <w:rPr>
          <w:lang w:eastAsia="de-DE"/>
        </w:rPr>
      </w:pPr>
      <w:r w:rsidRPr="000C34B5">
        <w:rPr>
          <w:lang w:eastAsia="de-DE"/>
        </w:rPr>
        <w:br/>
      </w:r>
      <w:r w:rsidR="009D6D3A" w:rsidRPr="000C34B5">
        <w:rPr>
          <w:lang w:eastAsia="de-DE"/>
        </w:rPr>
        <w:t>Der manuelle Filter über die Produktgruppe soll überall dort gesetzt werden können, wo er sinnvoll ist, d.h. bei den Produktbereichen Biomassekessel, Fossiler Kessel, KWK-Anlage</w:t>
      </w:r>
      <w:r w:rsidR="00477BBB" w:rsidRPr="000C34B5">
        <w:rPr>
          <w:lang w:eastAsia="de-DE"/>
        </w:rPr>
        <w:t>, Rauchgasreinigung</w:t>
      </w:r>
      <w:r w:rsidR="009D6D3A" w:rsidRPr="000C34B5">
        <w:rPr>
          <w:lang w:eastAsia="de-DE"/>
        </w:rPr>
        <w:t>.</w:t>
      </w:r>
    </w:p>
    <w:p w14:paraId="6F0C0A8E" w14:textId="77777777" w:rsidR="003B40F4" w:rsidRPr="000C34B5" w:rsidRDefault="00FC3C22" w:rsidP="00FC3C22">
      <w:pPr>
        <w:rPr>
          <w:lang w:eastAsia="de-DE"/>
        </w:rPr>
      </w:pPr>
      <w:r w:rsidRPr="000C34B5">
        <w:rPr>
          <w:lang w:eastAsia="de-DE"/>
        </w:rPr>
        <w:t xml:space="preserve">Bei den nun folgenden </w:t>
      </w:r>
      <w:r w:rsidR="003B40F4" w:rsidRPr="000C34B5">
        <w:rPr>
          <w:lang w:eastAsia="de-DE"/>
        </w:rPr>
        <w:t>Angaben werden nur die produktgruppenspezifisch zusätzlich benötigten Felder aufgeführt.</w:t>
      </w:r>
    </w:p>
    <w:p w14:paraId="3BFDEBD0" w14:textId="77777777" w:rsidR="00FC3C22" w:rsidRPr="000C34B5" w:rsidRDefault="003B40F4" w:rsidP="00FC3C22">
      <w:pPr>
        <w:rPr>
          <w:lang w:eastAsia="de-DE"/>
        </w:rPr>
      </w:pPr>
      <w:r w:rsidRPr="000C34B5">
        <w:rPr>
          <w:lang w:eastAsia="de-DE"/>
        </w:rPr>
        <w:lastRenderedPageBreak/>
        <w:t xml:space="preserve"> </w:t>
      </w:r>
    </w:p>
    <w:p w14:paraId="174C58B7" w14:textId="77777777" w:rsidR="004C1E5D" w:rsidRPr="000C34B5" w:rsidRDefault="004C1E5D" w:rsidP="004C1E5D">
      <w:pPr>
        <w:pStyle w:val="berschrift2"/>
        <w:rPr>
          <w:rFonts w:ascii="Arial" w:hAnsi="Arial" w:cs="Arial"/>
          <w:lang w:eastAsia="de-DE"/>
        </w:rPr>
      </w:pPr>
      <w:r w:rsidRPr="000C34B5">
        <w:rPr>
          <w:rFonts w:ascii="Arial" w:hAnsi="Arial" w:cs="Arial"/>
          <w:lang w:eastAsia="de-DE"/>
        </w:rPr>
        <w:t>Biomassekessel</w:t>
      </w:r>
    </w:p>
    <w:tbl>
      <w:tblPr>
        <w:tblStyle w:val="Tabellenraster1"/>
        <w:tblW w:w="0" w:type="auto"/>
        <w:tblLayout w:type="fixed"/>
        <w:tblLook w:val="04A0" w:firstRow="1" w:lastRow="0" w:firstColumn="1" w:lastColumn="0" w:noHBand="0" w:noVBand="1"/>
      </w:tblPr>
      <w:tblGrid>
        <w:gridCol w:w="2235"/>
        <w:gridCol w:w="2268"/>
        <w:gridCol w:w="992"/>
        <w:gridCol w:w="850"/>
        <w:gridCol w:w="709"/>
        <w:gridCol w:w="851"/>
        <w:gridCol w:w="851"/>
        <w:gridCol w:w="851"/>
        <w:gridCol w:w="851"/>
        <w:gridCol w:w="851"/>
      </w:tblGrid>
      <w:tr w:rsidR="00686F00" w:rsidRPr="000C34B5" w14:paraId="054BFDBF" w14:textId="77777777" w:rsidTr="00686F00">
        <w:tc>
          <w:tcPr>
            <w:tcW w:w="2235" w:type="dxa"/>
            <w:vAlign w:val="center"/>
          </w:tcPr>
          <w:p w14:paraId="66F42943" w14:textId="77777777" w:rsidR="00686F00" w:rsidRPr="000C34B5" w:rsidRDefault="00686F00" w:rsidP="00E95EA9">
            <w:pPr>
              <w:autoSpaceDE w:val="0"/>
              <w:adjustRightInd w:val="0"/>
              <w:jc w:val="center"/>
              <w:rPr>
                <w:b/>
              </w:rPr>
            </w:pPr>
            <w:r w:rsidRPr="000C34B5">
              <w:rPr>
                <w:b/>
              </w:rPr>
              <w:t>Feld</w:t>
            </w:r>
          </w:p>
        </w:tc>
        <w:tc>
          <w:tcPr>
            <w:tcW w:w="2268" w:type="dxa"/>
            <w:vAlign w:val="center"/>
          </w:tcPr>
          <w:p w14:paraId="3FDFE5CD" w14:textId="77777777" w:rsidR="00686F00" w:rsidRPr="000C34B5" w:rsidRDefault="00686F00" w:rsidP="00E95EA9">
            <w:pPr>
              <w:autoSpaceDE w:val="0"/>
              <w:adjustRightInd w:val="0"/>
              <w:jc w:val="center"/>
              <w:rPr>
                <w:b/>
              </w:rPr>
            </w:pPr>
            <w:r w:rsidRPr="000C34B5">
              <w:rPr>
                <w:b/>
              </w:rPr>
              <w:t>Erläuterung</w:t>
            </w:r>
          </w:p>
        </w:tc>
        <w:tc>
          <w:tcPr>
            <w:tcW w:w="992" w:type="dxa"/>
            <w:vAlign w:val="center"/>
          </w:tcPr>
          <w:p w14:paraId="0B7FC9FC" w14:textId="77777777" w:rsidR="00686F00" w:rsidRPr="000C34B5" w:rsidRDefault="00686F00" w:rsidP="00E95EA9">
            <w:pPr>
              <w:autoSpaceDE w:val="0"/>
              <w:adjustRightInd w:val="0"/>
              <w:jc w:val="center"/>
              <w:rPr>
                <w:b/>
              </w:rPr>
            </w:pPr>
            <w:r w:rsidRPr="000C34B5">
              <w:rPr>
                <w:b/>
              </w:rPr>
              <w:t>Einheit</w:t>
            </w:r>
          </w:p>
        </w:tc>
        <w:tc>
          <w:tcPr>
            <w:tcW w:w="850" w:type="dxa"/>
            <w:vAlign w:val="center"/>
          </w:tcPr>
          <w:p w14:paraId="40747A3A" w14:textId="77777777" w:rsidR="00686F00" w:rsidRPr="000C34B5" w:rsidRDefault="00686F00" w:rsidP="00E95EA9">
            <w:pPr>
              <w:autoSpaceDE w:val="0"/>
              <w:adjustRightInd w:val="0"/>
              <w:jc w:val="center"/>
              <w:rPr>
                <w:b/>
              </w:rPr>
            </w:pPr>
            <w:r w:rsidRPr="000C34B5">
              <w:rPr>
                <w:b/>
              </w:rPr>
              <w:t>Art</w:t>
            </w:r>
          </w:p>
        </w:tc>
        <w:tc>
          <w:tcPr>
            <w:tcW w:w="709" w:type="dxa"/>
            <w:vAlign w:val="center"/>
          </w:tcPr>
          <w:p w14:paraId="4F81C6F4" w14:textId="77777777" w:rsidR="00686F00" w:rsidRPr="000C34B5" w:rsidRDefault="00686F00" w:rsidP="00E95EA9">
            <w:pPr>
              <w:autoSpaceDE w:val="0"/>
              <w:adjustRightInd w:val="0"/>
              <w:jc w:val="center"/>
              <w:rPr>
                <w:b/>
              </w:rPr>
            </w:pPr>
            <w:r w:rsidRPr="000C34B5">
              <w:rPr>
                <w:b/>
              </w:rPr>
              <w:t>L/D</w:t>
            </w:r>
          </w:p>
        </w:tc>
        <w:tc>
          <w:tcPr>
            <w:tcW w:w="851" w:type="dxa"/>
            <w:vAlign w:val="center"/>
          </w:tcPr>
          <w:p w14:paraId="40BA6E36" w14:textId="77777777" w:rsidR="00686F00" w:rsidRPr="000C34B5" w:rsidRDefault="00686F00" w:rsidP="00E95EA9">
            <w:pPr>
              <w:autoSpaceDE w:val="0"/>
              <w:adjustRightInd w:val="0"/>
              <w:jc w:val="center"/>
              <w:rPr>
                <w:b/>
              </w:rPr>
            </w:pPr>
            <w:r w:rsidRPr="000C34B5">
              <w:rPr>
                <w:b/>
              </w:rPr>
              <w:t>MF</w:t>
            </w:r>
          </w:p>
        </w:tc>
        <w:tc>
          <w:tcPr>
            <w:tcW w:w="851" w:type="dxa"/>
          </w:tcPr>
          <w:p w14:paraId="4B22D2DA" w14:textId="77777777" w:rsidR="00686F00" w:rsidRPr="000C34B5" w:rsidRDefault="00686F00" w:rsidP="00E95EA9">
            <w:pPr>
              <w:autoSpaceDE w:val="0"/>
              <w:adjustRightInd w:val="0"/>
              <w:jc w:val="center"/>
              <w:rPr>
                <w:b/>
              </w:rPr>
            </w:pPr>
            <w:r w:rsidRPr="000C34B5">
              <w:rPr>
                <w:b/>
              </w:rPr>
              <w:t>FI</w:t>
            </w:r>
          </w:p>
        </w:tc>
        <w:tc>
          <w:tcPr>
            <w:tcW w:w="851" w:type="dxa"/>
          </w:tcPr>
          <w:p w14:paraId="11FFC8BE" w14:textId="77777777" w:rsidR="00686F00" w:rsidRPr="000C34B5" w:rsidRDefault="00686F00" w:rsidP="00D54CEE">
            <w:pPr>
              <w:autoSpaceDE w:val="0"/>
              <w:adjustRightInd w:val="0"/>
              <w:jc w:val="center"/>
              <w:rPr>
                <w:b/>
              </w:rPr>
            </w:pPr>
            <w:r w:rsidRPr="000C34B5">
              <w:rPr>
                <w:b/>
              </w:rPr>
              <w:t>TA</w:t>
            </w:r>
          </w:p>
        </w:tc>
        <w:tc>
          <w:tcPr>
            <w:tcW w:w="851" w:type="dxa"/>
          </w:tcPr>
          <w:p w14:paraId="1CC4E8CF" w14:textId="77777777" w:rsidR="00686F00" w:rsidRPr="000C34B5" w:rsidRDefault="00686F00" w:rsidP="00D54CEE">
            <w:pPr>
              <w:autoSpaceDE w:val="0"/>
              <w:adjustRightInd w:val="0"/>
              <w:jc w:val="center"/>
              <w:rPr>
                <w:b/>
              </w:rPr>
            </w:pPr>
            <w:r w:rsidRPr="000C34B5">
              <w:rPr>
                <w:b/>
              </w:rPr>
              <w:t>AA</w:t>
            </w:r>
          </w:p>
        </w:tc>
        <w:tc>
          <w:tcPr>
            <w:tcW w:w="851" w:type="dxa"/>
          </w:tcPr>
          <w:p w14:paraId="49240120" w14:textId="77777777" w:rsidR="00686F00" w:rsidRPr="000C34B5" w:rsidRDefault="00686F00" w:rsidP="00D54CEE">
            <w:pPr>
              <w:autoSpaceDE w:val="0"/>
              <w:adjustRightInd w:val="0"/>
              <w:jc w:val="center"/>
              <w:rPr>
                <w:b/>
              </w:rPr>
            </w:pPr>
            <w:r w:rsidRPr="000C34B5">
              <w:rPr>
                <w:b/>
              </w:rPr>
              <w:t>SO</w:t>
            </w:r>
          </w:p>
        </w:tc>
      </w:tr>
      <w:tr w:rsidR="00686F00" w:rsidRPr="000C34B5" w14:paraId="6DB5D08F" w14:textId="77777777" w:rsidTr="00686F00">
        <w:tc>
          <w:tcPr>
            <w:tcW w:w="2235" w:type="dxa"/>
          </w:tcPr>
          <w:p w14:paraId="4F52490D" w14:textId="77777777" w:rsidR="00686F00" w:rsidRPr="000C34B5" w:rsidRDefault="00686F00" w:rsidP="00E95EA9">
            <w:pPr>
              <w:autoSpaceDE w:val="0"/>
              <w:adjustRightInd w:val="0"/>
              <w:rPr>
                <w:b/>
              </w:rPr>
            </w:pPr>
            <w:r w:rsidRPr="000C34B5">
              <w:rPr>
                <w:b/>
              </w:rPr>
              <w:t>Brennstoff</w:t>
            </w:r>
            <w:r w:rsidR="004E00A9" w:rsidRPr="000C34B5">
              <w:rPr>
                <w:b/>
              </w:rPr>
              <w:t>gruppe</w:t>
            </w:r>
          </w:p>
        </w:tc>
        <w:tc>
          <w:tcPr>
            <w:tcW w:w="2268" w:type="dxa"/>
          </w:tcPr>
          <w:p w14:paraId="22C94833" w14:textId="77777777" w:rsidR="00686F00" w:rsidRPr="000C34B5" w:rsidRDefault="00686F00" w:rsidP="00E95EA9">
            <w:pPr>
              <w:autoSpaceDE w:val="0"/>
              <w:adjustRightInd w:val="0"/>
            </w:pPr>
            <w:r w:rsidRPr="000C34B5">
              <w:t>Brennstoff</w:t>
            </w:r>
            <w:r w:rsidR="004E00A9" w:rsidRPr="000C34B5">
              <w:t>gruppe</w:t>
            </w:r>
          </w:p>
        </w:tc>
        <w:tc>
          <w:tcPr>
            <w:tcW w:w="992" w:type="dxa"/>
          </w:tcPr>
          <w:p w14:paraId="1EE38327" w14:textId="77777777" w:rsidR="00686F00" w:rsidRPr="000C34B5" w:rsidRDefault="00686F00" w:rsidP="00E95EA9">
            <w:pPr>
              <w:autoSpaceDE w:val="0"/>
              <w:adjustRightInd w:val="0"/>
            </w:pPr>
          </w:p>
        </w:tc>
        <w:tc>
          <w:tcPr>
            <w:tcW w:w="850" w:type="dxa"/>
          </w:tcPr>
          <w:p w14:paraId="192B329B" w14:textId="77777777" w:rsidR="00686F00" w:rsidRPr="000C34B5" w:rsidRDefault="00686F00" w:rsidP="00E95EA9">
            <w:pPr>
              <w:autoSpaceDE w:val="0"/>
              <w:adjustRightInd w:val="0"/>
              <w:jc w:val="center"/>
            </w:pPr>
            <w:r w:rsidRPr="000C34B5">
              <w:t>Text</w:t>
            </w:r>
          </w:p>
        </w:tc>
        <w:tc>
          <w:tcPr>
            <w:tcW w:w="709" w:type="dxa"/>
          </w:tcPr>
          <w:p w14:paraId="29412A12" w14:textId="77777777" w:rsidR="00686F00" w:rsidRPr="000C34B5" w:rsidRDefault="00686F00" w:rsidP="00E95EA9">
            <w:pPr>
              <w:autoSpaceDE w:val="0"/>
              <w:adjustRightInd w:val="0"/>
              <w:jc w:val="right"/>
            </w:pPr>
            <w:r w:rsidRPr="000C34B5">
              <w:t>50</w:t>
            </w:r>
          </w:p>
        </w:tc>
        <w:tc>
          <w:tcPr>
            <w:tcW w:w="851" w:type="dxa"/>
          </w:tcPr>
          <w:p w14:paraId="43F7AC23" w14:textId="77777777" w:rsidR="00686F00" w:rsidRPr="000C34B5" w:rsidRDefault="00686F00" w:rsidP="00E95EA9">
            <w:pPr>
              <w:autoSpaceDE w:val="0"/>
              <w:adjustRightInd w:val="0"/>
              <w:jc w:val="center"/>
            </w:pPr>
            <w:r w:rsidRPr="000C34B5">
              <w:t>X</w:t>
            </w:r>
          </w:p>
        </w:tc>
        <w:tc>
          <w:tcPr>
            <w:tcW w:w="851" w:type="dxa"/>
          </w:tcPr>
          <w:p w14:paraId="0F938C04" w14:textId="77777777" w:rsidR="00686F00" w:rsidRPr="000C34B5" w:rsidRDefault="00686F00" w:rsidP="00E95EA9">
            <w:pPr>
              <w:autoSpaceDE w:val="0"/>
              <w:adjustRightInd w:val="0"/>
              <w:jc w:val="center"/>
            </w:pPr>
          </w:p>
        </w:tc>
        <w:tc>
          <w:tcPr>
            <w:tcW w:w="851" w:type="dxa"/>
          </w:tcPr>
          <w:p w14:paraId="2A6F2C01" w14:textId="77777777" w:rsidR="00686F00" w:rsidRPr="000C34B5" w:rsidRDefault="00686F00" w:rsidP="00E95EA9">
            <w:pPr>
              <w:autoSpaceDE w:val="0"/>
              <w:adjustRightInd w:val="0"/>
              <w:jc w:val="center"/>
            </w:pPr>
          </w:p>
        </w:tc>
        <w:tc>
          <w:tcPr>
            <w:tcW w:w="851" w:type="dxa"/>
          </w:tcPr>
          <w:p w14:paraId="05F7DED6" w14:textId="77777777" w:rsidR="00686F00" w:rsidRPr="000C34B5" w:rsidRDefault="00686F00" w:rsidP="00E95EA9">
            <w:pPr>
              <w:autoSpaceDE w:val="0"/>
              <w:adjustRightInd w:val="0"/>
              <w:jc w:val="center"/>
            </w:pPr>
          </w:p>
        </w:tc>
        <w:tc>
          <w:tcPr>
            <w:tcW w:w="851" w:type="dxa"/>
          </w:tcPr>
          <w:p w14:paraId="112C5B43" w14:textId="77777777" w:rsidR="00686F00" w:rsidRPr="000C34B5" w:rsidRDefault="00686F00" w:rsidP="00E95EA9">
            <w:pPr>
              <w:autoSpaceDE w:val="0"/>
              <w:adjustRightInd w:val="0"/>
              <w:jc w:val="center"/>
            </w:pPr>
          </w:p>
        </w:tc>
      </w:tr>
      <w:tr w:rsidR="00686F00" w:rsidRPr="000C34B5" w14:paraId="671D2838" w14:textId="77777777" w:rsidTr="00686F00">
        <w:tc>
          <w:tcPr>
            <w:tcW w:w="2235" w:type="dxa"/>
          </w:tcPr>
          <w:p w14:paraId="730EF921" w14:textId="77777777" w:rsidR="00686F00" w:rsidRPr="000C34B5" w:rsidRDefault="00686F00" w:rsidP="00E95EA9">
            <w:pPr>
              <w:autoSpaceDE w:val="0"/>
              <w:adjustRightInd w:val="0"/>
              <w:rPr>
                <w:b/>
              </w:rPr>
            </w:pPr>
            <w:r w:rsidRPr="000C34B5">
              <w:rPr>
                <w:b/>
              </w:rPr>
              <w:t>Maximale Leistung</w:t>
            </w:r>
          </w:p>
        </w:tc>
        <w:tc>
          <w:tcPr>
            <w:tcW w:w="2268" w:type="dxa"/>
          </w:tcPr>
          <w:p w14:paraId="20785882" w14:textId="77777777" w:rsidR="00686F00" w:rsidRPr="000C34B5" w:rsidRDefault="00686F00" w:rsidP="00E95EA9">
            <w:pPr>
              <w:autoSpaceDE w:val="0"/>
              <w:adjustRightInd w:val="0"/>
            </w:pPr>
            <w:r w:rsidRPr="000C34B5">
              <w:t>Maximale Leistung</w:t>
            </w:r>
          </w:p>
        </w:tc>
        <w:tc>
          <w:tcPr>
            <w:tcW w:w="992" w:type="dxa"/>
          </w:tcPr>
          <w:p w14:paraId="43E82DE5" w14:textId="77777777" w:rsidR="00686F00" w:rsidRPr="000C34B5" w:rsidRDefault="00686F00" w:rsidP="00E95EA9">
            <w:pPr>
              <w:autoSpaceDE w:val="0"/>
              <w:adjustRightInd w:val="0"/>
            </w:pPr>
            <w:r w:rsidRPr="000C34B5">
              <w:t>kW</w:t>
            </w:r>
          </w:p>
        </w:tc>
        <w:tc>
          <w:tcPr>
            <w:tcW w:w="850" w:type="dxa"/>
          </w:tcPr>
          <w:p w14:paraId="3D358CA6" w14:textId="77777777" w:rsidR="00686F00" w:rsidRPr="000C34B5" w:rsidRDefault="00686F00" w:rsidP="00E95EA9">
            <w:pPr>
              <w:autoSpaceDE w:val="0"/>
              <w:adjustRightInd w:val="0"/>
              <w:jc w:val="center"/>
            </w:pPr>
            <w:r w:rsidRPr="000C34B5">
              <w:t>Zahl</w:t>
            </w:r>
          </w:p>
        </w:tc>
        <w:tc>
          <w:tcPr>
            <w:tcW w:w="709" w:type="dxa"/>
          </w:tcPr>
          <w:p w14:paraId="4A6189B5" w14:textId="7BFC31CB" w:rsidR="00686F00" w:rsidRPr="000C34B5" w:rsidRDefault="008F17F8" w:rsidP="00E95EA9">
            <w:pPr>
              <w:autoSpaceDE w:val="0"/>
              <w:adjustRightInd w:val="0"/>
              <w:jc w:val="right"/>
            </w:pPr>
            <w:r>
              <w:t>1</w:t>
            </w:r>
          </w:p>
        </w:tc>
        <w:tc>
          <w:tcPr>
            <w:tcW w:w="851" w:type="dxa"/>
          </w:tcPr>
          <w:p w14:paraId="1AECB095" w14:textId="77777777" w:rsidR="00686F00" w:rsidRPr="000C34B5" w:rsidRDefault="00686F00" w:rsidP="00E95EA9">
            <w:pPr>
              <w:autoSpaceDE w:val="0"/>
              <w:adjustRightInd w:val="0"/>
              <w:jc w:val="center"/>
            </w:pPr>
            <w:r w:rsidRPr="000C34B5">
              <w:t>X</w:t>
            </w:r>
          </w:p>
        </w:tc>
        <w:tc>
          <w:tcPr>
            <w:tcW w:w="851" w:type="dxa"/>
          </w:tcPr>
          <w:p w14:paraId="053F1714" w14:textId="3F9911F0" w:rsidR="00686F00" w:rsidRPr="000C34B5" w:rsidRDefault="00CD6F5A" w:rsidP="00E95EA9">
            <w:pPr>
              <w:autoSpaceDE w:val="0"/>
              <w:adjustRightInd w:val="0"/>
              <w:jc w:val="center"/>
            </w:pPr>
            <w:r>
              <w:t>M</w:t>
            </w:r>
          </w:p>
        </w:tc>
        <w:tc>
          <w:tcPr>
            <w:tcW w:w="851" w:type="dxa"/>
          </w:tcPr>
          <w:p w14:paraId="606510A9" w14:textId="77777777" w:rsidR="00686F00" w:rsidRPr="000C34B5" w:rsidRDefault="00686F00" w:rsidP="00E95EA9">
            <w:pPr>
              <w:autoSpaceDE w:val="0"/>
              <w:adjustRightInd w:val="0"/>
              <w:jc w:val="center"/>
            </w:pPr>
            <w:r w:rsidRPr="000C34B5">
              <w:t>4</w:t>
            </w:r>
          </w:p>
        </w:tc>
        <w:tc>
          <w:tcPr>
            <w:tcW w:w="851" w:type="dxa"/>
          </w:tcPr>
          <w:p w14:paraId="203D1EA7" w14:textId="77777777" w:rsidR="00686F00" w:rsidRPr="000C34B5" w:rsidRDefault="00786355" w:rsidP="00E95EA9">
            <w:pPr>
              <w:autoSpaceDE w:val="0"/>
              <w:adjustRightInd w:val="0"/>
              <w:jc w:val="center"/>
            </w:pPr>
            <w:r w:rsidRPr="000C34B5">
              <w:t>2</w:t>
            </w:r>
          </w:p>
        </w:tc>
        <w:tc>
          <w:tcPr>
            <w:tcW w:w="851" w:type="dxa"/>
          </w:tcPr>
          <w:p w14:paraId="63CDBECA" w14:textId="77777777" w:rsidR="00686F00" w:rsidRPr="000C34B5" w:rsidRDefault="00686F00" w:rsidP="00E95EA9">
            <w:pPr>
              <w:autoSpaceDE w:val="0"/>
              <w:adjustRightInd w:val="0"/>
              <w:jc w:val="center"/>
            </w:pPr>
            <w:r w:rsidRPr="000C34B5">
              <w:t>2</w:t>
            </w:r>
          </w:p>
        </w:tc>
      </w:tr>
      <w:tr w:rsidR="00686F00" w:rsidRPr="000C34B5" w14:paraId="5376546F" w14:textId="77777777" w:rsidTr="00686F00">
        <w:tc>
          <w:tcPr>
            <w:tcW w:w="2235" w:type="dxa"/>
          </w:tcPr>
          <w:p w14:paraId="649CC834" w14:textId="77777777" w:rsidR="00686F00" w:rsidRPr="000C34B5" w:rsidRDefault="00686F00" w:rsidP="00E95EA9">
            <w:pPr>
              <w:autoSpaceDE w:val="0"/>
              <w:adjustRightInd w:val="0"/>
              <w:rPr>
                <w:b/>
              </w:rPr>
            </w:pPr>
            <w:r w:rsidRPr="000C34B5">
              <w:rPr>
                <w:b/>
              </w:rPr>
              <w:t>Minimale Leistung</w:t>
            </w:r>
          </w:p>
        </w:tc>
        <w:tc>
          <w:tcPr>
            <w:tcW w:w="2268" w:type="dxa"/>
          </w:tcPr>
          <w:p w14:paraId="6DB96740" w14:textId="77777777" w:rsidR="00686F00" w:rsidRPr="000C34B5" w:rsidRDefault="00686F00" w:rsidP="00E95EA9">
            <w:pPr>
              <w:autoSpaceDE w:val="0"/>
              <w:adjustRightInd w:val="0"/>
            </w:pPr>
            <w:r w:rsidRPr="000C34B5">
              <w:t>Minimale Leistung</w:t>
            </w:r>
          </w:p>
        </w:tc>
        <w:tc>
          <w:tcPr>
            <w:tcW w:w="992" w:type="dxa"/>
          </w:tcPr>
          <w:p w14:paraId="7CBB05D2" w14:textId="77777777" w:rsidR="00686F00" w:rsidRPr="000C34B5" w:rsidRDefault="00686F00" w:rsidP="00E95EA9">
            <w:pPr>
              <w:autoSpaceDE w:val="0"/>
              <w:adjustRightInd w:val="0"/>
            </w:pPr>
            <w:r w:rsidRPr="000C34B5">
              <w:t>kW</w:t>
            </w:r>
          </w:p>
        </w:tc>
        <w:tc>
          <w:tcPr>
            <w:tcW w:w="850" w:type="dxa"/>
          </w:tcPr>
          <w:p w14:paraId="2DDB47FF" w14:textId="77777777" w:rsidR="00686F00" w:rsidRPr="000C34B5" w:rsidRDefault="00686F00" w:rsidP="00E95EA9">
            <w:pPr>
              <w:autoSpaceDE w:val="0"/>
              <w:adjustRightInd w:val="0"/>
              <w:jc w:val="center"/>
            </w:pPr>
            <w:r w:rsidRPr="000C34B5">
              <w:t>Zahl</w:t>
            </w:r>
          </w:p>
        </w:tc>
        <w:tc>
          <w:tcPr>
            <w:tcW w:w="709" w:type="dxa"/>
          </w:tcPr>
          <w:p w14:paraId="5065BB1B" w14:textId="03FA34C0" w:rsidR="00686F00" w:rsidRPr="000C34B5" w:rsidRDefault="008F17F8" w:rsidP="00E95EA9">
            <w:pPr>
              <w:autoSpaceDE w:val="0"/>
              <w:adjustRightInd w:val="0"/>
              <w:jc w:val="right"/>
            </w:pPr>
            <w:r>
              <w:t>1</w:t>
            </w:r>
          </w:p>
        </w:tc>
        <w:tc>
          <w:tcPr>
            <w:tcW w:w="851" w:type="dxa"/>
          </w:tcPr>
          <w:p w14:paraId="69C7E0DC" w14:textId="77777777" w:rsidR="00686F00" w:rsidRPr="000C34B5" w:rsidRDefault="00686F00" w:rsidP="00E95EA9">
            <w:pPr>
              <w:autoSpaceDE w:val="0"/>
              <w:adjustRightInd w:val="0"/>
              <w:jc w:val="center"/>
            </w:pPr>
            <w:r w:rsidRPr="000C34B5">
              <w:t>X</w:t>
            </w:r>
          </w:p>
        </w:tc>
        <w:tc>
          <w:tcPr>
            <w:tcW w:w="851" w:type="dxa"/>
          </w:tcPr>
          <w:p w14:paraId="340A40E6" w14:textId="77777777" w:rsidR="00686F00" w:rsidRPr="000C34B5" w:rsidRDefault="00686F00" w:rsidP="00E95EA9">
            <w:pPr>
              <w:autoSpaceDE w:val="0"/>
              <w:adjustRightInd w:val="0"/>
              <w:jc w:val="center"/>
            </w:pPr>
          </w:p>
        </w:tc>
        <w:tc>
          <w:tcPr>
            <w:tcW w:w="851" w:type="dxa"/>
          </w:tcPr>
          <w:p w14:paraId="08687D64" w14:textId="77777777" w:rsidR="00686F00" w:rsidRPr="000C34B5" w:rsidRDefault="00686F00" w:rsidP="00E95EA9">
            <w:pPr>
              <w:autoSpaceDE w:val="0"/>
              <w:adjustRightInd w:val="0"/>
              <w:jc w:val="center"/>
            </w:pPr>
          </w:p>
        </w:tc>
        <w:tc>
          <w:tcPr>
            <w:tcW w:w="851" w:type="dxa"/>
          </w:tcPr>
          <w:p w14:paraId="2B9F23E5" w14:textId="77777777" w:rsidR="00686F00" w:rsidRPr="000C34B5" w:rsidRDefault="00686F00" w:rsidP="00E95EA9">
            <w:pPr>
              <w:autoSpaceDE w:val="0"/>
              <w:adjustRightInd w:val="0"/>
              <w:jc w:val="center"/>
            </w:pPr>
          </w:p>
        </w:tc>
        <w:tc>
          <w:tcPr>
            <w:tcW w:w="851" w:type="dxa"/>
          </w:tcPr>
          <w:p w14:paraId="1330D55F" w14:textId="77777777" w:rsidR="00686F00" w:rsidRPr="000C34B5" w:rsidRDefault="00686F00" w:rsidP="00E95EA9">
            <w:pPr>
              <w:autoSpaceDE w:val="0"/>
              <w:adjustRightInd w:val="0"/>
              <w:jc w:val="center"/>
            </w:pPr>
          </w:p>
        </w:tc>
      </w:tr>
      <w:tr w:rsidR="00686F00" w:rsidRPr="000C34B5" w14:paraId="589E814F" w14:textId="77777777" w:rsidTr="00686F00">
        <w:tc>
          <w:tcPr>
            <w:tcW w:w="2235" w:type="dxa"/>
          </w:tcPr>
          <w:p w14:paraId="7D9205A1" w14:textId="77777777" w:rsidR="00686F00" w:rsidRPr="000C34B5" w:rsidRDefault="00686F00" w:rsidP="00E95EA9">
            <w:pPr>
              <w:autoSpaceDE w:val="0"/>
              <w:adjustRightInd w:val="0"/>
              <w:rPr>
                <w:b/>
              </w:rPr>
            </w:pPr>
            <w:r w:rsidRPr="000C34B5">
              <w:rPr>
                <w:b/>
              </w:rPr>
              <w:t>Wirkungsgrad</w:t>
            </w:r>
          </w:p>
        </w:tc>
        <w:tc>
          <w:tcPr>
            <w:tcW w:w="2268" w:type="dxa"/>
          </w:tcPr>
          <w:p w14:paraId="65EEF37D" w14:textId="77777777" w:rsidR="00686F00" w:rsidRPr="000C34B5" w:rsidRDefault="00686F00" w:rsidP="00E95EA9">
            <w:pPr>
              <w:autoSpaceDE w:val="0"/>
              <w:adjustRightInd w:val="0"/>
            </w:pPr>
          </w:p>
        </w:tc>
        <w:tc>
          <w:tcPr>
            <w:tcW w:w="992" w:type="dxa"/>
          </w:tcPr>
          <w:p w14:paraId="1AFFE1F2" w14:textId="77777777" w:rsidR="00686F00" w:rsidRPr="000C34B5" w:rsidRDefault="00686F00" w:rsidP="00E95EA9">
            <w:pPr>
              <w:autoSpaceDE w:val="0"/>
              <w:adjustRightInd w:val="0"/>
            </w:pPr>
          </w:p>
        </w:tc>
        <w:tc>
          <w:tcPr>
            <w:tcW w:w="850" w:type="dxa"/>
          </w:tcPr>
          <w:p w14:paraId="658BCB17" w14:textId="77777777" w:rsidR="00686F00" w:rsidRPr="000C34B5" w:rsidRDefault="00686F00" w:rsidP="00E95EA9">
            <w:pPr>
              <w:autoSpaceDE w:val="0"/>
              <w:adjustRightInd w:val="0"/>
              <w:jc w:val="center"/>
            </w:pPr>
            <w:r w:rsidRPr="000C34B5">
              <w:t>Zahl</w:t>
            </w:r>
          </w:p>
        </w:tc>
        <w:tc>
          <w:tcPr>
            <w:tcW w:w="709" w:type="dxa"/>
          </w:tcPr>
          <w:p w14:paraId="3EFB2AD1" w14:textId="6FE975E4" w:rsidR="00686F00" w:rsidRPr="000C34B5" w:rsidRDefault="00686F00" w:rsidP="00E95EA9">
            <w:pPr>
              <w:autoSpaceDE w:val="0"/>
              <w:adjustRightInd w:val="0"/>
              <w:jc w:val="right"/>
            </w:pPr>
            <w:r w:rsidRPr="000C34B5">
              <w:t>1</w:t>
            </w:r>
          </w:p>
        </w:tc>
        <w:tc>
          <w:tcPr>
            <w:tcW w:w="851" w:type="dxa"/>
          </w:tcPr>
          <w:p w14:paraId="44A65843" w14:textId="77777777" w:rsidR="00686F00" w:rsidRPr="000C34B5" w:rsidRDefault="00686F00" w:rsidP="00E95EA9">
            <w:pPr>
              <w:autoSpaceDE w:val="0"/>
              <w:adjustRightInd w:val="0"/>
              <w:jc w:val="center"/>
            </w:pPr>
            <w:r w:rsidRPr="000C34B5">
              <w:t>X</w:t>
            </w:r>
          </w:p>
        </w:tc>
        <w:tc>
          <w:tcPr>
            <w:tcW w:w="851" w:type="dxa"/>
          </w:tcPr>
          <w:p w14:paraId="3C94CEFE" w14:textId="77777777" w:rsidR="00686F00" w:rsidRPr="000C34B5" w:rsidRDefault="00686F00" w:rsidP="00E95EA9">
            <w:pPr>
              <w:autoSpaceDE w:val="0"/>
              <w:adjustRightInd w:val="0"/>
              <w:jc w:val="center"/>
            </w:pPr>
          </w:p>
        </w:tc>
        <w:tc>
          <w:tcPr>
            <w:tcW w:w="851" w:type="dxa"/>
          </w:tcPr>
          <w:p w14:paraId="33D5B925" w14:textId="77777777" w:rsidR="00686F00" w:rsidRPr="000C34B5" w:rsidRDefault="00686F00" w:rsidP="00E95EA9">
            <w:pPr>
              <w:autoSpaceDE w:val="0"/>
              <w:adjustRightInd w:val="0"/>
              <w:jc w:val="center"/>
            </w:pPr>
            <w:r w:rsidRPr="000C34B5">
              <w:t>5</w:t>
            </w:r>
          </w:p>
        </w:tc>
        <w:tc>
          <w:tcPr>
            <w:tcW w:w="851" w:type="dxa"/>
          </w:tcPr>
          <w:p w14:paraId="292C963C" w14:textId="77777777" w:rsidR="00686F00" w:rsidRPr="000C34B5" w:rsidRDefault="00686F00" w:rsidP="00E95EA9">
            <w:pPr>
              <w:autoSpaceDE w:val="0"/>
              <w:adjustRightInd w:val="0"/>
              <w:jc w:val="center"/>
            </w:pPr>
          </w:p>
        </w:tc>
        <w:tc>
          <w:tcPr>
            <w:tcW w:w="851" w:type="dxa"/>
          </w:tcPr>
          <w:p w14:paraId="2E8C54D0" w14:textId="77777777" w:rsidR="00686F00" w:rsidRPr="000C34B5" w:rsidRDefault="00686F00" w:rsidP="00E95EA9">
            <w:pPr>
              <w:autoSpaceDE w:val="0"/>
              <w:adjustRightInd w:val="0"/>
              <w:jc w:val="center"/>
            </w:pPr>
          </w:p>
        </w:tc>
      </w:tr>
      <w:tr w:rsidR="00686F00" w:rsidRPr="000C34B5" w14:paraId="20F21BCA" w14:textId="77777777" w:rsidTr="00686F00">
        <w:tc>
          <w:tcPr>
            <w:tcW w:w="2235" w:type="dxa"/>
          </w:tcPr>
          <w:p w14:paraId="53D3940E" w14:textId="77777777" w:rsidR="00686F00" w:rsidRPr="000C34B5" w:rsidRDefault="00686F00" w:rsidP="00E95EA9">
            <w:pPr>
              <w:autoSpaceDE w:val="0"/>
              <w:adjustRightInd w:val="0"/>
              <w:rPr>
                <w:b/>
              </w:rPr>
            </w:pPr>
            <w:r w:rsidRPr="000C34B5">
              <w:rPr>
                <w:b/>
              </w:rPr>
              <w:t>Zusatzinformation</w:t>
            </w:r>
          </w:p>
        </w:tc>
        <w:tc>
          <w:tcPr>
            <w:tcW w:w="2268" w:type="dxa"/>
          </w:tcPr>
          <w:p w14:paraId="76E3CD8D" w14:textId="77777777" w:rsidR="00686F00" w:rsidRPr="000C34B5" w:rsidRDefault="00686F00" w:rsidP="00E95EA9">
            <w:pPr>
              <w:autoSpaceDE w:val="0"/>
              <w:adjustRightInd w:val="0"/>
            </w:pPr>
            <w:r w:rsidRPr="000C34B5">
              <w:t>Freitext-Feld</w:t>
            </w:r>
          </w:p>
        </w:tc>
        <w:tc>
          <w:tcPr>
            <w:tcW w:w="992" w:type="dxa"/>
          </w:tcPr>
          <w:p w14:paraId="1C518CB7" w14:textId="77777777" w:rsidR="00686F00" w:rsidRPr="000C34B5" w:rsidRDefault="00686F00" w:rsidP="00E95EA9">
            <w:pPr>
              <w:autoSpaceDE w:val="0"/>
              <w:adjustRightInd w:val="0"/>
            </w:pPr>
          </w:p>
        </w:tc>
        <w:tc>
          <w:tcPr>
            <w:tcW w:w="850" w:type="dxa"/>
          </w:tcPr>
          <w:p w14:paraId="7F9010EF" w14:textId="77777777" w:rsidR="00686F00" w:rsidRPr="000C34B5" w:rsidRDefault="00686F00" w:rsidP="00E95EA9">
            <w:pPr>
              <w:autoSpaceDE w:val="0"/>
              <w:adjustRightInd w:val="0"/>
              <w:jc w:val="center"/>
            </w:pPr>
            <w:r w:rsidRPr="000C34B5">
              <w:t>Text</w:t>
            </w:r>
          </w:p>
        </w:tc>
        <w:tc>
          <w:tcPr>
            <w:tcW w:w="709" w:type="dxa"/>
          </w:tcPr>
          <w:p w14:paraId="54E69377" w14:textId="77777777" w:rsidR="00686F00" w:rsidRPr="000C34B5" w:rsidRDefault="00686F00" w:rsidP="00E95EA9">
            <w:pPr>
              <w:autoSpaceDE w:val="0"/>
              <w:adjustRightInd w:val="0"/>
              <w:jc w:val="right"/>
            </w:pPr>
            <w:r w:rsidRPr="000C34B5">
              <w:t>500</w:t>
            </w:r>
          </w:p>
        </w:tc>
        <w:tc>
          <w:tcPr>
            <w:tcW w:w="851" w:type="dxa"/>
          </w:tcPr>
          <w:p w14:paraId="2CB412C6" w14:textId="77777777" w:rsidR="00686F00" w:rsidRPr="000C34B5" w:rsidRDefault="00686F00" w:rsidP="00E95EA9">
            <w:pPr>
              <w:autoSpaceDE w:val="0"/>
              <w:adjustRightInd w:val="0"/>
              <w:jc w:val="center"/>
            </w:pPr>
          </w:p>
        </w:tc>
        <w:tc>
          <w:tcPr>
            <w:tcW w:w="851" w:type="dxa"/>
          </w:tcPr>
          <w:p w14:paraId="134107E7" w14:textId="77777777" w:rsidR="00686F00" w:rsidRPr="000C34B5" w:rsidRDefault="00686F00" w:rsidP="00E95EA9">
            <w:pPr>
              <w:autoSpaceDE w:val="0"/>
              <w:adjustRightInd w:val="0"/>
              <w:jc w:val="center"/>
            </w:pPr>
          </w:p>
        </w:tc>
        <w:tc>
          <w:tcPr>
            <w:tcW w:w="851" w:type="dxa"/>
          </w:tcPr>
          <w:p w14:paraId="40D8F7D1" w14:textId="77777777" w:rsidR="00686F00" w:rsidRPr="000C34B5" w:rsidRDefault="00686F00" w:rsidP="00E95EA9">
            <w:pPr>
              <w:autoSpaceDE w:val="0"/>
              <w:adjustRightInd w:val="0"/>
              <w:jc w:val="center"/>
            </w:pPr>
          </w:p>
        </w:tc>
        <w:tc>
          <w:tcPr>
            <w:tcW w:w="851" w:type="dxa"/>
          </w:tcPr>
          <w:p w14:paraId="5EA7F107" w14:textId="77777777" w:rsidR="00686F00" w:rsidRPr="000C34B5" w:rsidRDefault="00686F00" w:rsidP="00E95EA9">
            <w:pPr>
              <w:autoSpaceDE w:val="0"/>
              <w:adjustRightInd w:val="0"/>
              <w:jc w:val="center"/>
            </w:pPr>
          </w:p>
        </w:tc>
        <w:tc>
          <w:tcPr>
            <w:tcW w:w="851" w:type="dxa"/>
          </w:tcPr>
          <w:p w14:paraId="6BD68D28" w14:textId="77777777" w:rsidR="00686F00" w:rsidRPr="000C34B5" w:rsidRDefault="00686F00" w:rsidP="00E95EA9">
            <w:pPr>
              <w:autoSpaceDE w:val="0"/>
              <w:adjustRightInd w:val="0"/>
              <w:jc w:val="center"/>
            </w:pPr>
          </w:p>
        </w:tc>
      </w:tr>
    </w:tbl>
    <w:p w14:paraId="0320C95C" w14:textId="77777777" w:rsidR="003B40F4" w:rsidRPr="000C34B5" w:rsidRDefault="003B40F4" w:rsidP="004C1E5D">
      <w:pPr>
        <w:rPr>
          <w:lang w:eastAsia="de-DE"/>
        </w:rPr>
      </w:pPr>
    </w:p>
    <w:p w14:paraId="1BD99202" w14:textId="77777777" w:rsidR="003B40F4" w:rsidRPr="000C34B5" w:rsidRDefault="003B40F4" w:rsidP="003B40F4">
      <w:pPr>
        <w:pStyle w:val="berschrift2"/>
        <w:rPr>
          <w:rFonts w:ascii="Arial" w:hAnsi="Arial" w:cs="Arial"/>
          <w:lang w:eastAsia="de-DE"/>
        </w:rPr>
      </w:pPr>
      <w:r w:rsidRPr="000C34B5">
        <w:rPr>
          <w:rFonts w:ascii="Arial" w:hAnsi="Arial" w:cs="Arial"/>
          <w:lang w:eastAsia="de-DE"/>
        </w:rPr>
        <w:t>Fossiler Kessel</w:t>
      </w:r>
    </w:p>
    <w:p w14:paraId="04C32A6E" w14:textId="77777777" w:rsidR="003B40F4" w:rsidRPr="000C34B5" w:rsidRDefault="004C2F9F" w:rsidP="003B40F4">
      <w:pPr>
        <w:rPr>
          <w:lang w:eastAsia="de-DE"/>
        </w:rPr>
      </w:pPr>
      <w:r w:rsidRPr="000C34B5">
        <w:rPr>
          <w:lang w:eastAsia="de-DE"/>
        </w:rPr>
        <w:t>Identische Schnittstelle wie Biomassekessel</w:t>
      </w:r>
      <w:r w:rsidR="00D339B1" w:rsidRPr="000C34B5">
        <w:rPr>
          <w:lang w:eastAsia="de-DE"/>
        </w:rPr>
        <w:br/>
      </w:r>
    </w:p>
    <w:p w14:paraId="4E3F5DF4" w14:textId="77777777" w:rsidR="00601213" w:rsidRPr="000C34B5" w:rsidRDefault="00601213" w:rsidP="00601213">
      <w:pPr>
        <w:pStyle w:val="berschrift2"/>
        <w:rPr>
          <w:rFonts w:ascii="Arial" w:hAnsi="Arial" w:cs="Arial"/>
          <w:lang w:eastAsia="de-DE"/>
        </w:rPr>
      </w:pPr>
      <w:r w:rsidRPr="000C34B5">
        <w:rPr>
          <w:rFonts w:ascii="Arial" w:hAnsi="Arial" w:cs="Arial"/>
          <w:lang w:eastAsia="de-DE"/>
        </w:rPr>
        <w:t>Wärmepumpen</w:t>
      </w:r>
    </w:p>
    <w:tbl>
      <w:tblPr>
        <w:tblStyle w:val="Tabellenraster1"/>
        <w:tblW w:w="0" w:type="auto"/>
        <w:tblLayout w:type="fixed"/>
        <w:tblLook w:val="04A0" w:firstRow="1" w:lastRow="0" w:firstColumn="1" w:lastColumn="0" w:noHBand="0" w:noVBand="1"/>
      </w:tblPr>
      <w:tblGrid>
        <w:gridCol w:w="2235"/>
        <w:gridCol w:w="2268"/>
        <w:gridCol w:w="992"/>
        <w:gridCol w:w="850"/>
        <w:gridCol w:w="709"/>
        <w:gridCol w:w="851"/>
        <w:gridCol w:w="851"/>
        <w:gridCol w:w="851"/>
        <w:gridCol w:w="851"/>
        <w:gridCol w:w="851"/>
      </w:tblGrid>
      <w:tr w:rsidR="00601213" w:rsidRPr="000C34B5" w14:paraId="25D8252D" w14:textId="77777777" w:rsidTr="00F33426">
        <w:tc>
          <w:tcPr>
            <w:tcW w:w="2235" w:type="dxa"/>
            <w:vAlign w:val="center"/>
          </w:tcPr>
          <w:p w14:paraId="700448FB" w14:textId="77777777" w:rsidR="00601213" w:rsidRPr="000C34B5" w:rsidRDefault="00601213" w:rsidP="00F33426">
            <w:pPr>
              <w:autoSpaceDE w:val="0"/>
              <w:adjustRightInd w:val="0"/>
              <w:jc w:val="center"/>
              <w:rPr>
                <w:b/>
              </w:rPr>
            </w:pPr>
            <w:r w:rsidRPr="000C34B5">
              <w:rPr>
                <w:b/>
              </w:rPr>
              <w:t>Feld</w:t>
            </w:r>
          </w:p>
        </w:tc>
        <w:tc>
          <w:tcPr>
            <w:tcW w:w="2268" w:type="dxa"/>
            <w:vAlign w:val="center"/>
          </w:tcPr>
          <w:p w14:paraId="6F70C23D" w14:textId="77777777" w:rsidR="00601213" w:rsidRPr="000C34B5" w:rsidRDefault="00601213" w:rsidP="00F33426">
            <w:pPr>
              <w:autoSpaceDE w:val="0"/>
              <w:adjustRightInd w:val="0"/>
              <w:jc w:val="center"/>
              <w:rPr>
                <w:b/>
              </w:rPr>
            </w:pPr>
            <w:r w:rsidRPr="000C34B5">
              <w:rPr>
                <w:b/>
              </w:rPr>
              <w:t>Erläuterung</w:t>
            </w:r>
          </w:p>
        </w:tc>
        <w:tc>
          <w:tcPr>
            <w:tcW w:w="992" w:type="dxa"/>
            <w:vAlign w:val="center"/>
          </w:tcPr>
          <w:p w14:paraId="53D87E24" w14:textId="77777777" w:rsidR="00601213" w:rsidRPr="000C34B5" w:rsidRDefault="00601213" w:rsidP="00F33426">
            <w:pPr>
              <w:autoSpaceDE w:val="0"/>
              <w:adjustRightInd w:val="0"/>
              <w:jc w:val="center"/>
              <w:rPr>
                <w:b/>
              </w:rPr>
            </w:pPr>
            <w:r w:rsidRPr="000C34B5">
              <w:rPr>
                <w:b/>
              </w:rPr>
              <w:t>Einheit</w:t>
            </w:r>
          </w:p>
        </w:tc>
        <w:tc>
          <w:tcPr>
            <w:tcW w:w="850" w:type="dxa"/>
            <w:vAlign w:val="center"/>
          </w:tcPr>
          <w:p w14:paraId="336C1F25" w14:textId="77777777" w:rsidR="00601213" w:rsidRPr="000C34B5" w:rsidRDefault="00601213" w:rsidP="00F33426">
            <w:pPr>
              <w:autoSpaceDE w:val="0"/>
              <w:adjustRightInd w:val="0"/>
              <w:jc w:val="center"/>
              <w:rPr>
                <w:b/>
              </w:rPr>
            </w:pPr>
            <w:r w:rsidRPr="000C34B5">
              <w:rPr>
                <w:b/>
              </w:rPr>
              <w:t>Art</w:t>
            </w:r>
          </w:p>
        </w:tc>
        <w:tc>
          <w:tcPr>
            <w:tcW w:w="709" w:type="dxa"/>
            <w:vAlign w:val="center"/>
          </w:tcPr>
          <w:p w14:paraId="55F38FC7" w14:textId="77777777" w:rsidR="00601213" w:rsidRPr="000C34B5" w:rsidRDefault="00601213" w:rsidP="00F33426">
            <w:pPr>
              <w:autoSpaceDE w:val="0"/>
              <w:adjustRightInd w:val="0"/>
              <w:jc w:val="center"/>
              <w:rPr>
                <w:b/>
              </w:rPr>
            </w:pPr>
            <w:r w:rsidRPr="000C34B5">
              <w:rPr>
                <w:b/>
              </w:rPr>
              <w:t>L/D</w:t>
            </w:r>
          </w:p>
        </w:tc>
        <w:tc>
          <w:tcPr>
            <w:tcW w:w="851" w:type="dxa"/>
            <w:vAlign w:val="center"/>
          </w:tcPr>
          <w:p w14:paraId="7BDFAE1D" w14:textId="77777777" w:rsidR="00601213" w:rsidRPr="000C34B5" w:rsidRDefault="00601213" w:rsidP="00F33426">
            <w:pPr>
              <w:autoSpaceDE w:val="0"/>
              <w:adjustRightInd w:val="0"/>
              <w:jc w:val="center"/>
              <w:rPr>
                <w:b/>
              </w:rPr>
            </w:pPr>
            <w:r w:rsidRPr="000C34B5">
              <w:rPr>
                <w:b/>
              </w:rPr>
              <w:t>MF</w:t>
            </w:r>
          </w:p>
        </w:tc>
        <w:tc>
          <w:tcPr>
            <w:tcW w:w="851" w:type="dxa"/>
          </w:tcPr>
          <w:p w14:paraId="4F279328" w14:textId="77777777" w:rsidR="00601213" w:rsidRPr="000C34B5" w:rsidRDefault="00601213" w:rsidP="00F33426">
            <w:pPr>
              <w:autoSpaceDE w:val="0"/>
              <w:adjustRightInd w:val="0"/>
              <w:jc w:val="center"/>
              <w:rPr>
                <w:b/>
              </w:rPr>
            </w:pPr>
            <w:r w:rsidRPr="000C34B5">
              <w:rPr>
                <w:b/>
              </w:rPr>
              <w:t>FI</w:t>
            </w:r>
          </w:p>
        </w:tc>
        <w:tc>
          <w:tcPr>
            <w:tcW w:w="851" w:type="dxa"/>
          </w:tcPr>
          <w:p w14:paraId="3C4552DA" w14:textId="77777777" w:rsidR="00601213" w:rsidRPr="000C34B5" w:rsidRDefault="00601213" w:rsidP="00F33426">
            <w:pPr>
              <w:autoSpaceDE w:val="0"/>
              <w:adjustRightInd w:val="0"/>
              <w:jc w:val="center"/>
              <w:rPr>
                <w:b/>
              </w:rPr>
            </w:pPr>
            <w:r w:rsidRPr="000C34B5">
              <w:rPr>
                <w:b/>
              </w:rPr>
              <w:t>TA</w:t>
            </w:r>
          </w:p>
        </w:tc>
        <w:tc>
          <w:tcPr>
            <w:tcW w:w="851" w:type="dxa"/>
          </w:tcPr>
          <w:p w14:paraId="4A884F8F" w14:textId="77777777" w:rsidR="00601213" w:rsidRPr="000C34B5" w:rsidRDefault="00601213" w:rsidP="00F33426">
            <w:pPr>
              <w:autoSpaceDE w:val="0"/>
              <w:adjustRightInd w:val="0"/>
              <w:jc w:val="center"/>
              <w:rPr>
                <w:b/>
              </w:rPr>
            </w:pPr>
            <w:r w:rsidRPr="000C34B5">
              <w:rPr>
                <w:b/>
              </w:rPr>
              <w:t>AA</w:t>
            </w:r>
          </w:p>
        </w:tc>
        <w:tc>
          <w:tcPr>
            <w:tcW w:w="851" w:type="dxa"/>
          </w:tcPr>
          <w:p w14:paraId="6A60FD09" w14:textId="77777777" w:rsidR="00601213" w:rsidRPr="000C34B5" w:rsidRDefault="00601213" w:rsidP="00F33426">
            <w:pPr>
              <w:autoSpaceDE w:val="0"/>
              <w:adjustRightInd w:val="0"/>
              <w:jc w:val="center"/>
              <w:rPr>
                <w:b/>
              </w:rPr>
            </w:pPr>
            <w:r w:rsidRPr="000C34B5">
              <w:rPr>
                <w:b/>
              </w:rPr>
              <w:t>SO</w:t>
            </w:r>
          </w:p>
        </w:tc>
      </w:tr>
      <w:tr w:rsidR="00601213" w:rsidRPr="000C34B5" w14:paraId="3F2032D8" w14:textId="77777777" w:rsidTr="00F33426">
        <w:tc>
          <w:tcPr>
            <w:tcW w:w="2235" w:type="dxa"/>
          </w:tcPr>
          <w:p w14:paraId="70170031" w14:textId="77777777" w:rsidR="00601213" w:rsidRPr="000C34B5" w:rsidRDefault="00601213" w:rsidP="00F33426">
            <w:pPr>
              <w:autoSpaceDE w:val="0"/>
              <w:adjustRightInd w:val="0"/>
              <w:rPr>
                <w:b/>
              </w:rPr>
            </w:pPr>
            <w:r w:rsidRPr="000C34B5">
              <w:rPr>
                <w:b/>
              </w:rPr>
              <w:t>Brennstoffgruppe</w:t>
            </w:r>
          </w:p>
        </w:tc>
        <w:tc>
          <w:tcPr>
            <w:tcW w:w="2268" w:type="dxa"/>
          </w:tcPr>
          <w:p w14:paraId="3D6F57A1" w14:textId="77777777" w:rsidR="00601213" w:rsidRPr="000C34B5" w:rsidRDefault="00601213" w:rsidP="00F33426">
            <w:pPr>
              <w:autoSpaceDE w:val="0"/>
              <w:adjustRightInd w:val="0"/>
            </w:pPr>
            <w:r w:rsidRPr="000C34B5">
              <w:t>Brennstoffgruppe</w:t>
            </w:r>
          </w:p>
        </w:tc>
        <w:tc>
          <w:tcPr>
            <w:tcW w:w="992" w:type="dxa"/>
          </w:tcPr>
          <w:p w14:paraId="738190D4" w14:textId="77777777" w:rsidR="00601213" w:rsidRPr="000C34B5" w:rsidRDefault="00601213" w:rsidP="00F33426">
            <w:pPr>
              <w:autoSpaceDE w:val="0"/>
              <w:adjustRightInd w:val="0"/>
            </w:pPr>
          </w:p>
        </w:tc>
        <w:tc>
          <w:tcPr>
            <w:tcW w:w="850" w:type="dxa"/>
          </w:tcPr>
          <w:p w14:paraId="4C9E10F2" w14:textId="77777777" w:rsidR="00601213" w:rsidRPr="000C34B5" w:rsidRDefault="00601213" w:rsidP="00F33426">
            <w:pPr>
              <w:autoSpaceDE w:val="0"/>
              <w:adjustRightInd w:val="0"/>
              <w:jc w:val="center"/>
            </w:pPr>
            <w:r w:rsidRPr="000C34B5">
              <w:t>Text</w:t>
            </w:r>
          </w:p>
        </w:tc>
        <w:tc>
          <w:tcPr>
            <w:tcW w:w="709" w:type="dxa"/>
          </w:tcPr>
          <w:p w14:paraId="66FCFE89" w14:textId="77777777" w:rsidR="00601213" w:rsidRPr="000C34B5" w:rsidRDefault="00601213" w:rsidP="00F33426">
            <w:pPr>
              <w:autoSpaceDE w:val="0"/>
              <w:adjustRightInd w:val="0"/>
              <w:jc w:val="right"/>
            </w:pPr>
            <w:r w:rsidRPr="000C34B5">
              <w:t>50</w:t>
            </w:r>
          </w:p>
        </w:tc>
        <w:tc>
          <w:tcPr>
            <w:tcW w:w="851" w:type="dxa"/>
          </w:tcPr>
          <w:p w14:paraId="12BDB9D2" w14:textId="77777777" w:rsidR="00601213" w:rsidRPr="000C34B5" w:rsidRDefault="00601213" w:rsidP="00F33426">
            <w:pPr>
              <w:autoSpaceDE w:val="0"/>
              <w:adjustRightInd w:val="0"/>
              <w:jc w:val="center"/>
            </w:pPr>
            <w:r w:rsidRPr="000C34B5">
              <w:t>X</w:t>
            </w:r>
          </w:p>
        </w:tc>
        <w:tc>
          <w:tcPr>
            <w:tcW w:w="851" w:type="dxa"/>
          </w:tcPr>
          <w:p w14:paraId="138E5DEC" w14:textId="77777777" w:rsidR="00601213" w:rsidRPr="000C34B5" w:rsidRDefault="00601213" w:rsidP="00F33426">
            <w:pPr>
              <w:autoSpaceDE w:val="0"/>
              <w:adjustRightInd w:val="0"/>
              <w:jc w:val="center"/>
            </w:pPr>
          </w:p>
        </w:tc>
        <w:tc>
          <w:tcPr>
            <w:tcW w:w="851" w:type="dxa"/>
          </w:tcPr>
          <w:p w14:paraId="57B5D5CA" w14:textId="77777777" w:rsidR="00601213" w:rsidRPr="000C34B5" w:rsidRDefault="00601213" w:rsidP="00F33426">
            <w:pPr>
              <w:autoSpaceDE w:val="0"/>
              <w:adjustRightInd w:val="0"/>
              <w:jc w:val="center"/>
            </w:pPr>
          </w:p>
        </w:tc>
        <w:tc>
          <w:tcPr>
            <w:tcW w:w="851" w:type="dxa"/>
          </w:tcPr>
          <w:p w14:paraId="75D782EB" w14:textId="77777777" w:rsidR="00601213" w:rsidRPr="000C34B5" w:rsidRDefault="00601213" w:rsidP="00F33426">
            <w:pPr>
              <w:autoSpaceDE w:val="0"/>
              <w:adjustRightInd w:val="0"/>
              <w:jc w:val="center"/>
            </w:pPr>
          </w:p>
        </w:tc>
        <w:tc>
          <w:tcPr>
            <w:tcW w:w="851" w:type="dxa"/>
          </w:tcPr>
          <w:p w14:paraId="67C657B9" w14:textId="77777777" w:rsidR="00601213" w:rsidRPr="000C34B5" w:rsidRDefault="00601213" w:rsidP="00F33426">
            <w:pPr>
              <w:autoSpaceDE w:val="0"/>
              <w:adjustRightInd w:val="0"/>
              <w:jc w:val="center"/>
            </w:pPr>
          </w:p>
        </w:tc>
      </w:tr>
      <w:tr w:rsidR="00601213" w:rsidRPr="000C34B5" w14:paraId="0367F365" w14:textId="77777777" w:rsidTr="00F33426">
        <w:tc>
          <w:tcPr>
            <w:tcW w:w="2235" w:type="dxa"/>
          </w:tcPr>
          <w:p w14:paraId="514B4BC1" w14:textId="4477F923" w:rsidR="00601213" w:rsidRPr="000C34B5" w:rsidRDefault="00601213" w:rsidP="00F33426">
            <w:pPr>
              <w:autoSpaceDE w:val="0"/>
              <w:adjustRightInd w:val="0"/>
              <w:rPr>
                <w:b/>
              </w:rPr>
            </w:pPr>
            <w:del w:id="0" w:author="Schöberl, Wolfram (carmen-ev)" w:date="2024-07-10T14:23:00Z">
              <w:r w:rsidRPr="000C34B5" w:rsidDel="00AE48EC">
                <w:rPr>
                  <w:b/>
                </w:rPr>
                <w:delText>Maximale Leistung</w:delText>
              </w:r>
            </w:del>
          </w:p>
        </w:tc>
        <w:tc>
          <w:tcPr>
            <w:tcW w:w="2268" w:type="dxa"/>
          </w:tcPr>
          <w:p w14:paraId="50A6094C" w14:textId="4FCE9D5E" w:rsidR="00601213" w:rsidRPr="000C34B5" w:rsidRDefault="00601213" w:rsidP="00F33426">
            <w:pPr>
              <w:autoSpaceDE w:val="0"/>
              <w:adjustRightInd w:val="0"/>
            </w:pPr>
            <w:del w:id="1" w:author="Schöberl, Wolfram (carmen-ev)" w:date="2024-07-10T14:23:00Z">
              <w:r w:rsidRPr="000C34B5" w:rsidDel="00AE48EC">
                <w:delText>Maximale Leistung</w:delText>
              </w:r>
            </w:del>
          </w:p>
        </w:tc>
        <w:tc>
          <w:tcPr>
            <w:tcW w:w="992" w:type="dxa"/>
          </w:tcPr>
          <w:p w14:paraId="0CBF8ED1" w14:textId="75C6343A" w:rsidR="00601213" w:rsidRPr="000C34B5" w:rsidRDefault="00601213" w:rsidP="00F33426">
            <w:pPr>
              <w:autoSpaceDE w:val="0"/>
              <w:adjustRightInd w:val="0"/>
            </w:pPr>
            <w:del w:id="2" w:author="Schöberl, Wolfram (carmen-ev)" w:date="2024-07-10T14:23:00Z">
              <w:r w:rsidRPr="000C34B5" w:rsidDel="00AE48EC">
                <w:delText>kW</w:delText>
              </w:r>
            </w:del>
          </w:p>
        </w:tc>
        <w:tc>
          <w:tcPr>
            <w:tcW w:w="850" w:type="dxa"/>
          </w:tcPr>
          <w:p w14:paraId="2BD6921D" w14:textId="02DD1047" w:rsidR="00601213" w:rsidRPr="000C34B5" w:rsidRDefault="00601213" w:rsidP="00F33426">
            <w:pPr>
              <w:autoSpaceDE w:val="0"/>
              <w:adjustRightInd w:val="0"/>
              <w:jc w:val="center"/>
            </w:pPr>
            <w:del w:id="3" w:author="Schöberl, Wolfram (carmen-ev)" w:date="2024-07-10T14:23:00Z">
              <w:r w:rsidRPr="000C34B5" w:rsidDel="00AE48EC">
                <w:delText>Zahl</w:delText>
              </w:r>
            </w:del>
          </w:p>
        </w:tc>
        <w:tc>
          <w:tcPr>
            <w:tcW w:w="709" w:type="dxa"/>
          </w:tcPr>
          <w:p w14:paraId="61B02020" w14:textId="2A04527B" w:rsidR="00601213" w:rsidRPr="000C34B5" w:rsidRDefault="008F17F8" w:rsidP="00F33426">
            <w:pPr>
              <w:autoSpaceDE w:val="0"/>
              <w:adjustRightInd w:val="0"/>
              <w:jc w:val="right"/>
            </w:pPr>
            <w:del w:id="4" w:author="Schöberl, Wolfram (carmen-ev)" w:date="2024-07-10T14:23:00Z">
              <w:r w:rsidDel="00AE48EC">
                <w:delText>1</w:delText>
              </w:r>
            </w:del>
          </w:p>
        </w:tc>
        <w:tc>
          <w:tcPr>
            <w:tcW w:w="851" w:type="dxa"/>
          </w:tcPr>
          <w:p w14:paraId="3CCD514E" w14:textId="041162B4" w:rsidR="00601213" w:rsidRPr="000C34B5" w:rsidRDefault="00601213" w:rsidP="00F33426">
            <w:pPr>
              <w:autoSpaceDE w:val="0"/>
              <w:adjustRightInd w:val="0"/>
              <w:jc w:val="center"/>
            </w:pPr>
            <w:del w:id="5" w:author="Schöberl, Wolfram (carmen-ev)" w:date="2024-07-10T14:23:00Z">
              <w:r w:rsidRPr="000C34B5" w:rsidDel="00AE48EC">
                <w:delText>X</w:delText>
              </w:r>
            </w:del>
          </w:p>
        </w:tc>
        <w:tc>
          <w:tcPr>
            <w:tcW w:w="851" w:type="dxa"/>
          </w:tcPr>
          <w:p w14:paraId="2BB4E378" w14:textId="4C195CFE" w:rsidR="00601213" w:rsidRPr="000C34B5" w:rsidRDefault="00CD6F5A" w:rsidP="00F33426">
            <w:pPr>
              <w:autoSpaceDE w:val="0"/>
              <w:adjustRightInd w:val="0"/>
              <w:jc w:val="center"/>
            </w:pPr>
            <w:del w:id="6" w:author="Schöberl, Wolfram (carmen-ev)" w:date="2024-07-10T14:23:00Z">
              <w:r w:rsidDel="00AE48EC">
                <w:delText>M</w:delText>
              </w:r>
            </w:del>
          </w:p>
        </w:tc>
        <w:tc>
          <w:tcPr>
            <w:tcW w:w="851" w:type="dxa"/>
          </w:tcPr>
          <w:p w14:paraId="55874D08" w14:textId="6E870009" w:rsidR="00601213" w:rsidRPr="000C34B5" w:rsidRDefault="00601213" w:rsidP="00F33426">
            <w:pPr>
              <w:autoSpaceDE w:val="0"/>
              <w:adjustRightInd w:val="0"/>
              <w:jc w:val="center"/>
            </w:pPr>
            <w:del w:id="7" w:author="Schöberl, Wolfram (carmen-ev)" w:date="2024-07-10T14:23:00Z">
              <w:r w:rsidRPr="000C34B5" w:rsidDel="00AE48EC">
                <w:delText>4</w:delText>
              </w:r>
            </w:del>
          </w:p>
        </w:tc>
        <w:tc>
          <w:tcPr>
            <w:tcW w:w="851" w:type="dxa"/>
          </w:tcPr>
          <w:p w14:paraId="42A30EF6" w14:textId="6042676F" w:rsidR="00601213" w:rsidRPr="000C34B5" w:rsidRDefault="00601213" w:rsidP="00F33426">
            <w:pPr>
              <w:autoSpaceDE w:val="0"/>
              <w:adjustRightInd w:val="0"/>
              <w:jc w:val="center"/>
            </w:pPr>
            <w:del w:id="8" w:author="Schöberl, Wolfram (carmen-ev)" w:date="2024-07-10T14:23:00Z">
              <w:r w:rsidRPr="000C34B5" w:rsidDel="00AE48EC">
                <w:delText>2</w:delText>
              </w:r>
            </w:del>
          </w:p>
        </w:tc>
        <w:tc>
          <w:tcPr>
            <w:tcW w:w="851" w:type="dxa"/>
          </w:tcPr>
          <w:p w14:paraId="0481D228" w14:textId="4554C626" w:rsidR="00601213" w:rsidRPr="000C34B5" w:rsidRDefault="00601213" w:rsidP="00F33426">
            <w:pPr>
              <w:autoSpaceDE w:val="0"/>
              <w:adjustRightInd w:val="0"/>
              <w:jc w:val="center"/>
            </w:pPr>
            <w:del w:id="9" w:author="Schöberl, Wolfram (carmen-ev)" w:date="2024-07-10T14:23:00Z">
              <w:r w:rsidRPr="000C34B5" w:rsidDel="00AE48EC">
                <w:delText>2</w:delText>
              </w:r>
            </w:del>
          </w:p>
        </w:tc>
      </w:tr>
      <w:tr w:rsidR="00601213" w:rsidRPr="000C34B5" w14:paraId="4BB8410F" w14:textId="77777777" w:rsidTr="00F33426">
        <w:tc>
          <w:tcPr>
            <w:tcW w:w="2235" w:type="dxa"/>
          </w:tcPr>
          <w:p w14:paraId="45F11945" w14:textId="77777777" w:rsidR="00601213" w:rsidRPr="000C34B5" w:rsidRDefault="00601213" w:rsidP="00F33426">
            <w:pPr>
              <w:autoSpaceDE w:val="0"/>
              <w:adjustRightInd w:val="0"/>
              <w:rPr>
                <w:b/>
              </w:rPr>
            </w:pPr>
            <w:r w:rsidRPr="000C34B5">
              <w:rPr>
                <w:b/>
              </w:rPr>
              <w:t>Minimale Leistung</w:t>
            </w:r>
          </w:p>
        </w:tc>
        <w:tc>
          <w:tcPr>
            <w:tcW w:w="2268" w:type="dxa"/>
          </w:tcPr>
          <w:p w14:paraId="4D635304" w14:textId="768A6BE2" w:rsidR="00601213" w:rsidRPr="000C34B5" w:rsidRDefault="00601213" w:rsidP="00F33426">
            <w:pPr>
              <w:autoSpaceDE w:val="0"/>
              <w:adjustRightInd w:val="0"/>
            </w:pPr>
            <w:r w:rsidRPr="000C34B5">
              <w:t>Minimale Leistung</w:t>
            </w:r>
          </w:p>
        </w:tc>
        <w:tc>
          <w:tcPr>
            <w:tcW w:w="992" w:type="dxa"/>
          </w:tcPr>
          <w:p w14:paraId="7674B051" w14:textId="517B3382" w:rsidR="00601213" w:rsidRPr="000C34B5" w:rsidRDefault="00601213" w:rsidP="00F33426">
            <w:pPr>
              <w:autoSpaceDE w:val="0"/>
              <w:adjustRightInd w:val="0"/>
            </w:pPr>
            <w:r w:rsidRPr="000C34B5">
              <w:t>kW</w:t>
            </w:r>
          </w:p>
        </w:tc>
        <w:tc>
          <w:tcPr>
            <w:tcW w:w="850" w:type="dxa"/>
          </w:tcPr>
          <w:p w14:paraId="759D1AE5" w14:textId="77777777" w:rsidR="00601213" w:rsidRPr="000C34B5" w:rsidRDefault="00601213" w:rsidP="00F33426">
            <w:pPr>
              <w:autoSpaceDE w:val="0"/>
              <w:adjustRightInd w:val="0"/>
              <w:jc w:val="center"/>
            </w:pPr>
            <w:r w:rsidRPr="000C34B5">
              <w:t>Zahl</w:t>
            </w:r>
          </w:p>
        </w:tc>
        <w:tc>
          <w:tcPr>
            <w:tcW w:w="709" w:type="dxa"/>
          </w:tcPr>
          <w:p w14:paraId="271DAC9E" w14:textId="4180186B" w:rsidR="00601213" w:rsidRPr="000C34B5" w:rsidRDefault="008F17F8" w:rsidP="00F33426">
            <w:pPr>
              <w:autoSpaceDE w:val="0"/>
              <w:adjustRightInd w:val="0"/>
              <w:jc w:val="right"/>
            </w:pPr>
            <w:r>
              <w:t>1</w:t>
            </w:r>
          </w:p>
        </w:tc>
        <w:tc>
          <w:tcPr>
            <w:tcW w:w="851" w:type="dxa"/>
          </w:tcPr>
          <w:p w14:paraId="3873F2C1" w14:textId="77777777" w:rsidR="00601213" w:rsidRPr="000C34B5" w:rsidRDefault="00601213" w:rsidP="00F33426">
            <w:pPr>
              <w:autoSpaceDE w:val="0"/>
              <w:adjustRightInd w:val="0"/>
              <w:jc w:val="center"/>
            </w:pPr>
            <w:r w:rsidRPr="000C34B5">
              <w:t>X</w:t>
            </w:r>
          </w:p>
        </w:tc>
        <w:tc>
          <w:tcPr>
            <w:tcW w:w="851" w:type="dxa"/>
          </w:tcPr>
          <w:p w14:paraId="5334A948" w14:textId="77777777" w:rsidR="00601213" w:rsidRPr="000C34B5" w:rsidRDefault="00601213" w:rsidP="00F33426">
            <w:pPr>
              <w:autoSpaceDE w:val="0"/>
              <w:adjustRightInd w:val="0"/>
              <w:jc w:val="center"/>
            </w:pPr>
          </w:p>
        </w:tc>
        <w:tc>
          <w:tcPr>
            <w:tcW w:w="851" w:type="dxa"/>
          </w:tcPr>
          <w:p w14:paraId="264F20D3" w14:textId="77777777" w:rsidR="00601213" w:rsidRPr="000C34B5" w:rsidRDefault="00601213" w:rsidP="00F33426">
            <w:pPr>
              <w:autoSpaceDE w:val="0"/>
              <w:adjustRightInd w:val="0"/>
              <w:jc w:val="center"/>
            </w:pPr>
          </w:p>
        </w:tc>
        <w:tc>
          <w:tcPr>
            <w:tcW w:w="851" w:type="dxa"/>
          </w:tcPr>
          <w:p w14:paraId="44AB072F" w14:textId="77777777" w:rsidR="00601213" w:rsidRPr="000C34B5" w:rsidRDefault="00601213" w:rsidP="00F33426">
            <w:pPr>
              <w:autoSpaceDE w:val="0"/>
              <w:adjustRightInd w:val="0"/>
              <w:jc w:val="center"/>
            </w:pPr>
          </w:p>
        </w:tc>
        <w:tc>
          <w:tcPr>
            <w:tcW w:w="851" w:type="dxa"/>
          </w:tcPr>
          <w:p w14:paraId="703F6951" w14:textId="77777777" w:rsidR="00601213" w:rsidRPr="000C34B5" w:rsidRDefault="00601213" w:rsidP="00F33426">
            <w:pPr>
              <w:autoSpaceDE w:val="0"/>
              <w:adjustRightInd w:val="0"/>
              <w:jc w:val="center"/>
            </w:pPr>
          </w:p>
        </w:tc>
      </w:tr>
      <w:tr w:rsidR="00601213" w:rsidRPr="000C34B5" w14:paraId="524C0AFB" w14:textId="77777777" w:rsidTr="00F33426">
        <w:tc>
          <w:tcPr>
            <w:tcW w:w="2235" w:type="dxa"/>
          </w:tcPr>
          <w:p w14:paraId="76A4C75E" w14:textId="3FD63467" w:rsidR="00601213" w:rsidRPr="000C34B5" w:rsidRDefault="00601213" w:rsidP="00F33426">
            <w:pPr>
              <w:autoSpaceDE w:val="0"/>
              <w:adjustRightInd w:val="0"/>
              <w:rPr>
                <w:b/>
              </w:rPr>
            </w:pPr>
            <w:del w:id="10" w:author="Schöberl, Wolfram (carmen-ev)" w:date="2024-07-10T14:23:00Z">
              <w:r w:rsidRPr="000C34B5" w:rsidDel="00AE48EC">
                <w:rPr>
                  <w:b/>
                </w:rPr>
                <w:delText>COP</w:delText>
              </w:r>
            </w:del>
          </w:p>
        </w:tc>
        <w:tc>
          <w:tcPr>
            <w:tcW w:w="2268" w:type="dxa"/>
          </w:tcPr>
          <w:p w14:paraId="2A816912" w14:textId="7240ED22" w:rsidR="00601213" w:rsidRPr="000C34B5" w:rsidRDefault="00F52CD7" w:rsidP="00F33426">
            <w:pPr>
              <w:autoSpaceDE w:val="0"/>
              <w:adjustRightInd w:val="0"/>
            </w:pPr>
            <w:del w:id="11" w:author="Schöberl, Wolfram (carmen-ev)" w:date="2024-07-10T14:23:00Z">
              <w:r w:rsidRPr="000C34B5" w:rsidDel="00AE48EC">
                <w:delText>Coefficient of Performance</w:delText>
              </w:r>
            </w:del>
          </w:p>
        </w:tc>
        <w:tc>
          <w:tcPr>
            <w:tcW w:w="992" w:type="dxa"/>
          </w:tcPr>
          <w:p w14:paraId="41A89E32" w14:textId="77777777" w:rsidR="00601213" w:rsidRPr="000C34B5" w:rsidRDefault="00601213" w:rsidP="00F33426">
            <w:pPr>
              <w:autoSpaceDE w:val="0"/>
              <w:adjustRightInd w:val="0"/>
            </w:pPr>
          </w:p>
        </w:tc>
        <w:tc>
          <w:tcPr>
            <w:tcW w:w="850" w:type="dxa"/>
          </w:tcPr>
          <w:p w14:paraId="7CC9C904" w14:textId="34606CF6" w:rsidR="00601213" w:rsidRPr="000C34B5" w:rsidRDefault="00601213" w:rsidP="00F33426">
            <w:pPr>
              <w:autoSpaceDE w:val="0"/>
              <w:adjustRightInd w:val="0"/>
              <w:jc w:val="center"/>
            </w:pPr>
            <w:del w:id="12" w:author="Schöberl, Wolfram (carmen-ev)" w:date="2024-07-10T14:23:00Z">
              <w:r w:rsidRPr="000C34B5" w:rsidDel="00AE48EC">
                <w:delText>Zahl</w:delText>
              </w:r>
            </w:del>
          </w:p>
        </w:tc>
        <w:tc>
          <w:tcPr>
            <w:tcW w:w="709" w:type="dxa"/>
          </w:tcPr>
          <w:p w14:paraId="64318B06" w14:textId="16D2E9CF" w:rsidR="00601213" w:rsidRPr="000C34B5" w:rsidRDefault="00601213" w:rsidP="00F33426">
            <w:pPr>
              <w:autoSpaceDE w:val="0"/>
              <w:adjustRightInd w:val="0"/>
              <w:jc w:val="right"/>
            </w:pPr>
            <w:del w:id="13" w:author="Schöberl, Wolfram (carmen-ev)" w:date="2024-07-10T14:23:00Z">
              <w:r w:rsidRPr="000C34B5" w:rsidDel="00AE48EC">
                <w:delText>1</w:delText>
              </w:r>
            </w:del>
          </w:p>
        </w:tc>
        <w:tc>
          <w:tcPr>
            <w:tcW w:w="851" w:type="dxa"/>
          </w:tcPr>
          <w:p w14:paraId="5BAF46A9" w14:textId="0BB41694" w:rsidR="00601213" w:rsidRPr="000C34B5" w:rsidRDefault="00601213" w:rsidP="00F33426">
            <w:pPr>
              <w:autoSpaceDE w:val="0"/>
              <w:adjustRightInd w:val="0"/>
              <w:jc w:val="center"/>
            </w:pPr>
            <w:del w:id="14" w:author="Schöberl, Wolfram (carmen-ev)" w:date="2024-07-10T14:23:00Z">
              <w:r w:rsidRPr="000C34B5" w:rsidDel="00AE48EC">
                <w:delText>X</w:delText>
              </w:r>
            </w:del>
          </w:p>
        </w:tc>
        <w:tc>
          <w:tcPr>
            <w:tcW w:w="851" w:type="dxa"/>
          </w:tcPr>
          <w:p w14:paraId="6E36A74B" w14:textId="77777777" w:rsidR="00601213" w:rsidRPr="000C34B5" w:rsidRDefault="00601213" w:rsidP="00F33426">
            <w:pPr>
              <w:autoSpaceDE w:val="0"/>
              <w:adjustRightInd w:val="0"/>
              <w:jc w:val="center"/>
            </w:pPr>
          </w:p>
        </w:tc>
        <w:tc>
          <w:tcPr>
            <w:tcW w:w="851" w:type="dxa"/>
          </w:tcPr>
          <w:p w14:paraId="41BCE9A6" w14:textId="5BACB54C" w:rsidR="00601213" w:rsidRPr="000C34B5" w:rsidRDefault="00601213" w:rsidP="00F33426">
            <w:pPr>
              <w:autoSpaceDE w:val="0"/>
              <w:adjustRightInd w:val="0"/>
              <w:jc w:val="center"/>
            </w:pPr>
            <w:del w:id="15" w:author="Schöberl, Wolfram (carmen-ev)" w:date="2024-07-10T14:23:00Z">
              <w:r w:rsidRPr="000C34B5" w:rsidDel="00AE48EC">
                <w:delText>5</w:delText>
              </w:r>
            </w:del>
          </w:p>
        </w:tc>
        <w:tc>
          <w:tcPr>
            <w:tcW w:w="851" w:type="dxa"/>
          </w:tcPr>
          <w:p w14:paraId="075C5375" w14:textId="77777777" w:rsidR="00601213" w:rsidRPr="000C34B5" w:rsidRDefault="00601213" w:rsidP="00F33426">
            <w:pPr>
              <w:autoSpaceDE w:val="0"/>
              <w:adjustRightInd w:val="0"/>
              <w:jc w:val="center"/>
            </w:pPr>
          </w:p>
        </w:tc>
        <w:tc>
          <w:tcPr>
            <w:tcW w:w="851" w:type="dxa"/>
          </w:tcPr>
          <w:p w14:paraId="7BFA7449" w14:textId="77777777" w:rsidR="00601213" w:rsidRPr="000C34B5" w:rsidRDefault="00601213" w:rsidP="00F33426">
            <w:pPr>
              <w:autoSpaceDE w:val="0"/>
              <w:adjustRightInd w:val="0"/>
              <w:jc w:val="center"/>
            </w:pPr>
          </w:p>
        </w:tc>
      </w:tr>
      <w:tr w:rsidR="00601213" w:rsidRPr="000C34B5" w14:paraId="579C44F1" w14:textId="77777777" w:rsidTr="00F33426">
        <w:tc>
          <w:tcPr>
            <w:tcW w:w="2235" w:type="dxa"/>
          </w:tcPr>
          <w:p w14:paraId="4A4E1FC4" w14:textId="54357B49" w:rsidR="00601213" w:rsidRPr="000C34B5" w:rsidRDefault="00F33426" w:rsidP="00F33426">
            <w:pPr>
              <w:autoSpaceDE w:val="0"/>
              <w:adjustRightInd w:val="0"/>
              <w:rPr>
                <w:b/>
              </w:rPr>
            </w:pPr>
            <w:del w:id="16" w:author="Schöberl, Wolfram (carmen-ev)" w:date="2024-07-10T14:23:00Z">
              <w:r w:rsidRPr="000C34B5" w:rsidDel="00AE48EC">
                <w:rPr>
                  <w:b/>
                </w:rPr>
                <w:delText>Betriebspunkt</w:delText>
              </w:r>
            </w:del>
          </w:p>
        </w:tc>
        <w:tc>
          <w:tcPr>
            <w:tcW w:w="2268" w:type="dxa"/>
          </w:tcPr>
          <w:p w14:paraId="32258137" w14:textId="644207E3" w:rsidR="00601213" w:rsidRPr="000C34B5" w:rsidRDefault="00F33426" w:rsidP="00F33426">
            <w:pPr>
              <w:autoSpaceDE w:val="0"/>
              <w:adjustRightInd w:val="0"/>
            </w:pPr>
            <w:del w:id="17" w:author="Schöberl, Wolfram (carmen-ev)" w:date="2024-07-10T14:23:00Z">
              <w:r w:rsidRPr="000C34B5" w:rsidDel="00AE48EC">
                <w:delText>Betriebspunkt, in dem Leistung und COP bestimmt wurden</w:delText>
              </w:r>
            </w:del>
          </w:p>
        </w:tc>
        <w:tc>
          <w:tcPr>
            <w:tcW w:w="992" w:type="dxa"/>
          </w:tcPr>
          <w:p w14:paraId="63DADABE" w14:textId="77777777" w:rsidR="00601213" w:rsidRPr="000C34B5" w:rsidRDefault="00601213" w:rsidP="00F33426">
            <w:pPr>
              <w:autoSpaceDE w:val="0"/>
              <w:adjustRightInd w:val="0"/>
            </w:pPr>
          </w:p>
        </w:tc>
        <w:tc>
          <w:tcPr>
            <w:tcW w:w="850" w:type="dxa"/>
          </w:tcPr>
          <w:p w14:paraId="5E069AF7" w14:textId="340F2DDA" w:rsidR="00601213" w:rsidRPr="000C34B5" w:rsidRDefault="00F33426" w:rsidP="00F33426">
            <w:pPr>
              <w:autoSpaceDE w:val="0"/>
              <w:adjustRightInd w:val="0"/>
              <w:jc w:val="center"/>
            </w:pPr>
            <w:del w:id="18" w:author="Schöberl, Wolfram (carmen-ev)" w:date="2024-07-10T14:23:00Z">
              <w:r w:rsidRPr="000C34B5" w:rsidDel="00AE48EC">
                <w:delText>Text</w:delText>
              </w:r>
            </w:del>
          </w:p>
        </w:tc>
        <w:tc>
          <w:tcPr>
            <w:tcW w:w="709" w:type="dxa"/>
          </w:tcPr>
          <w:p w14:paraId="3E73DDCE" w14:textId="57B774F8" w:rsidR="00601213" w:rsidRPr="000C34B5" w:rsidRDefault="00F33426" w:rsidP="00F33426">
            <w:pPr>
              <w:autoSpaceDE w:val="0"/>
              <w:adjustRightInd w:val="0"/>
              <w:jc w:val="right"/>
            </w:pPr>
            <w:del w:id="19" w:author="Schöberl, Wolfram (carmen-ev)" w:date="2024-07-10T14:23:00Z">
              <w:r w:rsidRPr="000C34B5" w:rsidDel="00AE48EC">
                <w:delText>10</w:delText>
              </w:r>
            </w:del>
          </w:p>
        </w:tc>
        <w:tc>
          <w:tcPr>
            <w:tcW w:w="851" w:type="dxa"/>
          </w:tcPr>
          <w:p w14:paraId="7E110D23" w14:textId="34FFE315" w:rsidR="00601213" w:rsidRPr="000C34B5" w:rsidRDefault="00F33426" w:rsidP="00F33426">
            <w:pPr>
              <w:autoSpaceDE w:val="0"/>
              <w:adjustRightInd w:val="0"/>
              <w:jc w:val="center"/>
            </w:pPr>
            <w:del w:id="20" w:author="Schöberl, Wolfram (carmen-ev)" w:date="2024-07-10T14:23:00Z">
              <w:r w:rsidRPr="000C34B5" w:rsidDel="00AE48EC">
                <w:delText>X</w:delText>
              </w:r>
            </w:del>
          </w:p>
        </w:tc>
        <w:tc>
          <w:tcPr>
            <w:tcW w:w="851" w:type="dxa"/>
          </w:tcPr>
          <w:p w14:paraId="6F31E7BB" w14:textId="77777777" w:rsidR="00601213" w:rsidRPr="000C34B5" w:rsidRDefault="00601213" w:rsidP="00F33426">
            <w:pPr>
              <w:autoSpaceDE w:val="0"/>
              <w:adjustRightInd w:val="0"/>
              <w:jc w:val="center"/>
            </w:pPr>
          </w:p>
        </w:tc>
        <w:tc>
          <w:tcPr>
            <w:tcW w:w="851" w:type="dxa"/>
          </w:tcPr>
          <w:p w14:paraId="6893E00D" w14:textId="17A5216C" w:rsidR="00601213" w:rsidRPr="000C34B5" w:rsidRDefault="004F509D" w:rsidP="00F33426">
            <w:pPr>
              <w:autoSpaceDE w:val="0"/>
              <w:adjustRightInd w:val="0"/>
              <w:jc w:val="center"/>
            </w:pPr>
            <w:del w:id="21" w:author="Schöberl, Wolfram (carmen-ev)" w:date="2024-07-10T14:23:00Z">
              <w:r w:rsidRPr="000C34B5" w:rsidDel="00AE48EC">
                <w:delText>6</w:delText>
              </w:r>
            </w:del>
          </w:p>
        </w:tc>
        <w:tc>
          <w:tcPr>
            <w:tcW w:w="851" w:type="dxa"/>
          </w:tcPr>
          <w:p w14:paraId="0C073AF4" w14:textId="77777777" w:rsidR="00601213" w:rsidRPr="000C34B5" w:rsidRDefault="00601213" w:rsidP="00F33426">
            <w:pPr>
              <w:autoSpaceDE w:val="0"/>
              <w:adjustRightInd w:val="0"/>
              <w:jc w:val="center"/>
            </w:pPr>
          </w:p>
        </w:tc>
        <w:tc>
          <w:tcPr>
            <w:tcW w:w="851" w:type="dxa"/>
          </w:tcPr>
          <w:p w14:paraId="0C6D4928" w14:textId="77777777" w:rsidR="00601213" w:rsidRPr="000C34B5" w:rsidRDefault="00601213" w:rsidP="00F33426">
            <w:pPr>
              <w:autoSpaceDE w:val="0"/>
              <w:adjustRightInd w:val="0"/>
              <w:jc w:val="center"/>
            </w:pPr>
          </w:p>
        </w:tc>
      </w:tr>
      <w:tr w:rsidR="00601213" w:rsidRPr="000C34B5" w14:paraId="7D2821CD" w14:textId="77777777" w:rsidTr="00F33426">
        <w:tc>
          <w:tcPr>
            <w:tcW w:w="2235" w:type="dxa"/>
          </w:tcPr>
          <w:p w14:paraId="210DC159" w14:textId="16322B84" w:rsidR="00601213" w:rsidRPr="000C34B5" w:rsidRDefault="00B0408B" w:rsidP="00F33426">
            <w:pPr>
              <w:autoSpaceDE w:val="0"/>
              <w:adjustRightInd w:val="0"/>
              <w:rPr>
                <w:b/>
              </w:rPr>
            </w:pPr>
            <w:del w:id="22" w:author="Schöberl, Wolfram (carmen-ev)" w:date="2024-07-11T12:08:00Z">
              <w:r w:rsidDel="00755F51">
                <w:delText xml:space="preserve"> </w:delText>
              </w:r>
            </w:del>
            <w:r w:rsidR="00601213" w:rsidRPr="000C34B5">
              <w:rPr>
                <w:b/>
              </w:rPr>
              <w:t>Zusatzinformation</w:t>
            </w:r>
          </w:p>
        </w:tc>
        <w:tc>
          <w:tcPr>
            <w:tcW w:w="2268" w:type="dxa"/>
          </w:tcPr>
          <w:p w14:paraId="27BF271C" w14:textId="77777777" w:rsidR="00601213" w:rsidRPr="000C34B5" w:rsidRDefault="00601213" w:rsidP="00F33426">
            <w:pPr>
              <w:autoSpaceDE w:val="0"/>
              <w:adjustRightInd w:val="0"/>
            </w:pPr>
            <w:r w:rsidRPr="000C34B5">
              <w:t>Freitext-Feld</w:t>
            </w:r>
          </w:p>
        </w:tc>
        <w:tc>
          <w:tcPr>
            <w:tcW w:w="992" w:type="dxa"/>
          </w:tcPr>
          <w:p w14:paraId="6B4C245A" w14:textId="77777777" w:rsidR="00601213" w:rsidRPr="000C34B5" w:rsidRDefault="00601213" w:rsidP="00F33426">
            <w:pPr>
              <w:autoSpaceDE w:val="0"/>
              <w:adjustRightInd w:val="0"/>
            </w:pPr>
          </w:p>
        </w:tc>
        <w:tc>
          <w:tcPr>
            <w:tcW w:w="850" w:type="dxa"/>
          </w:tcPr>
          <w:p w14:paraId="631B7FF6" w14:textId="77777777" w:rsidR="00601213" w:rsidRPr="000C34B5" w:rsidRDefault="00601213" w:rsidP="00F33426">
            <w:pPr>
              <w:autoSpaceDE w:val="0"/>
              <w:adjustRightInd w:val="0"/>
              <w:jc w:val="center"/>
            </w:pPr>
            <w:r w:rsidRPr="000C34B5">
              <w:t>Text</w:t>
            </w:r>
          </w:p>
        </w:tc>
        <w:tc>
          <w:tcPr>
            <w:tcW w:w="709" w:type="dxa"/>
          </w:tcPr>
          <w:p w14:paraId="3108F688" w14:textId="77777777" w:rsidR="00601213" w:rsidRPr="000C34B5" w:rsidRDefault="00601213" w:rsidP="00F33426">
            <w:pPr>
              <w:autoSpaceDE w:val="0"/>
              <w:adjustRightInd w:val="0"/>
              <w:jc w:val="right"/>
            </w:pPr>
            <w:r w:rsidRPr="000C34B5">
              <w:t>500</w:t>
            </w:r>
          </w:p>
        </w:tc>
        <w:tc>
          <w:tcPr>
            <w:tcW w:w="851" w:type="dxa"/>
          </w:tcPr>
          <w:p w14:paraId="3FE6840A" w14:textId="77777777" w:rsidR="00601213" w:rsidRPr="000C34B5" w:rsidRDefault="00601213" w:rsidP="00F33426">
            <w:pPr>
              <w:autoSpaceDE w:val="0"/>
              <w:adjustRightInd w:val="0"/>
              <w:jc w:val="center"/>
            </w:pPr>
          </w:p>
        </w:tc>
        <w:tc>
          <w:tcPr>
            <w:tcW w:w="851" w:type="dxa"/>
          </w:tcPr>
          <w:p w14:paraId="09645C29" w14:textId="77777777" w:rsidR="00601213" w:rsidRPr="000C34B5" w:rsidRDefault="00601213" w:rsidP="00F33426">
            <w:pPr>
              <w:autoSpaceDE w:val="0"/>
              <w:adjustRightInd w:val="0"/>
              <w:jc w:val="center"/>
            </w:pPr>
          </w:p>
        </w:tc>
        <w:tc>
          <w:tcPr>
            <w:tcW w:w="851" w:type="dxa"/>
          </w:tcPr>
          <w:p w14:paraId="6A305347" w14:textId="77777777" w:rsidR="00601213" w:rsidRPr="000C34B5" w:rsidRDefault="00601213" w:rsidP="00F33426">
            <w:pPr>
              <w:autoSpaceDE w:val="0"/>
              <w:adjustRightInd w:val="0"/>
              <w:jc w:val="center"/>
            </w:pPr>
          </w:p>
        </w:tc>
        <w:tc>
          <w:tcPr>
            <w:tcW w:w="851" w:type="dxa"/>
          </w:tcPr>
          <w:p w14:paraId="5AF7C872" w14:textId="77777777" w:rsidR="00601213" w:rsidRPr="000C34B5" w:rsidRDefault="00601213" w:rsidP="00F33426">
            <w:pPr>
              <w:autoSpaceDE w:val="0"/>
              <w:adjustRightInd w:val="0"/>
              <w:jc w:val="center"/>
            </w:pPr>
          </w:p>
        </w:tc>
        <w:tc>
          <w:tcPr>
            <w:tcW w:w="851" w:type="dxa"/>
          </w:tcPr>
          <w:p w14:paraId="6ED1AEB4" w14:textId="77777777" w:rsidR="00601213" w:rsidRPr="000C34B5" w:rsidRDefault="00601213" w:rsidP="00F33426">
            <w:pPr>
              <w:autoSpaceDE w:val="0"/>
              <w:adjustRightInd w:val="0"/>
              <w:jc w:val="center"/>
            </w:pPr>
          </w:p>
        </w:tc>
      </w:tr>
    </w:tbl>
    <w:p w14:paraId="07A5C3C4" w14:textId="77777777" w:rsidR="00601213" w:rsidRDefault="00601213" w:rsidP="00601213">
      <w:pPr>
        <w:rPr>
          <w:ins w:id="23" w:author="Schöberl, Wolfram (carmen-ev)" w:date="2024-07-10T15:03:00Z"/>
          <w:lang w:eastAsia="de-DE"/>
        </w:rPr>
      </w:pPr>
    </w:p>
    <w:p w14:paraId="6FF12CE1" w14:textId="7B42D155" w:rsidR="00B0408B" w:rsidRDefault="00B0408B" w:rsidP="00601213">
      <w:pPr>
        <w:rPr>
          <w:ins w:id="24" w:author="Schöberl, Wolfram (carmen-ev)" w:date="2024-07-10T15:04:00Z"/>
          <w:b/>
          <w:bCs/>
          <w:lang w:eastAsia="de-DE"/>
        </w:rPr>
      </w:pPr>
      <w:ins w:id="25" w:author="Schöberl, Wolfram (carmen-ev)" w:date="2024-07-10T15:03:00Z">
        <w:r w:rsidRPr="00B0408B">
          <w:rPr>
            <w:b/>
            <w:bCs/>
            <w:lang w:eastAsia="de-DE"/>
          </w:rPr>
          <w:t>Betriebspunkte</w:t>
        </w:r>
      </w:ins>
    </w:p>
    <w:p w14:paraId="74431835" w14:textId="4DB6757D" w:rsidR="00B0408B" w:rsidRPr="009147B7" w:rsidRDefault="00B0408B" w:rsidP="00601213">
      <w:pPr>
        <w:rPr>
          <w:ins w:id="26" w:author="Schöberl, Wolfram (carmen-ev)" w:date="2024-07-10T15:01:00Z"/>
          <w:lang w:eastAsia="de-DE"/>
        </w:rPr>
      </w:pPr>
      <w:ins w:id="27" w:author="Schöberl, Wolfram (carmen-ev)" w:date="2024-07-10T15:04:00Z">
        <w:r w:rsidRPr="009147B7">
          <w:rPr>
            <w:lang w:eastAsia="de-DE"/>
          </w:rPr>
          <w:lastRenderedPageBreak/>
          <w:t xml:space="preserve">Zu jeder Wärmepumpe müsen mindestens </w:t>
        </w:r>
      </w:ins>
      <w:ins w:id="28" w:author="Schöberl, Wolfram (carmen-ev)" w:date="2024-07-25T15:50:00Z">
        <w:r w:rsidR="009C4B1A">
          <w:rPr>
            <w:lang w:eastAsia="de-DE"/>
          </w:rPr>
          <w:t>2</w:t>
        </w:r>
      </w:ins>
      <w:ins w:id="29" w:author="Schöberl, Wolfram (carmen-ev)" w:date="2024-07-10T15:04:00Z">
        <w:r w:rsidRPr="009147B7">
          <w:rPr>
            <w:lang w:eastAsia="de-DE"/>
          </w:rPr>
          <w:t xml:space="preserve"> Betriebspunkte erfasst werden</w:t>
        </w:r>
      </w:ins>
      <w:ins w:id="30" w:author="Schöberl, Wolfram (carmen-ev)" w:date="2024-07-10T15:22:00Z">
        <w:r w:rsidR="009147B7">
          <w:rPr>
            <w:lang w:eastAsia="de-DE"/>
          </w:rPr>
          <w:t>. Alle erfassten Werte sollen im Nachhinein angesehen und editiert werden kö</w:t>
        </w:r>
      </w:ins>
      <w:ins w:id="31" w:author="Schöberl, Wolfram (carmen-ev)" w:date="2024-07-10T15:23:00Z">
        <w:r w:rsidR="009147B7">
          <w:rPr>
            <w:lang w:eastAsia="de-DE"/>
          </w:rPr>
          <w:t>nnen.</w:t>
        </w:r>
      </w:ins>
    </w:p>
    <w:tbl>
      <w:tblPr>
        <w:tblStyle w:val="Tabellenraster1"/>
        <w:tblW w:w="0" w:type="auto"/>
        <w:tblLayout w:type="fixed"/>
        <w:tblLook w:val="04A0" w:firstRow="1" w:lastRow="0" w:firstColumn="1" w:lastColumn="0" w:noHBand="0" w:noVBand="1"/>
      </w:tblPr>
      <w:tblGrid>
        <w:gridCol w:w="2235"/>
        <w:gridCol w:w="2268"/>
        <w:gridCol w:w="992"/>
        <w:gridCol w:w="850"/>
        <w:gridCol w:w="709"/>
        <w:gridCol w:w="851"/>
        <w:gridCol w:w="851"/>
        <w:gridCol w:w="851"/>
        <w:gridCol w:w="851"/>
        <w:gridCol w:w="851"/>
      </w:tblGrid>
      <w:tr w:rsidR="00B0408B" w:rsidRPr="000C34B5" w14:paraId="46283C59" w14:textId="77777777" w:rsidTr="00072545">
        <w:trPr>
          <w:ins w:id="32" w:author="Schöberl, Wolfram (carmen-ev)" w:date="2024-07-10T15:01:00Z"/>
        </w:trPr>
        <w:tc>
          <w:tcPr>
            <w:tcW w:w="2235" w:type="dxa"/>
            <w:vAlign w:val="center"/>
          </w:tcPr>
          <w:p w14:paraId="56787628" w14:textId="77777777" w:rsidR="00B0408B" w:rsidRPr="000C34B5" w:rsidRDefault="00B0408B" w:rsidP="00072545">
            <w:pPr>
              <w:autoSpaceDE w:val="0"/>
              <w:adjustRightInd w:val="0"/>
              <w:jc w:val="center"/>
              <w:rPr>
                <w:ins w:id="33" w:author="Schöberl, Wolfram (carmen-ev)" w:date="2024-07-10T15:01:00Z"/>
                <w:b/>
              </w:rPr>
            </w:pPr>
            <w:ins w:id="34" w:author="Schöberl, Wolfram (carmen-ev)" w:date="2024-07-10T15:01:00Z">
              <w:r w:rsidRPr="000C34B5">
                <w:rPr>
                  <w:b/>
                </w:rPr>
                <w:t>Feld</w:t>
              </w:r>
            </w:ins>
          </w:p>
        </w:tc>
        <w:tc>
          <w:tcPr>
            <w:tcW w:w="2268" w:type="dxa"/>
            <w:vAlign w:val="center"/>
          </w:tcPr>
          <w:p w14:paraId="6659AF7A" w14:textId="77777777" w:rsidR="00B0408B" w:rsidRPr="000C34B5" w:rsidRDefault="00B0408B" w:rsidP="00072545">
            <w:pPr>
              <w:autoSpaceDE w:val="0"/>
              <w:adjustRightInd w:val="0"/>
              <w:jc w:val="center"/>
              <w:rPr>
                <w:ins w:id="35" w:author="Schöberl, Wolfram (carmen-ev)" w:date="2024-07-10T15:01:00Z"/>
                <w:b/>
              </w:rPr>
            </w:pPr>
            <w:ins w:id="36" w:author="Schöberl, Wolfram (carmen-ev)" w:date="2024-07-10T15:01:00Z">
              <w:r w:rsidRPr="000C34B5">
                <w:rPr>
                  <w:b/>
                </w:rPr>
                <w:t>Erläuterung</w:t>
              </w:r>
            </w:ins>
          </w:p>
        </w:tc>
        <w:tc>
          <w:tcPr>
            <w:tcW w:w="992" w:type="dxa"/>
            <w:vAlign w:val="center"/>
          </w:tcPr>
          <w:p w14:paraId="19ADB816" w14:textId="77777777" w:rsidR="00B0408B" w:rsidRPr="000C34B5" w:rsidRDefault="00B0408B" w:rsidP="00072545">
            <w:pPr>
              <w:autoSpaceDE w:val="0"/>
              <w:adjustRightInd w:val="0"/>
              <w:jc w:val="center"/>
              <w:rPr>
                <w:ins w:id="37" w:author="Schöberl, Wolfram (carmen-ev)" w:date="2024-07-10T15:01:00Z"/>
                <w:b/>
              </w:rPr>
            </w:pPr>
            <w:ins w:id="38" w:author="Schöberl, Wolfram (carmen-ev)" w:date="2024-07-10T15:01:00Z">
              <w:r w:rsidRPr="000C34B5">
                <w:rPr>
                  <w:b/>
                </w:rPr>
                <w:t>Einheit</w:t>
              </w:r>
            </w:ins>
          </w:p>
        </w:tc>
        <w:tc>
          <w:tcPr>
            <w:tcW w:w="850" w:type="dxa"/>
            <w:vAlign w:val="center"/>
          </w:tcPr>
          <w:p w14:paraId="387BD286" w14:textId="77777777" w:rsidR="00B0408B" w:rsidRPr="000C34B5" w:rsidRDefault="00B0408B" w:rsidP="00072545">
            <w:pPr>
              <w:autoSpaceDE w:val="0"/>
              <w:adjustRightInd w:val="0"/>
              <w:jc w:val="center"/>
              <w:rPr>
                <w:ins w:id="39" w:author="Schöberl, Wolfram (carmen-ev)" w:date="2024-07-10T15:01:00Z"/>
                <w:b/>
              </w:rPr>
            </w:pPr>
            <w:ins w:id="40" w:author="Schöberl, Wolfram (carmen-ev)" w:date="2024-07-10T15:01:00Z">
              <w:r w:rsidRPr="000C34B5">
                <w:rPr>
                  <w:b/>
                </w:rPr>
                <w:t>Art</w:t>
              </w:r>
            </w:ins>
          </w:p>
        </w:tc>
        <w:tc>
          <w:tcPr>
            <w:tcW w:w="709" w:type="dxa"/>
            <w:vAlign w:val="center"/>
          </w:tcPr>
          <w:p w14:paraId="014830CE" w14:textId="77777777" w:rsidR="00B0408B" w:rsidRPr="000C34B5" w:rsidRDefault="00B0408B" w:rsidP="00072545">
            <w:pPr>
              <w:autoSpaceDE w:val="0"/>
              <w:adjustRightInd w:val="0"/>
              <w:jc w:val="center"/>
              <w:rPr>
                <w:ins w:id="41" w:author="Schöberl, Wolfram (carmen-ev)" w:date="2024-07-10T15:01:00Z"/>
                <w:b/>
              </w:rPr>
            </w:pPr>
            <w:ins w:id="42" w:author="Schöberl, Wolfram (carmen-ev)" w:date="2024-07-10T15:01:00Z">
              <w:r w:rsidRPr="000C34B5">
                <w:rPr>
                  <w:b/>
                </w:rPr>
                <w:t>L/D</w:t>
              </w:r>
            </w:ins>
          </w:p>
        </w:tc>
        <w:tc>
          <w:tcPr>
            <w:tcW w:w="851" w:type="dxa"/>
            <w:vAlign w:val="center"/>
          </w:tcPr>
          <w:p w14:paraId="4985054F" w14:textId="77777777" w:rsidR="00B0408B" w:rsidRPr="000C34B5" w:rsidRDefault="00B0408B" w:rsidP="00072545">
            <w:pPr>
              <w:autoSpaceDE w:val="0"/>
              <w:adjustRightInd w:val="0"/>
              <w:jc w:val="center"/>
              <w:rPr>
                <w:ins w:id="43" w:author="Schöberl, Wolfram (carmen-ev)" w:date="2024-07-10T15:01:00Z"/>
                <w:b/>
              </w:rPr>
            </w:pPr>
            <w:ins w:id="44" w:author="Schöberl, Wolfram (carmen-ev)" w:date="2024-07-10T15:01:00Z">
              <w:r w:rsidRPr="000C34B5">
                <w:rPr>
                  <w:b/>
                </w:rPr>
                <w:t>MF</w:t>
              </w:r>
            </w:ins>
          </w:p>
        </w:tc>
        <w:tc>
          <w:tcPr>
            <w:tcW w:w="851" w:type="dxa"/>
          </w:tcPr>
          <w:p w14:paraId="0F298391" w14:textId="77777777" w:rsidR="00B0408B" w:rsidRPr="000C34B5" w:rsidRDefault="00B0408B" w:rsidP="00072545">
            <w:pPr>
              <w:autoSpaceDE w:val="0"/>
              <w:adjustRightInd w:val="0"/>
              <w:jc w:val="center"/>
              <w:rPr>
                <w:ins w:id="45" w:author="Schöberl, Wolfram (carmen-ev)" w:date="2024-07-10T15:01:00Z"/>
                <w:b/>
              </w:rPr>
            </w:pPr>
            <w:ins w:id="46" w:author="Schöberl, Wolfram (carmen-ev)" w:date="2024-07-10T15:01:00Z">
              <w:r w:rsidRPr="000C34B5">
                <w:rPr>
                  <w:b/>
                </w:rPr>
                <w:t>FI</w:t>
              </w:r>
            </w:ins>
          </w:p>
        </w:tc>
        <w:tc>
          <w:tcPr>
            <w:tcW w:w="851" w:type="dxa"/>
          </w:tcPr>
          <w:p w14:paraId="46A904C7" w14:textId="77777777" w:rsidR="00B0408B" w:rsidRPr="000C34B5" w:rsidRDefault="00B0408B" w:rsidP="00072545">
            <w:pPr>
              <w:autoSpaceDE w:val="0"/>
              <w:adjustRightInd w:val="0"/>
              <w:jc w:val="center"/>
              <w:rPr>
                <w:ins w:id="47" w:author="Schöberl, Wolfram (carmen-ev)" w:date="2024-07-10T15:01:00Z"/>
                <w:b/>
              </w:rPr>
            </w:pPr>
            <w:ins w:id="48" w:author="Schöberl, Wolfram (carmen-ev)" w:date="2024-07-10T15:01:00Z">
              <w:r w:rsidRPr="000C34B5">
                <w:rPr>
                  <w:b/>
                </w:rPr>
                <w:t>TA</w:t>
              </w:r>
            </w:ins>
          </w:p>
        </w:tc>
        <w:tc>
          <w:tcPr>
            <w:tcW w:w="851" w:type="dxa"/>
          </w:tcPr>
          <w:p w14:paraId="5D291B7C" w14:textId="77777777" w:rsidR="00B0408B" w:rsidRPr="000C34B5" w:rsidRDefault="00B0408B" w:rsidP="00072545">
            <w:pPr>
              <w:autoSpaceDE w:val="0"/>
              <w:adjustRightInd w:val="0"/>
              <w:jc w:val="center"/>
              <w:rPr>
                <w:ins w:id="49" w:author="Schöberl, Wolfram (carmen-ev)" w:date="2024-07-10T15:01:00Z"/>
                <w:b/>
              </w:rPr>
            </w:pPr>
            <w:ins w:id="50" w:author="Schöberl, Wolfram (carmen-ev)" w:date="2024-07-10T15:01:00Z">
              <w:r w:rsidRPr="000C34B5">
                <w:rPr>
                  <w:b/>
                </w:rPr>
                <w:t>AA</w:t>
              </w:r>
            </w:ins>
          </w:p>
        </w:tc>
        <w:tc>
          <w:tcPr>
            <w:tcW w:w="851" w:type="dxa"/>
          </w:tcPr>
          <w:p w14:paraId="0D10520C" w14:textId="77777777" w:rsidR="00B0408B" w:rsidRPr="000C34B5" w:rsidRDefault="00B0408B" w:rsidP="00072545">
            <w:pPr>
              <w:autoSpaceDE w:val="0"/>
              <w:adjustRightInd w:val="0"/>
              <w:jc w:val="center"/>
              <w:rPr>
                <w:ins w:id="51" w:author="Schöberl, Wolfram (carmen-ev)" w:date="2024-07-10T15:01:00Z"/>
                <w:b/>
              </w:rPr>
            </w:pPr>
            <w:ins w:id="52" w:author="Schöberl, Wolfram (carmen-ev)" w:date="2024-07-10T15:01:00Z">
              <w:r w:rsidRPr="000C34B5">
                <w:rPr>
                  <w:b/>
                </w:rPr>
                <w:t>SO</w:t>
              </w:r>
            </w:ins>
          </w:p>
        </w:tc>
      </w:tr>
      <w:tr w:rsidR="009147B7" w:rsidRPr="000C34B5" w14:paraId="72F596F5" w14:textId="77777777" w:rsidTr="00072545">
        <w:trPr>
          <w:ins w:id="53" w:author="Schöberl, Wolfram (carmen-ev)" w:date="2024-07-10T15:21:00Z"/>
        </w:trPr>
        <w:tc>
          <w:tcPr>
            <w:tcW w:w="2235" w:type="dxa"/>
            <w:vAlign w:val="center"/>
          </w:tcPr>
          <w:p w14:paraId="2D88AFFC" w14:textId="3BAE1433" w:rsidR="009147B7" w:rsidRPr="000C34B5" w:rsidRDefault="009147B7" w:rsidP="009147B7">
            <w:pPr>
              <w:autoSpaceDE w:val="0"/>
              <w:adjustRightInd w:val="0"/>
              <w:rPr>
                <w:ins w:id="54" w:author="Schöberl, Wolfram (carmen-ev)" w:date="2024-07-10T15:21:00Z"/>
                <w:b/>
              </w:rPr>
            </w:pPr>
            <w:ins w:id="55" w:author="Schöberl, Wolfram (carmen-ev)" w:date="2024-07-10T15:23:00Z">
              <w:r>
                <w:rPr>
                  <w:b/>
                </w:rPr>
                <w:t>WP-ID</w:t>
              </w:r>
            </w:ins>
          </w:p>
        </w:tc>
        <w:tc>
          <w:tcPr>
            <w:tcW w:w="2268" w:type="dxa"/>
            <w:vAlign w:val="center"/>
          </w:tcPr>
          <w:p w14:paraId="6FD4218C" w14:textId="0D378C81" w:rsidR="009147B7" w:rsidRPr="009147B7" w:rsidRDefault="009147B7" w:rsidP="009147B7">
            <w:pPr>
              <w:autoSpaceDE w:val="0"/>
              <w:adjustRightInd w:val="0"/>
              <w:rPr>
                <w:ins w:id="56" w:author="Schöberl, Wolfram (carmen-ev)" w:date="2024-07-10T15:21:00Z"/>
                <w:bCs/>
              </w:rPr>
            </w:pPr>
            <w:ins w:id="57" w:author="Schöberl, Wolfram (carmen-ev)" w:date="2024-07-10T15:23:00Z">
              <w:r w:rsidRPr="009147B7">
                <w:rPr>
                  <w:bCs/>
                </w:rPr>
                <w:t>Schlüssel der Wärmepumpe, zu der die Betriebspunkte gehören</w:t>
              </w:r>
            </w:ins>
          </w:p>
        </w:tc>
        <w:tc>
          <w:tcPr>
            <w:tcW w:w="992" w:type="dxa"/>
            <w:vAlign w:val="center"/>
          </w:tcPr>
          <w:p w14:paraId="3817F13E" w14:textId="77777777" w:rsidR="009147B7" w:rsidRPr="000C34B5" w:rsidRDefault="009147B7" w:rsidP="00072545">
            <w:pPr>
              <w:autoSpaceDE w:val="0"/>
              <w:adjustRightInd w:val="0"/>
              <w:jc w:val="center"/>
              <w:rPr>
                <w:ins w:id="58" w:author="Schöberl, Wolfram (carmen-ev)" w:date="2024-07-10T15:21:00Z"/>
                <w:b/>
              </w:rPr>
            </w:pPr>
          </w:p>
        </w:tc>
        <w:tc>
          <w:tcPr>
            <w:tcW w:w="850" w:type="dxa"/>
            <w:vAlign w:val="center"/>
          </w:tcPr>
          <w:p w14:paraId="098EBB42" w14:textId="77777777" w:rsidR="009147B7" w:rsidRPr="000C34B5" w:rsidRDefault="009147B7" w:rsidP="00072545">
            <w:pPr>
              <w:autoSpaceDE w:val="0"/>
              <w:adjustRightInd w:val="0"/>
              <w:jc w:val="center"/>
              <w:rPr>
                <w:ins w:id="59" w:author="Schöberl, Wolfram (carmen-ev)" w:date="2024-07-10T15:21:00Z"/>
                <w:b/>
              </w:rPr>
            </w:pPr>
          </w:p>
        </w:tc>
        <w:tc>
          <w:tcPr>
            <w:tcW w:w="709" w:type="dxa"/>
            <w:vAlign w:val="center"/>
          </w:tcPr>
          <w:p w14:paraId="43B27D63" w14:textId="77777777" w:rsidR="009147B7" w:rsidRPr="000C34B5" w:rsidRDefault="009147B7" w:rsidP="00072545">
            <w:pPr>
              <w:autoSpaceDE w:val="0"/>
              <w:adjustRightInd w:val="0"/>
              <w:jc w:val="center"/>
              <w:rPr>
                <w:ins w:id="60" w:author="Schöberl, Wolfram (carmen-ev)" w:date="2024-07-10T15:21:00Z"/>
                <w:b/>
              </w:rPr>
            </w:pPr>
          </w:p>
        </w:tc>
        <w:tc>
          <w:tcPr>
            <w:tcW w:w="851" w:type="dxa"/>
            <w:vAlign w:val="center"/>
          </w:tcPr>
          <w:p w14:paraId="31811176" w14:textId="77777777" w:rsidR="009147B7" w:rsidRPr="000C34B5" w:rsidRDefault="009147B7" w:rsidP="00072545">
            <w:pPr>
              <w:autoSpaceDE w:val="0"/>
              <w:adjustRightInd w:val="0"/>
              <w:jc w:val="center"/>
              <w:rPr>
                <w:ins w:id="61" w:author="Schöberl, Wolfram (carmen-ev)" w:date="2024-07-10T15:21:00Z"/>
                <w:b/>
              </w:rPr>
            </w:pPr>
          </w:p>
        </w:tc>
        <w:tc>
          <w:tcPr>
            <w:tcW w:w="851" w:type="dxa"/>
          </w:tcPr>
          <w:p w14:paraId="3F87B52F" w14:textId="77777777" w:rsidR="009147B7" w:rsidRPr="000C34B5" w:rsidRDefault="009147B7" w:rsidP="00072545">
            <w:pPr>
              <w:autoSpaceDE w:val="0"/>
              <w:adjustRightInd w:val="0"/>
              <w:jc w:val="center"/>
              <w:rPr>
                <w:ins w:id="62" w:author="Schöberl, Wolfram (carmen-ev)" w:date="2024-07-10T15:21:00Z"/>
                <w:b/>
              </w:rPr>
            </w:pPr>
          </w:p>
        </w:tc>
        <w:tc>
          <w:tcPr>
            <w:tcW w:w="851" w:type="dxa"/>
          </w:tcPr>
          <w:p w14:paraId="543E9355" w14:textId="77777777" w:rsidR="009147B7" w:rsidRPr="000C34B5" w:rsidRDefault="009147B7" w:rsidP="00072545">
            <w:pPr>
              <w:autoSpaceDE w:val="0"/>
              <w:adjustRightInd w:val="0"/>
              <w:jc w:val="center"/>
              <w:rPr>
                <w:ins w:id="63" w:author="Schöberl, Wolfram (carmen-ev)" w:date="2024-07-10T15:21:00Z"/>
                <w:b/>
              </w:rPr>
            </w:pPr>
          </w:p>
        </w:tc>
        <w:tc>
          <w:tcPr>
            <w:tcW w:w="851" w:type="dxa"/>
          </w:tcPr>
          <w:p w14:paraId="7FA6F3C0" w14:textId="77777777" w:rsidR="009147B7" w:rsidRPr="000C34B5" w:rsidRDefault="009147B7" w:rsidP="00072545">
            <w:pPr>
              <w:autoSpaceDE w:val="0"/>
              <w:adjustRightInd w:val="0"/>
              <w:jc w:val="center"/>
              <w:rPr>
                <w:ins w:id="64" w:author="Schöberl, Wolfram (carmen-ev)" w:date="2024-07-10T15:21:00Z"/>
                <w:b/>
              </w:rPr>
            </w:pPr>
          </w:p>
        </w:tc>
        <w:tc>
          <w:tcPr>
            <w:tcW w:w="851" w:type="dxa"/>
          </w:tcPr>
          <w:p w14:paraId="42E1FEB7" w14:textId="77777777" w:rsidR="009147B7" w:rsidRPr="000C34B5" w:rsidRDefault="009147B7" w:rsidP="00072545">
            <w:pPr>
              <w:autoSpaceDE w:val="0"/>
              <w:adjustRightInd w:val="0"/>
              <w:jc w:val="center"/>
              <w:rPr>
                <w:ins w:id="65" w:author="Schöberl, Wolfram (carmen-ev)" w:date="2024-07-10T15:21:00Z"/>
                <w:b/>
              </w:rPr>
            </w:pPr>
          </w:p>
        </w:tc>
      </w:tr>
      <w:tr w:rsidR="00B0408B" w:rsidRPr="000C34B5" w14:paraId="608E4B4B" w14:textId="77777777" w:rsidTr="00072545">
        <w:trPr>
          <w:ins w:id="66" w:author="Schöberl, Wolfram (carmen-ev)" w:date="2024-07-10T15:01:00Z"/>
        </w:trPr>
        <w:tc>
          <w:tcPr>
            <w:tcW w:w="2235" w:type="dxa"/>
          </w:tcPr>
          <w:p w14:paraId="46805429" w14:textId="04FB6106" w:rsidR="00B0408B" w:rsidRDefault="009C4B1A" w:rsidP="00072545">
            <w:pPr>
              <w:autoSpaceDE w:val="0"/>
              <w:adjustRightInd w:val="0"/>
              <w:rPr>
                <w:ins w:id="67" w:author="Schöberl, Wolfram (carmen-ev)" w:date="2024-07-10T15:01:00Z"/>
                <w:b/>
              </w:rPr>
            </w:pPr>
            <w:ins w:id="68" w:author="Schöberl, Wolfram (carmen-ev)" w:date="2024-07-25T15:49:00Z">
              <w:r>
                <w:rPr>
                  <w:b/>
                </w:rPr>
                <w:t>Ziel</w:t>
              </w:r>
            </w:ins>
            <w:ins w:id="69" w:author="Schöberl, Wolfram (carmen-ev)" w:date="2024-07-10T15:02:00Z">
              <w:r w:rsidR="00B0408B">
                <w:rPr>
                  <w:b/>
                </w:rPr>
                <w:t>temperatur</w:t>
              </w:r>
            </w:ins>
          </w:p>
        </w:tc>
        <w:tc>
          <w:tcPr>
            <w:tcW w:w="2268" w:type="dxa"/>
          </w:tcPr>
          <w:p w14:paraId="442974F2" w14:textId="774B4A62" w:rsidR="00B0408B" w:rsidRPr="000C34B5" w:rsidDel="00AE48EC" w:rsidRDefault="009C4B1A" w:rsidP="00072545">
            <w:pPr>
              <w:autoSpaceDE w:val="0"/>
              <w:adjustRightInd w:val="0"/>
              <w:rPr>
                <w:ins w:id="70" w:author="Schöberl, Wolfram (carmen-ev)" w:date="2024-07-10T15:01:00Z"/>
              </w:rPr>
            </w:pPr>
            <w:ins w:id="71" w:author="Schöberl, Wolfram (carmen-ev)" w:date="2024-07-25T15:49:00Z">
              <w:r>
                <w:t>Zu erreichende T</w:t>
              </w:r>
            </w:ins>
            <w:ins w:id="72" w:author="Schöberl, Wolfram (carmen-ev)" w:date="2024-07-10T15:01:00Z">
              <w:r w:rsidR="00B0408B">
                <w:t>emperatur</w:t>
              </w:r>
            </w:ins>
            <w:ins w:id="73" w:author="Schöberl, Wolfram (carmen-ev)" w:date="2024-07-11T12:17:00Z">
              <w:r w:rsidR="00755F51">
                <w:t xml:space="preserve"> des Betriebspunkts</w:t>
              </w:r>
            </w:ins>
          </w:p>
        </w:tc>
        <w:tc>
          <w:tcPr>
            <w:tcW w:w="992" w:type="dxa"/>
          </w:tcPr>
          <w:p w14:paraId="05784FC5" w14:textId="77777777" w:rsidR="00B0408B" w:rsidRPr="000C34B5" w:rsidRDefault="00B0408B" w:rsidP="00072545">
            <w:pPr>
              <w:autoSpaceDE w:val="0"/>
              <w:adjustRightInd w:val="0"/>
              <w:rPr>
                <w:ins w:id="74" w:author="Schöberl, Wolfram (carmen-ev)" w:date="2024-07-10T15:01:00Z"/>
              </w:rPr>
            </w:pPr>
            <w:ins w:id="75" w:author="Schöberl, Wolfram (carmen-ev)" w:date="2024-07-10T15:01:00Z">
              <w:r>
                <w:t>°C</w:t>
              </w:r>
            </w:ins>
          </w:p>
        </w:tc>
        <w:tc>
          <w:tcPr>
            <w:tcW w:w="850" w:type="dxa"/>
          </w:tcPr>
          <w:p w14:paraId="7398E299" w14:textId="77777777" w:rsidR="00B0408B" w:rsidRPr="000C34B5" w:rsidDel="00AE48EC" w:rsidRDefault="00B0408B" w:rsidP="00072545">
            <w:pPr>
              <w:autoSpaceDE w:val="0"/>
              <w:adjustRightInd w:val="0"/>
              <w:jc w:val="center"/>
              <w:rPr>
                <w:ins w:id="76" w:author="Schöberl, Wolfram (carmen-ev)" w:date="2024-07-10T15:01:00Z"/>
              </w:rPr>
            </w:pPr>
            <w:ins w:id="77" w:author="Schöberl, Wolfram (carmen-ev)" w:date="2024-07-10T15:01:00Z">
              <w:r>
                <w:t>Zahl</w:t>
              </w:r>
            </w:ins>
          </w:p>
        </w:tc>
        <w:tc>
          <w:tcPr>
            <w:tcW w:w="709" w:type="dxa"/>
          </w:tcPr>
          <w:p w14:paraId="4B3A03F6" w14:textId="77777777" w:rsidR="00B0408B" w:rsidRPr="000C34B5" w:rsidDel="00AE48EC" w:rsidRDefault="00B0408B" w:rsidP="00072545">
            <w:pPr>
              <w:autoSpaceDE w:val="0"/>
              <w:adjustRightInd w:val="0"/>
              <w:jc w:val="right"/>
              <w:rPr>
                <w:ins w:id="78" w:author="Schöberl, Wolfram (carmen-ev)" w:date="2024-07-10T15:01:00Z"/>
              </w:rPr>
            </w:pPr>
            <w:ins w:id="79" w:author="Schöberl, Wolfram (carmen-ev)" w:date="2024-07-10T15:01:00Z">
              <w:r>
                <w:t>0</w:t>
              </w:r>
            </w:ins>
          </w:p>
        </w:tc>
        <w:tc>
          <w:tcPr>
            <w:tcW w:w="851" w:type="dxa"/>
          </w:tcPr>
          <w:p w14:paraId="0BB6E24A" w14:textId="74370088" w:rsidR="00B0408B" w:rsidRPr="000C34B5" w:rsidDel="00AE48EC" w:rsidRDefault="00020859" w:rsidP="00072545">
            <w:pPr>
              <w:autoSpaceDE w:val="0"/>
              <w:adjustRightInd w:val="0"/>
              <w:jc w:val="center"/>
              <w:rPr>
                <w:ins w:id="80" w:author="Schöberl, Wolfram (carmen-ev)" w:date="2024-07-10T15:01:00Z"/>
              </w:rPr>
            </w:pPr>
            <w:ins w:id="81" w:author="Schöberl, Wolfram (carmen-ev)" w:date="2024-07-11T12:21:00Z">
              <w:r>
                <w:t>X</w:t>
              </w:r>
            </w:ins>
          </w:p>
        </w:tc>
        <w:tc>
          <w:tcPr>
            <w:tcW w:w="851" w:type="dxa"/>
          </w:tcPr>
          <w:p w14:paraId="0213F645" w14:textId="77777777" w:rsidR="00B0408B" w:rsidRPr="000C34B5" w:rsidRDefault="00B0408B" w:rsidP="00072545">
            <w:pPr>
              <w:autoSpaceDE w:val="0"/>
              <w:adjustRightInd w:val="0"/>
              <w:jc w:val="center"/>
              <w:rPr>
                <w:ins w:id="82" w:author="Schöberl, Wolfram (carmen-ev)" w:date="2024-07-10T15:01:00Z"/>
              </w:rPr>
            </w:pPr>
          </w:p>
        </w:tc>
        <w:tc>
          <w:tcPr>
            <w:tcW w:w="851" w:type="dxa"/>
          </w:tcPr>
          <w:p w14:paraId="52DB702F" w14:textId="77777777" w:rsidR="00B0408B" w:rsidRPr="000C34B5" w:rsidDel="00AE48EC" w:rsidRDefault="00B0408B" w:rsidP="00072545">
            <w:pPr>
              <w:autoSpaceDE w:val="0"/>
              <w:adjustRightInd w:val="0"/>
              <w:jc w:val="center"/>
              <w:rPr>
                <w:ins w:id="83" w:author="Schöberl, Wolfram (carmen-ev)" w:date="2024-07-10T15:01:00Z"/>
              </w:rPr>
            </w:pPr>
          </w:p>
        </w:tc>
        <w:tc>
          <w:tcPr>
            <w:tcW w:w="851" w:type="dxa"/>
          </w:tcPr>
          <w:p w14:paraId="476BA0FB" w14:textId="77777777" w:rsidR="00B0408B" w:rsidRPr="000C34B5" w:rsidRDefault="00B0408B" w:rsidP="00072545">
            <w:pPr>
              <w:autoSpaceDE w:val="0"/>
              <w:adjustRightInd w:val="0"/>
              <w:jc w:val="center"/>
              <w:rPr>
                <w:ins w:id="84" w:author="Schöberl, Wolfram (carmen-ev)" w:date="2024-07-10T15:01:00Z"/>
              </w:rPr>
            </w:pPr>
          </w:p>
        </w:tc>
        <w:tc>
          <w:tcPr>
            <w:tcW w:w="851" w:type="dxa"/>
          </w:tcPr>
          <w:p w14:paraId="070B88DD" w14:textId="79CE5E5D" w:rsidR="00B0408B" w:rsidRPr="000C34B5" w:rsidRDefault="009C4B1A" w:rsidP="00072545">
            <w:pPr>
              <w:autoSpaceDE w:val="0"/>
              <w:adjustRightInd w:val="0"/>
              <w:jc w:val="center"/>
              <w:rPr>
                <w:ins w:id="85" w:author="Schöberl, Wolfram (carmen-ev)" w:date="2024-07-10T15:01:00Z"/>
              </w:rPr>
            </w:pPr>
            <w:ins w:id="86" w:author="Schöberl, Wolfram (carmen-ev)" w:date="2024-07-25T15:50:00Z">
              <w:r>
                <w:t>1</w:t>
              </w:r>
            </w:ins>
          </w:p>
        </w:tc>
      </w:tr>
      <w:tr w:rsidR="009C4B1A" w:rsidRPr="000C34B5" w14:paraId="0537E4FD" w14:textId="77777777" w:rsidTr="00973BD0">
        <w:trPr>
          <w:ins w:id="87" w:author="Schöberl, Wolfram (carmen-ev)" w:date="2024-07-25T15:50:00Z"/>
        </w:trPr>
        <w:tc>
          <w:tcPr>
            <w:tcW w:w="2235" w:type="dxa"/>
          </w:tcPr>
          <w:p w14:paraId="559DDDD2" w14:textId="77777777" w:rsidR="009C4B1A" w:rsidRDefault="009C4B1A" w:rsidP="00973BD0">
            <w:pPr>
              <w:autoSpaceDE w:val="0"/>
              <w:adjustRightInd w:val="0"/>
              <w:rPr>
                <w:ins w:id="88" w:author="Schöberl, Wolfram (carmen-ev)" w:date="2024-07-25T15:50:00Z"/>
                <w:b/>
              </w:rPr>
            </w:pPr>
            <w:ins w:id="89" w:author="Schöberl, Wolfram (carmen-ev)" w:date="2024-07-25T15:50:00Z">
              <w:r>
                <w:rPr>
                  <w:b/>
                </w:rPr>
                <w:t>Quelltemperatur</w:t>
              </w:r>
            </w:ins>
          </w:p>
        </w:tc>
        <w:tc>
          <w:tcPr>
            <w:tcW w:w="2268" w:type="dxa"/>
          </w:tcPr>
          <w:p w14:paraId="2453B162" w14:textId="77777777" w:rsidR="009C4B1A" w:rsidRPr="000C34B5" w:rsidDel="00AE48EC" w:rsidRDefault="009C4B1A" w:rsidP="00973BD0">
            <w:pPr>
              <w:autoSpaceDE w:val="0"/>
              <w:adjustRightInd w:val="0"/>
              <w:rPr>
                <w:ins w:id="90" w:author="Schöberl, Wolfram (carmen-ev)" w:date="2024-07-25T15:50:00Z"/>
              </w:rPr>
            </w:pPr>
            <w:ins w:id="91" w:author="Schöberl, Wolfram (carmen-ev)" w:date="2024-07-25T15:50:00Z">
              <w:r>
                <w:t>Quelltemperatur des Betriebspunkts</w:t>
              </w:r>
            </w:ins>
          </w:p>
        </w:tc>
        <w:tc>
          <w:tcPr>
            <w:tcW w:w="992" w:type="dxa"/>
          </w:tcPr>
          <w:p w14:paraId="39C8CC40" w14:textId="77777777" w:rsidR="009C4B1A" w:rsidRPr="000C34B5" w:rsidRDefault="009C4B1A" w:rsidP="00973BD0">
            <w:pPr>
              <w:autoSpaceDE w:val="0"/>
              <w:adjustRightInd w:val="0"/>
              <w:rPr>
                <w:ins w:id="92" w:author="Schöberl, Wolfram (carmen-ev)" w:date="2024-07-25T15:50:00Z"/>
              </w:rPr>
            </w:pPr>
            <w:ins w:id="93" w:author="Schöberl, Wolfram (carmen-ev)" w:date="2024-07-25T15:50:00Z">
              <w:r>
                <w:t>°C</w:t>
              </w:r>
            </w:ins>
          </w:p>
        </w:tc>
        <w:tc>
          <w:tcPr>
            <w:tcW w:w="850" w:type="dxa"/>
          </w:tcPr>
          <w:p w14:paraId="6750904F" w14:textId="77777777" w:rsidR="009C4B1A" w:rsidRPr="000C34B5" w:rsidDel="00AE48EC" w:rsidRDefault="009C4B1A" w:rsidP="00973BD0">
            <w:pPr>
              <w:autoSpaceDE w:val="0"/>
              <w:adjustRightInd w:val="0"/>
              <w:jc w:val="center"/>
              <w:rPr>
                <w:ins w:id="94" w:author="Schöberl, Wolfram (carmen-ev)" w:date="2024-07-25T15:50:00Z"/>
              </w:rPr>
            </w:pPr>
            <w:ins w:id="95" w:author="Schöberl, Wolfram (carmen-ev)" w:date="2024-07-25T15:50:00Z">
              <w:r>
                <w:t>Zahl</w:t>
              </w:r>
            </w:ins>
          </w:p>
        </w:tc>
        <w:tc>
          <w:tcPr>
            <w:tcW w:w="709" w:type="dxa"/>
          </w:tcPr>
          <w:p w14:paraId="18BD1778" w14:textId="448434B9" w:rsidR="009C4B1A" w:rsidRPr="000C34B5" w:rsidDel="00AE48EC" w:rsidRDefault="00ED45E1" w:rsidP="00973BD0">
            <w:pPr>
              <w:autoSpaceDE w:val="0"/>
              <w:adjustRightInd w:val="0"/>
              <w:jc w:val="right"/>
              <w:rPr>
                <w:ins w:id="96" w:author="Schöberl, Wolfram (carmen-ev)" w:date="2024-07-25T15:50:00Z"/>
              </w:rPr>
            </w:pPr>
            <w:ins w:id="97" w:author="Schöberl, Wolfram (carmen-ev)" w:date="2024-07-29T11:01:00Z">
              <w:r>
                <w:t>1</w:t>
              </w:r>
            </w:ins>
          </w:p>
        </w:tc>
        <w:tc>
          <w:tcPr>
            <w:tcW w:w="851" w:type="dxa"/>
          </w:tcPr>
          <w:p w14:paraId="293A183C" w14:textId="77777777" w:rsidR="009C4B1A" w:rsidRPr="000C34B5" w:rsidDel="00AE48EC" w:rsidRDefault="009C4B1A" w:rsidP="00973BD0">
            <w:pPr>
              <w:autoSpaceDE w:val="0"/>
              <w:adjustRightInd w:val="0"/>
              <w:jc w:val="center"/>
              <w:rPr>
                <w:ins w:id="98" w:author="Schöberl, Wolfram (carmen-ev)" w:date="2024-07-25T15:50:00Z"/>
              </w:rPr>
            </w:pPr>
            <w:ins w:id="99" w:author="Schöberl, Wolfram (carmen-ev)" w:date="2024-07-25T15:50:00Z">
              <w:r>
                <w:t>X</w:t>
              </w:r>
            </w:ins>
          </w:p>
        </w:tc>
        <w:tc>
          <w:tcPr>
            <w:tcW w:w="851" w:type="dxa"/>
          </w:tcPr>
          <w:p w14:paraId="34C06DC5" w14:textId="77777777" w:rsidR="009C4B1A" w:rsidRPr="000C34B5" w:rsidRDefault="009C4B1A" w:rsidP="00973BD0">
            <w:pPr>
              <w:autoSpaceDE w:val="0"/>
              <w:adjustRightInd w:val="0"/>
              <w:jc w:val="center"/>
              <w:rPr>
                <w:ins w:id="100" w:author="Schöberl, Wolfram (carmen-ev)" w:date="2024-07-25T15:50:00Z"/>
              </w:rPr>
            </w:pPr>
          </w:p>
        </w:tc>
        <w:tc>
          <w:tcPr>
            <w:tcW w:w="851" w:type="dxa"/>
          </w:tcPr>
          <w:p w14:paraId="553FEC57" w14:textId="77777777" w:rsidR="009C4B1A" w:rsidRPr="000C34B5" w:rsidDel="00AE48EC" w:rsidRDefault="009C4B1A" w:rsidP="00973BD0">
            <w:pPr>
              <w:autoSpaceDE w:val="0"/>
              <w:adjustRightInd w:val="0"/>
              <w:jc w:val="center"/>
              <w:rPr>
                <w:ins w:id="101" w:author="Schöberl, Wolfram (carmen-ev)" w:date="2024-07-25T15:50:00Z"/>
              </w:rPr>
            </w:pPr>
          </w:p>
        </w:tc>
        <w:tc>
          <w:tcPr>
            <w:tcW w:w="851" w:type="dxa"/>
          </w:tcPr>
          <w:p w14:paraId="105AB447" w14:textId="77777777" w:rsidR="009C4B1A" w:rsidRPr="000C34B5" w:rsidRDefault="009C4B1A" w:rsidP="00973BD0">
            <w:pPr>
              <w:autoSpaceDE w:val="0"/>
              <w:adjustRightInd w:val="0"/>
              <w:jc w:val="center"/>
              <w:rPr>
                <w:ins w:id="102" w:author="Schöberl, Wolfram (carmen-ev)" w:date="2024-07-25T15:50:00Z"/>
              </w:rPr>
            </w:pPr>
          </w:p>
        </w:tc>
        <w:tc>
          <w:tcPr>
            <w:tcW w:w="851" w:type="dxa"/>
          </w:tcPr>
          <w:p w14:paraId="02C2C623" w14:textId="5DBBD09D" w:rsidR="009C4B1A" w:rsidRPr="000C34B5" w:rsidRDefault="009C4B1A" w:rsidP="00973BD0">
            <w:pPr>
              <w:autoSpaceDE w:val="0"/>
              <w:adjustRightInd w:val="0"/>
              <w:jc w:val="center"/>
              <w:rPr>
                <w:ins w:id="103" w:author="Schöberl, Wolfram (carmen-ev)" w:date="2024-07-25T15:50:00Z"/>
              </w:rPr>
            </w:pPr>
            <w:ins w:id="104" w:author="Schöberl, Wolfram (carmen-ev)" w:date="2024-07-25T15:50:00Z">
              <w:r>
                <w:t>2</w:t>
              </w:r>
            </w:ins>
          </w:p>
        </w:tc>
      </w:tr>
      <w:tr w:rsidR="00B0408B" w:rsidRPr="000C34B5" w14:paraId="5B0A1E3E" w14:textId="77777777" w:rsidTr="00072545">
        <w:trPr>
          <w:ins w:id="105" w:author="Schöberl, Wolfram (carmen-ev)" w:date="2024-07-10T15:01:00Z"/>
        </w:trPr>
        <w:tc>
          <w:tcPr>
            <w:tcW w:w="2235" w:type="dxa"/>
          </w:tcPr>
          <w:p w14:paraId="30C21AF4" w14:textId="3D5C7E0F" w:rsidR="00B0408B" w:rsidRPr="000C34B5" w:rsidRDefault="00B0408B" w:rsidP="00072545">
            <w:pPr>
              <w:autoSpaceDE w:val="0"/>
              <w:adjustRightInd w:val="0"/>
              <w:rPr>
                <w:ins w:id="106" w:author="Schöberl, Wolfram (carmen-ev)" w:date="2024-07-10T15:01:00Z"/>
                <w:b/>
              </w:rPr>
            </w:pPr>
            <w:ins w:id="107" w:author="Schöberl, Wolfram (carmen-ev)" w:date="2024-07-10T15:02:00Z">
              <w:r>
                <w:rPr>
                  <w:b/>
                </w:rPr>
                <w:t>Leistung</w:t>
              </w:r>
            </w:ins>
          </w:p>
        </w:tc>
        <w:tc>
          <w:tcPr>
            <w:tcW w:w="2268" w:type="dxa"/>
          </w:tcPr>
          <w:p w14:paraId="2190DD4E" w14:textId="751210A1" w:rsidR="00B0408B" w:rsidRPr="000C34B5" w:rsidRDefault="00020859" w:rsidP="00072545">
            <w:pPr>
              <w:autoSpaceDE w:val="0"/>
              <w:adjustRightInd w:val="0"/>
              <w:rPr>
                <w:ins w:id="108" w:author="Schöberl, Wolfram (carmen-ev)" w:date="2024-07-10T15:01:00Z"/>
              </w:rPr>
            </w:pPr>
            <w:ins w:id="109" w:author="Schöberl, Wolfram (carmen-ev)" w:date="2024-07-11T12:20:00Z">
              <w:r>
                <w:t>Maximal mögliche</w:t>
              </w:r>
            </w:ins>
            <w:ins w:id="110" w:author="Schöberl, Wolfram (carmen-ev)" w:date="2024-07-10T15:25:00Z">
              <w:r w:rsidR="009147B7">
                <w:t xml:space="preserve"> Leistung in diesem Betriebspunkt</w:t>
              </w:r>
            </w:ins>
          </w:p>
        </w:tc>
        <w:tc>
          <w:tcPr>
            <w:tcW w:w="992" w:type="dxa"/>
          </w:tcPr>
          <w:p w14:paraId="4D86CAEF" w14:textId="067947A9" w:rsidR="00B0408B" w:rsidRPr="000C34B5" w:rsidRDefault="009147B7" w:rsidP="00072545">
            <w:pPr>
              <w:autoSpaceDE w:val="0"/>
              <w:adjustRightInd w:val="0"/>
              <w:rPr>
                <w:ins w:id="111" w:author="Schöberl, Wolfram (carmen-ev)" w:date="2024-07-10T15:01:00Z"/>
              </w:rPr>
            </w:pPr>
            <w:ins w:id="112" w:author="Schöberl, Wolfram (carmen-ev)" w:date="2024-07-10T15:25:00Z">
              <w:r>
                <w:t>kW</w:t>
              </w:r>
            </w:ins>
          </w:p>
        </w:tc>
        <w:tc>
          <w:tcPr>
            <w:tcW w:w="850" w:type="dxa"/>
          </w:tcPr>
          <w:p w14:paraId="4724053F" w14:textId="47771AD5" w:rsidR="00B0408B" w:rsidRPr="000C34B5" w:rsidRDefault="009147B7" w:rsidP="00072545">
            <w:pPr>
              <w:autoSpaceDE w:val="0"/>
              <w:adjustRightInd w:val="0"/>
              <w:jc w:val="center"/>
              <w:rPr>
                <w:ins w:id="113" w:author="Schöberl, Wolfram (carmen-ev)" w:date="2024-07-10T15:01:00Z"/>
              </w:rPr>
            </w:pPr>
            <w:ins w:id="114" w:author="Schöberl, Wolfram (carmen-ev)" w:date="2024-07-10T15:25:00Z">
              <w:r>
                <w:t>Zahl</w:t>
              </w:r>
            </w:ins>
          </w:p>
        </w:tc>
        <w:tc>
          <w:tcPr>
            <w:tcW w:w="709" w:type="dxa"/>
          </w:tcPr>
          <w:p w14:paraId="4BEA143C" w14:textId="45BF5A23" w:rsidR="00B0408B" w:rsidRPr="000C34B5" w:rsidRDefault="009147B7" w:rsidP="00072545">
            <w:pPr>
              <w:autoSpaceDE w:val="0"/>
              <w:adjustRightInd w:val="0"/>
              <w:jc w:val="right"/>
              <w:rPr>
                <w:ins w:id="115" w:author="Schöberl, Wolfram (carmen-ev)" w:date="2024-07-10T15:01:00Z"/>
              </w:rPr>
            </w:pPr>
            <w:ins w:id="116" w:author="Schöberl, Wolfram (carmen-ev)" w:date="2024-07-10T15:25:00Z">
              <w:r>
                <w:t>1</w:t>
              </w:r>
            </w:ins>
          </w:p>
        </w:tc>
        <w:tc>
          <w:tcPr>
            <w:tcW w:w="851" w:type="dxa"/>
          </w:tcPr>
          <w:p w14:paraId="6E170D2C" w14:textId="148E485E" w:rsidR="00B0408B" w:rsidRPr="000C34B5" w:rsidRDefault="00020859" w:rsidP="00072545">
            <w:pPr>
              <w:autoSpaceDE w:val="0"/>
              <w:adjustRightInd w:val="0"/>
              <w:jc w:val="center"/>
              <w:rPr>
                <w:ins w:id="117" w:author="Schöberl, Wolfram (carmen-ev)" w:date="2024-07-10T15:01:00Z"/>
              </w:rPr>
            </w:pPr>
            <w:ins w:id="118" w:author="Schöberl, Wolfram (carmen-ev)" w:date="2024-07-11T12:21:00Z">
              <w:r>
                <w:t>X</w:t>
              </w:r>
            </w:ins>
          </w:p>
        </w:tc>
        <w:tc>
          <w:tcPr>
            <w:tcW w:w="851" w:type="dxa"/>
          </w:tcPr>
          <w:p w14:paraId="056146DA" w14:textId="77777777" w:rsidR="00B0408B" w:rsidRPr="000C34B5" w:rsidRDefault="00B0408B" w:rsidP="00072545">
            <w:pPr>
              <w:autoSpaceDE w:val="0"/>
              <w:adjustRightInd w:val="0"/>
              <w:jc w:val="center"/>
              <w:rPr>
                <w:ins w:id="119" w:author="Schöberl, Wolfram (carmen-ev)" w:date="2024-07-10T15:01:00Z"/>
              </w:rPr>
            </w:pPr>
          </w:p>
        </w:tc>
        <w:tc>
          <w:tcPr>
            <w:tcW w:w="851" w:type="dxa"/>
          </w:tcPr>
          <w:p w14:paraId="7FE7C207" w14:textId="77777777" w:rsidR="00B0408B" w:rsidRPr="000C34B5" w:rsidRDefault="00B0408B" w:rsidP="00072545">
            <w:pPr>
              <w:autoSpaceDE w:val="0"/>
              <w:adjustRightInd w:val="0"/>
              <w:jc w:val="center"/>
              <w:rPr>
                <w:ins w:id="120" w:author="Schöberl, Wolfram (carmen-ev)" w:date="2024-07-10T15:01:00Z"/>
              </w:rPr>
            </w:pPr>
          </w:p>
        </w:tc>
        <w:tc>
          <w:tcPr>
            <w:tcW w:w="851" w:type="dxa"/>
          </w:tcPr>
          <w:p w14:paraId="790B8684" w14:textId="77777777" w:rsidR="00B0408B" w:rsidRPr="000C34B5" w:rsidRDefault="00B0408B" w:rsidP="00072545">
            <w:pPr>
              <w:autoSpaceDE w:val="0"/>
              <w:adjustRightInd w:val="0"/>
              <w:jc w:val="center"/>
              <w:rPr>
                <w:ins w:id="121" w:author="Schöberl, Wolfram (carmen-ev)" w:date="2024-07-10T15:01:00Z"/>
              </w:rPr>
            </w:pPr>
          </w:p>
        </w:tc>
        <w:tc>
          <w:tcPr>
            <w:tcW w:w="851" w:type="dxa"/>
          </w:tcPr>
          <w:p w14:paraId="4A347F72" w14:textId="7A60BAFB" w:rsidR="00B0408B" w:rsidRPr="000C34B5" w:rsidRDefault="00020859" w:rsidP="00072545">
            <w:pPr>
              <w:autoSpaceDE w:val="0"/>
              <w:adjustRightInd w:val="0"/>
              <w:jc w:val="center"/>
              <w:rPr>
                <w:ins w:id="122" w:author="Schöberl, Wolfram (carmen-ev)" w:date="2024-07-10T15:01:00Z"/>
              </w:rPr>
            </w:pPr>
            <w:ins w:id="123" w:author="Schöberl, Wolfram (carmen-ev)" w:date="2024-07-11T12:22:00Z">
              <w:r>
                <w:t>3</w:t>
              </w:r>
            </w:ins>
          </w:p>
        </w:tc>
      </w:tr>
      <w:tr w:rsidR="00B0408B" w:rsidRPr="000C34B5" w14:paraId="577E3384" w14:textId="77777777" w:rsidTr="00072545">
        <w:trPr>
          <w:ins w:id="124" w:author="Schöberl, Wolfram (carmen-ev)" w:date="2024-07-10T15:02:00Z"/>
        </w:trPr>
        <w:tc>
          <w:tcPr>
            <w:tcW w:w="2235" w:type="dxa"/>
          </w:tcPr>
          <w:p w14:paraId="5B0641A9" w14:textId="5EFA73F5" w:rsidR="00B0408B" w:rsidRDefault="00B0408B" w:rsidP="00072545">
            <w:pPr>
              <w:autoSpaceDE w:val="0"/>
              <w:adjustRightInd w:val="0"/>
              <w:rPr>
                <w:ins w:id="125" w:author="Schöberl, Wolfram (carmen-ev)" w:date="2024-07-10T15:02:00Z"/>
                <w:b/>
              </w:rPr>
            </w:pPr>
            <w:ins w:id="126" w:author="Schöberl, Wolfram (carmen-ev)" w:date="2024-07-10T15:02:00Z">
              <w:r>
                <w:rPr>
                  <w:b/>
                </w:rPr>
                <w:t>COP</w:t>
              </w:r>
            </w:ins>
          </w:p>
        </w:tc>
        <w:tc>
          <w:tcPr>
            <w:tcW w:w="2268" w:type="dxa"/>
          </w:tcPr>
          <w:p w14:paraId="1A11D2A1" w14:textId="484CCEC2" w:rsidR="00B0408B" w:rsidRPr="000C34B5" w:rsidRDefault="009147B7" w:rsidP="00072545">
            <w:pPr>
              <w:autoSpaceDE w:val="0"/>
              <w:adjustRightInd w:val="0"/>
              <w:rPr>
                <w:ins w:id="127" w:author="Schöberl, Wolfram (carmen-ev)" w:date="2024-07-10T15:02:00Z"/>
              </w:rPr>
            </w:pPr>
            <w:ins w:id="128" w:author="Schöberl, Wolfram (carmen-ev)" w:date="2024-07-10T15:25:00Z">
              <w:r>
                <w:t xml:space="preserve">COP in </w:t>
              </w:r>
            </w:ins>
            <w:ins w:id="129" w:author="Schöberl, Wolfram (carmen-ev)" w:date="2024-07-10T15:26:00Z">
              <w:r>
                <w:t>diesem Betriebspunkt</w:t>
              </w:r>
            </w:ins>
          </w:p>
        </w:tc>
        <w:tc>
          <w:tcPr>
            <w:tcW w:w="992" w:type="dxa"/>
          </w:tcPr>
          <w:p w14:paraId="38CA22FC" w14:textId="77777777" w:rsidR="00B0408B" w:rsidRPr="000C34B5" w:rsidRDefault="00B0408B" w:rsidP="00072545">
            <w:pPr>
              <w:autoSpaceDE w:val="0"/>
              <w:adjustRightInd w:val="0"/>
              <w:rPr>
                <w:ins w:id="130" w:author="Schöberl, Wolfram (carmen-ev)" w:date="2024-07-10T15:02:00Z"/>
              </w:rPr>
            </w:pPr>
          </w:p>
        </w:tc>
        <w:tc>
          <w:tcPr>
            <w:tcW w:w="850" w:type="dxa"/>
          </w:tcPr>
          <w:p w14:paraId="3DACF5BD" w14:textId="797D1E94" w:rsidR="00B0408B" w:rsidRPr="000C34B5" w:rsidRDefault="009147B7" w:rsidP="00072545">
            <w:pPr>
              <w:autoSpaceDE w:val="0"/>
              <w:adjustRightInd w:val="0"/>
              <w:jc w:val="center"/>
              <w:rPr>
                <w:ins w:id="131" w:author="Schöberl, Wolfram (carmen-ev)" w:date="2024-07-10T15:02:00Z"/>
              </w:rPr>
            </w:pPr>
            <w:ins w:id="132" w:author="Schöberl, Wolfram (carmen-ev)" w:date="2024-07-10T15:26:00Z">
              <w:r>
                <w:t>Zahl</w:t>
              </w:r>
            </w:ins>
          </w:p>
        </w:tc>
        <w:tc>
          <w:tcPr>
            <w:tcW w:w="709" w:type="dxa"/>
          </w:tcPr>
          <w:p w14:paraId="2F5C257C" w14:textId="2A71BAB9" w:rsidR="00B0408B" w:rsidRPr="000C34B5" w:rsidRDefault="009147B7" w:rsidP="00072545">
            <w:pPr>
              <w:autoSpaceDE w:val="0"/>
              <w:adjustRightInd w:val="0"/>
              <w:jc w:val="right"/>
              <w:rPr>
                <w:ins w:id="133" w:author="Schöberl, Wolfram (carmen-ev)" w:date="2024-07-10T15:02:00Z"/>
              </w:rPr>
            </w:pPr>
            <w:ins w:id="134" w:author="Schöberl, Wolfram (carmen-ev)" w:date="2024-07-10T15:26:00Z">
              <w:r>
                <w:t>2</w:t>
              </w:r>
            </w:ins>
          </w:p>
        </w:tc>
        <w:tc>
          <w:tcPr>
            <w:tcW w:w="851" w:type="dxa"/>
          </w:tcPr>
          <w:p w14:paraId="7D16C702" w14:textId="1860F700" w:rsidR="00B0408B" w:rsidRPr="000C34B5" w:rsidRDefault="00020859" w:rsidP="00072545">
            <w:pPr>
              <w:autoSpaceDE w:val="0"/>
              <w:adjustRightInd w:val="0"/>
              <w:jc w:val="center"/>
              <w:rPr>
                <w:ins w:id="135" w:author="Schöberl, Wolfram (carmen-ev)" w:date="2024-07-10T15:02:00Z"/>
              </w:rPr>
            </w:pPr>
            <w:ins w:id="136" w:author="Schöberl, Wolfram (carmen-ev)" w:date="2024-07-11T12:21:00Z">
              <w:r>
                <w:t>X</w:t>
              </w:r>
            </w:ins>
          </w:p>
        </w:tc>
        <w:tc>
          <w:tcPr>
            <w:tcW w:w="851" w:type="dxa"/>
          </w:tcPr>
          <w:p w14:paraId="6DDD8412" w14:textId="77777777" w:rsidR="00B0408B" w:rsidRPr="000C34B5" w:rsidRDefault="00B0408B" w:rsidP="00072545">
            <w:pPr>
              <w:autoSpaceDE w:val="0"/>
              <w:adjustRightInd w:val="0"/>
              <w:jc w:val="center"/>
              <w:rPr>
                <w:ins w:id="137" w:author="Schöberl, Wolfram (carmen-ev)" w:date="2024-07-10T15:02:00Z"/>
              </w:rPr>
            </w:pPr>
          </w:p>
        </w:tc>
        <w:tc>
          <w:tcPr>
            <w:tcW w:w="851" w:type="dxa"/>
          </w:tcPr>
          <w:p w14:paraId="6620998D" w14:textId="77777777" w:rsidR="00B0408B" w:rsidRPr="000C34B5" w:rsidRDefault="00B0408B" w:rsidP="00072545">
            <w:pPr>
              <w:autoSpaceDE w:val="0"/>
              <w:adjustRightInd w:val="0"/>
              <w:jc w:val="center"/>
              <w:rPr>
                <w:ins w:id="138" w:author="Schöberl, Wolfram (carmen-ev)" w:date="2024-07-10T15:02:00Z"/>
              </w:rPr>
            </w:pPr>
          </w:p>
        </w:tc>
        <w:tc>
          <w:tcPr>
            <w:tcW w:w="851" w:type="dxa"/>
          </w:tcPr>
          <w:p w14:paraId="0BAFAF89" w14:textId="77777777" w:rsidR="00B0408B" w:rsidRPr="000C34B5" w:rsidRDefault="00B0408B" w:rsidP="00072545">
            <w:pPr>
              <w:autoSpaceDE w:val="0"/>
              <w:adjustRightInd w:val="0"/>
              <w:jc w:val="center"/>
              <w:rPr>
                <w:ins w:id="139" w:author="Schöberl, Wolfram (carmen-ev)" w:date="2024-07-10T15:02:00Z"/>
              </w:rPr>
            </w:pPr>
          </w:p>
        </w:tc>
        <w:tc>
          <w:tcPr>
            <w:tcW w:w="851" w:type="dxa"/>
          </w:tcPr>
          <w:p w14:paraId="6DEDD12A" w14:textId="54762238" w:rsidR="00B0408B" w:rsidRPr="000C34B5" w:rsidRDefault="00020859" w:rsidP="00072545">
            <w:pPr>
              <w:autoSpaceDE w:val="0"/>
              <w:adjustRightInd w:val="0"/>
              <w:jc w:val="center"/>
              <w:rPr>
                <w:ins w:id="140" w:author="Schöberl, Wolfram (carmen-ev)" w:date="2024-07-10T15:02:00Z"/>
              </w:rPr>
            </w:pPr>
            <w:ins w:id="141" w:author="Schöberl, Wolfram (carmen-ev)" w:date="2024-07-11T12:22:00Z">
              <w:r>
                <w:t>4</w:t>
              </w:r>
            </w:ins>
          </w:p>
        </w:tc>
      </w:tr>
    </w:tbl>
    <w:p w14:paraId="58EFA49B" w14:textId="77777777" w:rsidR="00B0408B" w:rsidRDefault="00B0408B" w:rsidP="00601213">
      <w:pPr>
        <w:rPr>
          <w:ins w:id="142" w:author="Schöberl, Wolfram (carmen-ev)" w:date="2024-07-29T14:32:00Z"/>
          <w:lang w:eastAsia="de-DE"/>
        </w:rPr>
      </w:pPr>
    </w:p>
    <w:p w14:paraId="2BF4A177" w14:textId="4A51B9FC" w:rsidR="00A5531F" w:rsidRDefault="00A5531F" w:rsidP="00601213">
      <w:pPr>
        <w:rPr>
          <w:ins w:id="143" w:author="Schöberl, Wolfram (carmen-ev)" w:date="2024-07-29T14:32:00Z"/>
          <w:lang w:eastAsia="de-DE"/>
        </w:rPr>
      </w:pPr>
      <w:ins w:id="144" w:author="Schöberl, Wolfram (carmen-ev)" w:date="2024-07-29T14:33:00Z">
        <w:r>
          <w:rPr>
            <w:lang w:eastAsia="de-DE"/>
          </w:rPr>
          <w:t xml:space="preserve">Eine minimale </w:t>
        </w:r>
      </w:ins>
      <w:ins w:id="145" w:author="Schöberl, Wolfram (carmen-ev)" w:date="2024-07-29T14:35:00Z">
        <w:r>
          <w:rPr>
            <w:lang w:eastAsia="de-DE"/>
          </w:rPr>
          <w:t>Fehlerkorrektur</w:t>
        </w:r>
      </w:ins>
      <w:ins w:id="146" w:author="Schöberl, Wolfram (carmen-ev)" w:date="2024-07-29T14:33:00Z">
        <w:r>
          <w:rPr>
            <w:lang w:eastAsia="de-DE"/>
          </w:rPr>
          <w:t xml:space="preserve"> ist noch bei den Wärmeleitungen zu machen (schreibe ich hier dazu, weil es sonst leicht übersehen wird): </w:t>
        </w:r>
      </w:ins>
      <w:ins w:id="147" w:author="Schöberl, Wolfram (carmen-ev)" w:date="2024-07-29T14:34:00Z">
        <w:r>
          <w:rPr>
            <w:lang w:eastAsia="de-DE"/>
          </w:rPr>
          <w:t xml:space="preserve">Der U-Wert wird in der Produkt-Einzelanzeige auf 2 Nachkommastellen gerundet angezeigt. Das ist verwirrend, er soll wie </w:t>
        </w:r>
      </w:ins>
      <w:ins w:id="148" w:author="Schöberl, Wolfram (carmen-ev)" w:date="2024-07-29T14:45:00Z">
        <w:r w:rsidR="002E7C0E">
          <w:rPr>
            <w:lang w:eastAsia="de-DE"/>
          </w:rPr>
          <w:t>in der Tabellenanzeige</w:t>
        </w:r>
      </w:ins>
      <w:ins w:id="149" w:author="Schöberl, Wolfram (carmen-ev)" w:date="2024-07-29T14:34:00Z">
        <w:r>
          <w:rPr>
            <w:lang w:eastAsia="de-DE"/>
          </w:rPr>
          <w:t xml:space="preserve"> auf 4 Nachkommastellen angezeigt werden.</w:t>
        </w:r>
      </w:ins>
    </w:p>
    <w:p w14:paraId="2DA11879" w14:textId="77777777" w:rsidR="00A5531F" w:rsidRPr="000C34B5" w:rsidRDefault="00A5531F" w:rsidP="00601213">
      <w:pPr>
        <w:rPr>
          <w:lang w:eastAsia="de-DE"/>
        </w:rPr>
      </w:pPr>
    </w:p>
    <w:p w14:paraId="1F2FE9CD" w14:textId="4D0E7859" w:rsidR="000C34B5" w:rsidRPr="000C34B5" w:rsidRDefault="000C34B5" w:rsidP="000C34B5">
      <w:pPr>
        <w:pStyle w:val="berschrift2"/>
        <w:rPr>
          <w:rFonts w:ascii="Arial" w:hAnsi="Arial" w:cs="Arial"/>
          <w:lang w:eastAsia="de-DE"/>
        </w:rPr>
      </w:pPr>
      <w:r>
        <w:rPr>
          <w:rFonts w:ascii="Arial" w:hAnsi="Arial" w:cs="Arial"/>
          <w:lang w:eastAsia="de-DE"/>
        </w:rPr>
        <w:t>Solarthermieanlagen</w:t>
      </w:r>
    </w:p>
    <w:tbl>
      <w:tblPr>
        <w:tblStyle w:val="Tabellenraster1"/>
        <w:tblW w:w="0" w:type="auto"/>
        <w:tblLayout w:type="fixed"/>
        <w:tblLook w:val="04A0" w:firstRow="1" w:lastRow="0" w:firstColumn="1" w:lastColumn="0" w:noHBand="0" w:noVBand="1"/>
      </w:tblPr>
      <w:tblGrid>
        <w:gridCol w:w="2093"/>
        <w:gridCol w:w="2410"/>
        <w:gridCol w:w="992"/>
        <w:gridCol w:w="850"/>
        <w:gridCol w:w="709"/>
        <w:gridCol w:w="851"/>
        <w:gridCol w:w="851"/>
        <w:gridCol w:w="851"/>
        <w:gridCol w:w="851"/>
        <w:gridCol w:w="851"/>
      </w:tblGrid>
      <w:tr w:rsidR="000C34B5" w:rsidRPr="00CD6F5A" w14:paraId="7D3BC571" w14:textId="77777777" w:rsidTr="00560092">
        <w:tc>
          <w:tcPr>
            <w:tcW w:w="2093" w:type="dxa"/>
            <w:vAlign w:val="center"/>
          </w:tcPr>
          <w:p w14:paraId="0C2928A1" w14:textId="77777777" w:rsidR="000C34B5" w:rsidRPr="00CD6F5A" w:rsidRDefault="000C34B5" w:rsidP="008E45C2">
            <w:pPr>
              <w:autoSpaceDE w:val="0"/>
              <w:adjustRightInd w:val="0"/>
              <w:jc w:val="center"/>
              <w:rPr>
                <w:b/>
              </w:rPr>
            </w:pPr>
            <w:r w:rsidRPr="00CD6F5A">
              <w:rPr>
                <w:b/>
              </w:rPr>
              <w:t>Feld</w:t>
            </w:r>
          </w:p>
        </w:tc>
        <w:tc>
          <w:tcPr>
            <w:tcW w:w="2410" w:type="dxa"/>
            <w:vAlign w:val="center"/>
          </w:tcPr>
          <w:p w14:paraId="22086316" w14:textId="77777777" w:rsidR="000C34B5" w:rsidRPr="00CD6F5A" w:rsidRDefault="000C34B5" w:rsidP="008E45C2">
            <w:pPr>
              <w:autoSpaceDE w:val="0"/>
              <w:adjustRightInd w:val="0"/>
              <w:jc w:val="center"/>
              <w:rPr>
                <w:b/>
              </w:rPr>
            </w:pPr>
            <w:r w:rsidRPr="00CD6F5A">
              <w:rPr>
                <w:b/>
              </w:rPr>
              <w:t>Erläuterung</w:t>
            </w:r>
          </w:p>
        </w:tc>
        <w:tc>
          <w:tcPr>
            <w:tcW w:w="992" w:type="dxa"/>
            <w:vAlign w:val="center"/>
          </w:tcPr>
          <w:p w14:paraId="36CDF81E" w14:textId="77777777" w:rsidR="000C34B5" w:rsidRPr="00CD6F5A" w:rsidRDefault="000C34B5" w:rsidP="008E45C2">
            <w:pPr>
              <w:autoSpaceDE w:val="0"/>
              <w:adjustRightInd w:val="0"/>
              <w:jc w:val="center"/>
              <w:rPr>
                <w:b/>
              </w:rPr>
            </w:pPr>
            <w:r w:rsidRPr="00CD6F5A">
              <w:rPr>
                <w:b/>
              </w:rPr>
              <w:t>Einheit</w:t>
            </w:r>
          </w:p>
        </w:tc>
        <w:tc>
          <w:tcPr>
            <w:tcW w:w="850" w:type="dxa"/>
            <w:vAlign w:val="center"/>
          </w:tcPr>
          <w:p w14:paraId="16B4686C" w14:textId="77777777" w:rsidR="000C34B5" w:rsidRPr="00CD6F5A" w:rsidRDefault="000C34B5" w:rsidP="008E45C2">
            <w:pPr>
              <w:autoSpaceDE w:val="0"/>
              <w:adjustRightInd w:val="0"/>
              <w:jc w:val="center"/>
              <w:rPr>
                <w:b/>
              </w:rPr>
            </w:pPr>
            <w:r w:rsidRPr="00CD6F5A">
              <w:rPr>
                <w:b/>
              </w:rPr>
              <w:t>Art</w:t>
            </w:r>
          </w:p>
        </w:tc>
        <w:tc>
          <w:tcPr>
            <w:tcW w:w="709" w:type="dxa"/>
            <w:vAlign w:val="center"/>
          </w:tcPr>
          <w:p w14:paraId="2216C2B0" w14:textId="77777777" w:rsidR="000C34B5" w:rsidRPr="00CD6F5A" w:rsidRDefault="000C34B5" w:rsidP="008E45C2">
            <w:pPr>
              <w:autoSpaceDE w:val="0"/>
              <w:adjustRightInd w:val="0"/>
              <w:jc w:val="center"/>
              <w:rPr>
                <w:b/>
              </w:rPr>
            </w:pPr>
            <w:r w:rsidRPr="00CD6F5A">
              <w:rPr>
                <w:b/>
              </w:rPr>
              <w:t>L/D</w:t>
            </w:r>
          </w:p>
        </w:tc>
        <w:tc>
          <w:tcPr>
            <w:tcW w:w="851" w:type="dxa"/>
            <w:vAlign w:val="center"/>
          </w:tcPr>
          <w:p w14:paraId="5E37B067" w14:textId="77777777" w:rsidR="000C34B5" w:rsidRPr="00CD6F5A" w:rsidRDefault="000C34B5" w:rsidP="008E45C2">
            <w:pPr>
              <w:autoSpaceDE w:val="0"/>
              <w:adjustRightInd w:val="0"/>
              <w:jc w:val="center"/>
              <w:rPr>
                <w:b/>
              </w:rPr>
            </w:pPr>
            <w:r w:rsidRPr="00CD6F5A">
              <w:rPr>
                <w:b/>
              </w:rPr>
              <w:t>MF</w:t>
            </w:r>
          </w:p>
        </w:tc>
        <w:tc>
          <w:tcPr>
            <w:tcW w:w="851" w:type="dxa"/>
          </w:tcPr>
          <w:p w14:paraId="197750CA" w14:textId="77777777" w:rsidR="000C34B5" w:rsidRPr="00CD6F5A" w:rsidRDefault="000C34B5" w:rsidP="008E45C2">
            <w:pPr>
              <w:autoSpaceDE w:val="0"/>
              <w:adjustRightInd w:val="0"/>
              <w:jc w:val="center"/>
              <w:rPr>
                <w:b/>
              </w:rPr>
            </w:pPr>
            <w:r w:rsidRPr="00CD6F5A">
              <w:rPr>
                <w:b/>
              </w:rPr>
              <w:t>FI</w:t>
            </w:r>
          </w:p>
        </w:tc>
        <w:tc>
          <w:tcPr>
            <w:tcW w:w="851" w:type="dxa"/>
          </w:tcPr>
          <w:p w14:paraId="1163020B" w14:textId="77777777" w:rsidR="000C34B5" w:rsidRPr="00CD6F5A" w:rsidRDefault="000C34B5" w:rsidP="008E45C2">
            <w:pPr>
              <w:autoSpaceDE w:val="0"/>
              <w:adjustRightInd w:val="0"/>
              <w:jc w:val="center"/>
              <w:rPr>
                <w:b/>
              </w:rPr>
            </w:pPr>
            <w:r w:rsidRPr="00CD6F5A">
              <w:rPr>
                <w:b/>
              </w:rPr>
              <w:t>TA</w:t>
            </w:r>
          </w:p>
        </w:tc>
        <w:tc>
          <w:tcPr>
            <w:tcW w:w="851" w:type="dxa"/>
          </w:tcPr>
          <w:p w14:paraId="1E521D5D" w14:textId="77777777" w:rsidR="000C34B5" w:rsidRPr="00CD6F5A" w:rsidRDefault="000C34B5" w:rsidP="008E45C2">
            <w:pPr>
              <w:autoSpaceDE w:val="0"/>
              <w:adjustRightInd w:val="0"/>
              <w:jc w:val="center"/>
              <w:rPr>
                <w:b/>
              </w:rPr>
            </w:pPr>
            <w:r w:rsidRPr="00CD6F5A">
              <w:rPr>
                <w:b/>
              </w:rPr>
              <w:t>AA</w:t>
            </w:r>
          </w:p>
        </w:tc>
        <w:tc>
          <w:tcPr>
            <w:tcW w:w="851" w:type="dxa"/>
          </w:tcPr>
          <w:p w14:paraId="4F3D498F" w14:textId="77777777" w:rsidR="000C34B5" w:rsidRPr="00CD6F5A" w:rsidRDefault="000C34B5" w:rsidP="008E45C2">
            <w:pPr>
              <w:autoSpaceDE w:val="0"/>
              <w:adjustRightInd w:val="0"/>
              <w:jc w:val="center"/>
              <w:rPr>
                <w:b/>
              </w:rPr>
            </w:pPr>
            <w:r w:rsidRPr="00CD6F5A">
              <w:rPr>
                <w:b/>
              </w:rPr>
              <w:t>SO</w:t>
            </w:r>
          </w:p>
        </w:tc>
      </w:tr>
      <w:tr w:rsidR="000C34B5" w:rsidRPr="00CD6F5A" w14:paraId="07A2F269" w14:textId="77777777" w:rsidTr="00560092">
        <w:tc>
          <w:tcPr>
            <w:tcW w:w="2093" w:type="dxa"/>
          </w:tcPr>
          <w:p w14:paraId="2453F62D" w14:textId="77777777" w:rsidR="000C34B5" w:rsidRPr="00CD6F5A" w:rsidRDefault="000C34B5" w:rsidP="008E45C2">
            <w:pPr>
              <w:autoSpaceDE w:val="0"/>
              <w:adjustRightInd w:val="0"/>
              <w:rPr>
                <w:b/>
              </w:rPr>
            </w:pPr>
            <w:r w:rsidRPr="00CD6F5A">
              <w:rPr>
                <w:b/>
              </w:rPr>
              <w:t>Brennstoffgruppe</w:t>
            </w:r>
          </w:p>
        </w:tc>
        <w:tc>
          <w:tcPr>
            <w:tcW w:w="2410" w:type="dxa"/>
          </w:tcPr>
          <w:p w14:paraId="4417D585" w14:textId="77777777" w:rsidR="000C34B5" w:rsidRPr="00CD6F5A" w:rsidRDefault="000C34B5" w:rsidP="008E45C2">
            <w:pPr>
              <w:autoSpaceDE w:val="0"/>
              <w:adjustRightInd w:val="0"/>
            </w:pPr>
            <w:r w:rsidRPr="00CD6F5A">
              <w:t>Brennstoffgruppe</w:t>
            </w:r>
          </w:p>
        </w:tc>
        <w:tc>
          <w:tcPr>
            <w:tcW w:w="992" w:type="dxa"/>
          </w:tcPr>
          <w:p w14:paraId="6167197E" w14:textId="77777777" w:rsidR="000C34B5" w:rsidRPr="00CD6F5A" w:rsidRDefault="000C34B5" w:rsidP="008E45C2">
            <w:pPr>
              <w:autoSpaceDE w:val="0"/>
              <w:adjustRightInd w:val="0"/>
            </w:pPr>
          </w:p>
        </w:tc>
        <w:tc>
          <w:tcPr>
            <w:tcW w:w="850" w:type="dxa"/>
          </w:tcPr>
          <w:p w14:paraId="4B49F03B" w14:textId="77777777" w:rsidR="000C34B5" w:rsidRPr="00CD6F5A" w:rsidRDefault="000C34B5" w:rsidP="008E45C2">
            <w:pPr>
              <w:autoSpaceDE w:val="0"/>
              <w:adjustRightInd w:val="0"/>
              <w:jc w:val="center"/>
            </w:pPr>
            <w:r w:rsidRPr="00CD6F5A">
              <w:t>Text</w:t>
            </w:r>
          </w:p>
        </w:tc>
        <w:tc>
          <w:tcPr>
            <w:tcW w:w="709" w:type="dxa"/>
          </w:tcPr>
          <w:p w14:paraId="6E91F221" w14:textId="77777777" w:rsidR="000C34B5" w:rsidRPr="00CD6F5A" w:rsidRDefault="000C34B5" w:rsidP="008E45C2">
            <w:pPr>
              <w:autoSpaceDE w:val="0"/>
              <w:adjustRightInd w:val="0"/>
              <w:jc w:val="right"/>
            </w:pPr>
            <w:r w:rsidRPr="00CD6F5A">
              <w:t>50</w:t>
            </w:r>
          </w:p>
        </w:tc>
        <w:tc>
          <w:tcPr>
            <w:tcW w:w="851" w:type="dxa"/>
          </w:tcPr>
          <w:p w14:paraId="7002CF00" w14:textId="77777777" w:rsidR="000C34B5" w:rsidRPr="00CD6F5A" w:rsidRDefault="000C34B5" w:rsidP="008E45C2">
            <w:pPr>
              <w:autoSpaceDE w:val="0"/>
              <w:adjustRightInd w:val="0"/>
              <w:jc w:val="center"/>
            </w:pPr>
            <w:r w:rsidRPr="00CD6F5A">
              <w:t>X</w:t>
            </w:r>
          </w:p>
        </w:tc>
        <w:tc>
          <w:tcPr>
            <w:tcW w:w="851" w:type="dxa"/>
          </w:tcPr>
          <w:p w14:paraId="36CC2C4F" w14:textId="77777777" w:rsidR="000C34B5" w:rsidRPr="00CD6F5A" w:rsidRDefault="000C34B5" w:rsidP="008E45C2">
            <w:pPr>
              <w:autoSpaceDE w:val="0"/>
              <w:adjustRightInd w:val="0"/>
              <w:jc w:val="center"/>
            </w:pPr>
          </w:p>
        </w:tc>
        <w:tc>
          <w:tcPr>
            <w:tcW w:w="851" w:type="dxa"/>
          </w:tcPr>
          <w:p w14:paraId="51CCAF89" w14:textId="77777777" w:rsidR="000C34B5" w:rsidRPr="00CD6F5A" w:rsidRDefault="000C34B5" w:rsidP="008E45C2">
            <w:pPr>
              <w:autoSpaceDE w:val="0"/>
              <w:adjustRightInd w:val="0"/>
              <w:jc w:val="center"/>
            </w:pPr>
          </w:p>
        </w:tc>
        <w:tc>
          <w:tcPr>
            <w:tcW w:w="851" w:type="dxa"/>
          </w:tcPr>
          <w:p w14:paraId="3476F6A2" w14:textId="77777777" w:rsidR="000C34B5" w:rsidRPr="00CD6F5A" w:rsidRDefault="000C34B5" w:rsidP="008E45C2">
            <w:pPr>
              <w:autoSpaceDE w:val="0"/>
              <w:adjustRightInd w:val="0"/>
              <w:jc w:val="center"/>
            </w:pPr>
          </w:p>
        </w:tc>
        <w:tc>
          <w:tcPr>
            <w:tcW w:w="851" w:type="dxa"/>
          </w:tcPr>
          <w:p w14:paraId="52E072DA" w14:textId="77777777" w:rsidR="000C34B5" w:rsidRPr="00CD6F5A" w:rsidRDefault="000C34B5" w:rsidP="008E45C2">
            <w:pPr>
              <w:autoSpaceDE w:val="0"/>
              <w:adjustRightInd w:val="0"/>
              <w:jc w:val="center"/>
            </w:pPr>
          </w:p>
        </w:tc>
      </w:tr>
      <w:tr w:rsidR="00560092" w:rsidRPr="00CD6F5A" w14:paraId="649FD450" w14:textId="77777777" w:rsidTr="00560092">
        <w:tc>
          <w:tcPr>
            <w:tcW w:w="2093" w:type="dxa"/>
          </w:tcPr>
          <w:p w14:paraId="79C663D9" w14:textId="26D15365" w:rsidR="00560092" w:rsidRPr="00CD6F5A" w:rsidRDefault="00560092" w:rsidP="00560092">
            <w:pPr>
              <w:autoSpaceDE w:val="0"/>
              <w:adjustRightInd w:val="0"/>
              <w:rPr>
                <w:b/>
              </w:rPr>
            </w:pPr>
            <w:r w:rsidRPr="00CD6F5A">
              <w:rPr>
                <w:b/>
              </w:rPr>
              <w:t>Fläche</w:t>
            </w:r>
          </w:p>
        </w:tc>
        <w:tc>
          <w:tcPr>
            <w:tcW w:w="2410" w:type="dxa"/>
          </w:tcPr>
          <w:p w14:paraId="4AF1622F" w14:textId="5D2A95DA" w:rsidR="00560092" w:rsidRPr="00CD6F5A" w:rsidRDefault="00560092" w:rsidP="00560092">
            <w:pPr>
              <w:autoSpaceDE w:val="0"/>
              <w:adjustRightInd w:val="0"/>
            </w:pPr>
            <w:r w:rsidRPr="00CD6F5A">
              <w:rPr>
                <w:bCs/>
              </w:rPr>
              <w:t xml:space="preserve">Bruttokollektorfläche </w:t>
            </w:r>
          </w:p>
        </w:tc>
        <w:tc>
          <w:tcPr>
            <w:tcW w:w="992" w:type="dxa"/>
          </w:tcPr>
          <w:p w14:paraId="295083B6" w14:textId="3287AF4E" w:rsidR="00560092" w:rsidRPr="00CD6F5A" w:rsidRDefault="00560092" w:rsidP="00560092">
            <w:pPr>
              <w:autoSpaceDE w:val="0"/>
              <w:adjustRightInd w:val="0"/>
            </w:pPr>
            <w:r w:rsidRPr="00CD6F5A">
              <w:t>m2</w:t>
            </w:r>
          </w:p>
        </w:tc>
        <w:tc>
          <w:tcPr>
            <w:tcW w:w="850" w:type="dxa"/>
          </w:tcPr>
          <w:p w14:paraId="10D9A068" w14:textId="7F72308B" w:rsidR="00560092" w:rsidRPr="00CD6F5A" w:rsidRDefault="009970A1" w:rsidP="00560092">
            <w:pPr>
              <w:autoSpaceDE w:val="0"/>
              <w:adjustRightInd w:val="0"/>
              <w:jc w:val="center"/>
            </w:pPr>
            <w:r>
              <w:t>Zahl</w:t>
            </w:r>
          </w:p>
        </w:tc>
        <w:tc>
          <w:tcPr>
            <w:tcW w:w="709" w:type="dxa"/>
          </w:tcPr>
          <w:p w14:paraId="07EB6D9B" w14:textId="68A2E28E" w:rsidR="00560092" w:rsidRPr="00CD6F5A" w:rsidRDefault="009970A1" w:rsidP="00560092">
            <w:pPr>
              <w:autoSpaceDE w:val="0"/>
              <w:adjustRightInd w:val="0"/>
              <w:jc w:val="right"/>
            </w:pPr>
            <w:r>
              <w:t>2</w:t>
            </w:r>
          </w:p>
        </w:tc>
        <w:tc>
          <w:tcPr>
            <w:tcW w:w="851" w:type="dxa"/>
          </w:tcPr>
          <w:p w14:paraId="6DD89325" w14:textId="31DB9B39" w:rsidR="00560092" w:rsidRPr="00CD6F5A" w:rsidRDefault="00560092" w:rsidP="00560092">
            <w:pPr>
              <w:autoSpaceDE w:val="0"/>
              <w:adjustRightInd w:val="0"/>
              <w:jc w:val="center"/>
            </w:pPr>
            <w:r w:rsidRPr="00CD6F5A">
              <w:t>X</w:t>
            </w:r>
          </w:p>
        </w:tc>
        <w:tc>
          <w:tcPr>
            <w:tcW w:w="851" w:type="dxa"/>
          </w:tcPr>
          <w:p w14:paraId="2891E95B" w14:textId="77981C4D" w:rsidR="00560092" w:rsidRPr="00CD6F5A" w:rsidRDefault="00CD6F5A" w:rsidP="00560092">
            <w:pPr>
              <w:autoSpaceDE w:val="0"/>
              <w:adjustRightInd w:val="0"/>
              <w:jc w:val="center"/>
            </w:pPr>
            <w:r>
              <w:t>M</w:t>
            </w:r>
          </w:p>
        </w:tc>
        <w:tc>
          <w:tcPr>
            <w:tcW w:w="851" w:type="dxa"/>
          </w:tcPr>
          <w:p w14:paraId="00B205BB" w14:textId="60B61230" w:rsidR="00560092" w:rsidRPr="00CD6F5A" w:rsidRDefault="00CD6F5A" w:rsidP="00560092">
            <w:pPr>
              <w:autoSpaceDE w:val="0"/>
              <w:adjustRightInd w:val="0"/>
              <w:jc w:val="center"/>
            </w:pPr>
            <w:r>
              <w:t>4</w:t>
            </w:r>
          </w:p>
        </w:tc>
        <w:tc>
          <w:tcPr>
            <w:tcW w:w="851" w:type="dxa"/>
          </w:tcPr>
          <w:p w14:paraId="489276DA" w14:textId="31CC5C56" w:rsidR="00560092" w:rsidRPr="00CD6F5A" w:rsidRDefault="00CD6F5A" w:rsidP="00560092">
            <w:pPr>
              <w:autoSpaceDE w:val="0"/>
              <w:adjustRightInd w:val="0"/>
              <w:jc w:val="center"/>
            </w:pPr>
            <w:r>
              <w:t>2</w:t>
            </w:r>
          </w:p>
        </w:tc>
        <w:tc>
          <w:tcPr>
            <w:tcW w:w="851" w:type="dxa"/>
          </w:tcPr>
          <w:p w14:paraId="35E67193" w14:textId="4937528D" w:rsidR="00560092" w:rsidRPr="00CD6F5A" w:rsidRDefault="00CD6F5A" w:rsidP="00560092">
            <w:pPr>
              <w:autoSpaceDE w:val="0"/>
              <w:adjustRightInd w:val="0"/>
              <w:jc w:val="center"/>
            </w:pPr>
            <w:r>
              <w:t>2</w:t>
            </w:r>
          </w:p>
        </w:tc>
      </w:tr>
      <w:tr w:rsidR="00560092" w:rsidRPr="00CD6F5A" w14:paraId="42089489" w14:textId="77777777" w:rsidTr="00560092">
        <w:tc>
          <w:tcPr>
            <w:tcW w:w="2093" w:type="dxa"/>
          </w:tcPr>
          <w:p w14:paraId="62A0FEF1" w14:textId="23C1D3C8" w:rsidR="00560092" w:rsidRPr="00CD6F5A" w:rsidRDefault="00560092" w:rsidP="00560092">
            <w:pPr>
              <w:autoSpaceDE w:val="0"/>
              <w:adjustRightInd w:val="0"/>
              <w:rPr>
                <w:b/>
              </w:rPr>
            </w:pPr>
            <w:r w:rsidRPr="00CD6F5A">
              <w:rPr>
                <w:b/>
              </w:rPr>
              <w:t>Wirkungsgrad</w:t>
            </w:r>
          </w:p>
        </w:tc>
        <w:tc>
          <w:tcPr>
            <w:tcW w:w="2410" w:type="dxa"/>
          </w:tcPr>
          <w:p w14:paraId="55614362" w14:textId="75C78AF0" w:rsidR="00560092" w:rsidRPr="00CD6F5A" w:rsidRDefault="00560092" w:rsidP="00560092">
            <w:pPr>
              <w:autoSpaceDE w:val="0"/>
              <w:adjustRightInd w:val="0"/>
            </w:pPr>
            <w:r w:rsidRPr="00CD6F5A">
              <w:rPr>
                <w:bCs/>
              </w:rPr>
              <w:t xml:space="preserve">Wirkungsgrad bzgl. Direktstrahlung </w:t>
            </w:r>
          </w:p>
        </w:tc>
        <w:tc>
          <w:tcPr>
            <w:tcW w:w="992" w:type="dxa"/>
          </w:tcPr>
          <w:p w14:paraId="0F62ECA8" w14:textId="04B396AB" w:rsidR="00560092" w:rsidRPr="00CD6F5A" w:rsidRDefault="00560092" w:rsidP="00560092">
            <w:pPr>
              <w:autoSpaceDE w:val="0"/>
              <w:adjustRightInd w:val="0"/>
            </w:pPr>
          </w:p>
        </w:tc>
        <w:tc>
          <w:tcPr>
            <w:tcW w:w="850" w:type="dxa"/>
          </w:tcPr>
          <w:p w14:paraId="611DABA4" w14:textId="018BD6BB" w:rsidR="00560092" w:rsidRPr="00CD6F5A" w:rsidRDefault="009970A1" w:rsidP="00560092">
            <w:pPr>
              <w:autoSpaceDE w:val="0"/>
              <w:adjustRightInd w:val="0"/>
              <w:jc w:val="center"/>
            </w:pPr>
            <w:r>
              <w:t>Zahl</w:t>
            </w:r>
          </w:p>
        </w:tc>
        <w:tc>
          <w:tcPr>
            <w:tcW w:w="709" w:type="dxa"/>
          </w:tcPr>
          <w:p w14:paraId="4A4E9EC6" w14:textId="5C03BBBD" w:rsidR="00560092" w:rsidRPr="00CD6F5A" w:rsidRDefault="00B9424C" w:rsidP="00560092">
            <w:pPr>
              <w:autoSpaceDE w:val="0"/>
              <w:adjustRightInd w:val="0"/>
              <w:jc w:val="right"/>
            </w:pPr>
            <w:r>
              <w:t>3</w:t>
            </w:r>
          </w:p>
        </w:tc>
        <w:tc>
          <w:tcPr>
            <w:tcW w:w="851" w:type="dxa"/>
          </w:tcPr>
          <w:p w14:paraId="452DF6DC" w14:textId="42811191" w:rsidR="00560092" w:rsidRPr="00CD6F5A" w:rsidRDefault="00560092" w:rsidP="00560092">
            <w:pPr>
              <w:autoSpaceDE w:val="0"/>
              <w:adjustRightInd w:val="0"/>
              <w:jc w:val="center"/>
            </w:pPr>
            <w:r w:rsidRPr="00CD6F5A">
              <w:t>X</w:t>
            </w:r>
          </w:p>
        </w:tc>
        <w:tc>
          <w:tcPr>
            <w:tcW w:w="851" w:type="dxa"/>
          </w:tcPr>
          <w:p w14:paraId="0F64231A" w14:textId="77777777" w:rsidR="00560092" w:rsidRPr="00CD6F5A" w:rsidRDefault="00560092" w:rsidP="00560092">
            <w:pPr>
              <w:autoSpaceDE w:val="0"/>
              <w:adjustRightInd w:val="0"/>
              <w:jc w:val="center"/>
            </w:pPr>
          </w:p>
        </w:tc>
        <w:tc>
          <w:tcPr>
            <w:tcW w:w="851" w:type="dxa"/>
          </w:tcPr>
          <w:p w14:paraId="0FA3535F" w14:textId="77777777" w:rsidR="00560092" w:rsidRPr="00CD6F5A" w:rsidRDefault="00560092" w:rsidP="00560092">
            <w:pPr>
              <w:autoSpaceDE w:val="0"/>
              <w:adjustRightInd w:val="0"/>
              <w:jc w:val="center"/>
            </w:pPr>
          </w:p>
        </w:tc>
        <w:tc>
          <w:tcPr>
            <w:tcW w:w="851" w:type="dxa"/>
          </w:tcPr>
          <w:p w14:paraId="07C21C76" w14:textId="77777777" w:rsidR="00560092" w:rsidRPr="00CD6F5A" w:rsidRDefault="00560092" w:rsidP="00560092">
            <w:pPr>
              <w:autoSpaceDE w:val="0"/>
              <w:adjustRightInd w:val="0"/>
              <w:jc w:val="center"/>
            </w:pPr>
          </w:p>
        </w:tc>
        <w:tc>
          <w:tcPr>
            <w:tcW w:w="851" w:type="dxa"/>
          </w:tcPr>
          <w:p w14:paraId="3CCA9024" w14:textId="77777777" w:rsidR="00560092" w:rsidRPr="00CD6F5A" w:rsidRDefault="00560092" w:rsidP="00560092">
            <w:pPr>
              <w:autoSpaceDE w:val="0"/>
              <w:adjustRightInd w:val="0"/>
              <w:jc w:val="center"/>
            </w:pPr>
          </w:p>
        </w:tc>
      </w:tr>
      <w:tr w:rsidR="00560092" w:rsidRPr="00CD6F5A" w14:paraId="374382C3" w14:textId="77777777" w:rsidTr="00560092">
        <w:tc>
          <w:tcPr>
            <w:tcW w:w="2093" w:type="dxa"/>
          </w:tcPr>
          <w:p w14:paraId="5E373558" w14:textId="1DE6D712" w:rsidR="00560092" w:rsidRPr="00CD6F5A" w:rsidRDefault="00560092" w:rsidP="00560092">
            <w:pPr>
              <w:autoSpaceDE w:val="0"/>
              <w:adjustRightInd w:val="0"/>
              <w:rPr>
                <w:b/>
              </w:rPr>
            </w:pPr>
            <w:r w:rsidRPr="00CD6F5A">
              <w:rPr>
                <w:b/>
              </w:rPr>
              <w:lastRenderedPageBreak/>
              <w:t>Korrekturfaktor</w:t>
            </w:r>
          </w:p>
        </w:tc>
        <w:tc>
          <w:tcPr>
            <w:tcW w:w="2410" w:type="dxa"/>
          </w:tcPr>
          <w:p w14:paraId="07064830" w14:textId="0329FFC5" w:rsidR="00560092" w:rsidRPr="00CD6F5A" w:rsidRDefault="00560092" w:rsidP="00560092">
            <w:pPr>
              <w:autoSpaceDE w:val="0"/>
              <w:adjustRightInd w:val="0"/>
            </w:pPr>
            <w:r w:rsidRPr="00CD6F5A">
              <w:rPr>
                <w:bCs/>
              </w:rPr>
              <w:t xml:space="preserve">Korrekturfaktor für Diffusstrahlung </w:t>
            </w:r>
          </w:p>
        </w:tc>
        <w:tc>
          <w:tcPr>
            <w:tcW w:w="992" w:type="dxa"/>
          </w:tcPr>
          <w:p w14:paraId="170C1D66" w14:textId="77777777" w:rsidR="00560092" w:rsidRPr="00CD6F5A" w:rsidRDefault="00560092" w:rsidP="00560092">
            <w:pPr>
              <w:autoSpaceDE w:val="0"/>
              <w:adjustRightInd w:val="0"/>
            </w:pPr>
          </w:p>
        </w:tc>
        <w:tc>
          <w:tcPr>
            <w:tcW w:w="850" w:type="dxa"/>
          </w:tcPr>
          <w:p w14:paraId="46D0A23A" w14:textId="190CFCDE" w:rsidR="00560092" w:rsidRPr="00CD6F5A" w:rsidRDefault="009970A1" w:rsidP="00560092">
            <w:pPr>
              <w:autoSpaceDE w:val="0"/>
              <w:adjustRightInd w:val="0"/>
              <w:jc w:val="center"/>
            </w:pPr>
            <w:r>
              <w:t>Zahl</w:t>
            </w:r>
          </w:p>
        </w:tc>
        <w:tc>
          <w:tcPr>
            <w:tcW w:w="709" w:type="dxa"/>
          </w:tcPr>
          <w:p w14:paraId="4CEC728C" w14:textId="357D2C76" w:rsidR="00560092" w:rsidRPr="00CD6F5A" w:rsidRDefault="00B9424C" w:rsidP="00560092">
            <w:pPr>
              <w:autoSpaceDE w:val="0"/>
              <w:adjustRightInd w:val="0"/>
              <w:jc w:val="right"/>
            </w:pPr>
            <w:r>
              <w:t>3</w:t>
            </w:r>
          </w:p>
        </w:tc>
        <w:tc>
          <w:tcPr>
            <w:tcW w:w="851" w:type="dxa"/>
          </w:tcPr>
          <w:p w14:paraId="25F338C8" w14:textId="5EB78D70" w:rsidR="00560092" w:rsidRPr="00CD6F5A" w:rsidRDefault="00560092" w:rsidP="00560092">
            <w:pPr>
              <w:autoSpaceDE w:val="0"/>
              <w:adjustRightInd w:val="0"/>
              <w:jc w:val="center"/>
            </w:pPr>
            <w:r w:rsidRPr="00CD6F5A">
              <w:t>X</w:t>
            </w:r>
          </w:p>
        </w:tc>
        <w:tc>
          <w:tcPr>
            <w:tcW w:w="851" w:type="dxa"/>
          </w:tcPr>
          <w:p w14:paraId="7ED614EA" w14:textId="77777777" w:rsidR="00560092" w:rsidRPr="00CD6F5A" w:rsidRDefault="00560092" w:rsidP="00560092">
            <w:pPr>
              <w:autoSpaceDE w:val="0"/>
              <w:adjustRightInd w:val="0"/>
              <w:jc w:val="center"/>
            </w:pPr>
          </w:p>
        </w:tc>
        <w:tc>
          <w:tcPr>
            <w:tcW w:w="851" w:type="dxa"/>
          </w:tcPr>
          <w:p w14:paraId="75ED410D" w14:textId="5461B589" w:rsidR="00560092" w:rsidRPr="00CD6F5A" w:rsidRDefault="00560092" w:rsidP="00560092">
            <w:pPr>
              <w:autoSpaceDE w:val="0"/>
              <w:adjustRightInd w:val="0"/>
              <w:jc w:val="center"/>
            </w:pPr>
          </w:p>
        </w:tc>
        <w:tc>
          <w:tcPr>
            <w:tcW w:w="851" w:type="dxa"/>
          </w:tcPr>
          <w:p w14:paraId="29E58D3B" w14:textId="77777777" w:rsidR="00560092" w:rsidRPr="00CD6F5A" w:rsidRDefault="00560092" w:rsidP="00560092">
            <w:pPr>
              <w:autoSpaceDE w:val="0"/>
              <w:adjustRightInd w:val="0"/>
              <w:jc w:val="center"/>
            </w:pPr>
          </w:p>
        </w:tc>
        <w:tc>
          <w:tcPr>
            <w:tcW w:w="851" w:type="dxa"/>
          </w:tcPr>
          <w:p w14:paraId="6667CD80" w14:textId="77777777" w:rsidR="00560092" w:rsidRPr="00CD6F5A" w:rsidRDefault="00560092" w:rsidP="00560092">
            <w:pPr>
              <w:autoSpaceDE w:val="0"/>
              <w:adjustRightInd w:val="0"/>
              <w:jc w:val="center"/>
            </w:pPr>
          </w:p>
        </w:tc>
      </w:tr>
      <w:tr w:rsidR="00560092" w:rsidRPr="00CD6F5A" w14:paraId="7D762083" w14:textId="77777777" w:rsidTr="00560092">
        <w:tc>
          <w:tcPr>
            <w:tcW w:w="2093" w:type="dxa"/>
          </w:tcPr>
          <w:p w14:paraId="33FC55D2" w14:textId="1CBEE02D" w:rsidR="00560092" w:rsidRPr="00CD6F5A" w:rsidRDefault="00560092" w:rsidP="00560092">
            <w:pPr>
              <w:autoSpaceDE w:val="0"/>
              <w:adjustRightInd w:val="0"/>
              <w:rPr>
                <w:b/>
              </w:rPr>
            </w:pPr>
            <w:r w:rsidRPr="00CD6F5A">
              <w:rPr>
                <w:b/>
              </w:rPr>
              <w:t>Wärmekoeffizient 1</w:t>
            </w:r>
          </w:p>
        </w:tc>
        <w:tc>
          <w:tcPr>
            <w:tcW w:w="2410" w:type="dxa"/>
          </w:tcPr>
          <w:p w14:paraId="7275311A" w14:textId="680DD063" w:rsidR="00560092" w:rsidRPr="00CD6F5A" w:rsidRDefault="00560092" w:rsidP="00560092">
            <w:pPr>
              <w:autoSpaceDE w:val="0"/>
              <w:adjustRightInd w:val="0"/>
            </w:pPr>
            <w:r w:rsidRPr="00CD6F5A">
              <w:rPr>
                <w:bCs/>
              </w:rPr>
              <w:t xml:space="preserve">Wärmedurchgangs-koeffizient 1 </w:t>
            </w:r>
          </w:p>
        </w:tc>
        <w:tc>
          <w:tcPr>
            <w:tcW w:w="992" w:type="dxa"/>
          </w:tcPr>
          <w:p w14:paraId="14E9AE28" w14:textId="1EA87732" w:rsidR="00560092" w:rsidRPr="00CD6F5A" w:rsidRDefault="00CD6F5A" w:rsidP="00560092">
            <w:pPr>
              <w:autoSpaceDE w:val="0"/>
              <w:adjustRightInd w:val="0"/>
            </w:pPr>
            <w:r w:rsidRPr="00CD6F5A">
              <w:t>W/m2*K</w:t>
            </w:r>
          </w:p>
        </w:tc>
        <w:tc>
          <w:tcPr>
            <w:tcW w:w="850" w:type="dxa"/>
          </w:tcPr>
          <w:p w14:paraId="63CAE3CF" w14:textId="49C11790" w:rsidR="00560092" w:rsidRPr="00CD6F5A" w:rsidRDefault="009970A1" w:rsidP="00560092">
            <w:pPr>
              <w:autoSpaceDE w:val="0"/>
              <w:adjustRightInd w:val="0"/>
              <w:jc w:val="center"/>
            </w:pPr>
            <w:r>
              <w:t>Zahl</w:t>
            </w:r>
          </w:p>
        </w:tc>
        <w:tc>
          <w:tcPr>
            <w:tcW w:w="709" w:type="dxa"/>
          </w:tcPr>
          <w:p w14:paraId="79926DA3" w14:textId="7571B06B" w:rsidR="00560092" w:rsidRPr="00CD6F5A" w:rsidRDefault="00B9424C" w:rsidP="00560092">
            <w:pPr>
              <w:autoSpaceDE w:val="0"/>
              <w:adjustRightInd w:val="0"/>
              <w:jc w:val="right"/>
            </w:pPr>
            <w:r>
              <w:t>3</w:t>
            </w:r>
          </w:p>
        </w:tc>
        <w:tc>
          <w:tcPr>
            <w:tcW w:w="851" w:type="dxa"/>
          </w:tcPr>
          <w:p w14:paraId="01850692" w14:textId="65E9087C" w:rsidR="00560092" w:rsidRPr="00CD6F5A" w:rsidRDefault="00560092" w:rsidP="00560092">
            <w:pPr>
              <w:autoSpaceDE w:val="0"/>
              <w:adjustRightInd w:val="0"/>
              <w:jc w:val="center"/>
            </w:pPr>
            <w:r w:rsidRPr="00CD6F5A">
              <w:t>X</w:t>
            </w:r>
          </w:p>
        </w:tc>
        <w:tc>
          <w:tcPr>
            <w:tcW w:w="851" w:type="dxa"/>
          </w:tcPr>
          <w:p w14:paraId="6759C85B" w14:textId="77777777" w:rsidR="00560092" w:rsidRPr="00CD6F5A" w:rsidRDefault="00560092" w:rsidP="00560092">
            <w:pPr>
              <w:autoSpaceDE w:val="0"/>
              <w:adjustRightInd w:val="0"/>
              <w:jc w:val="center"/>
            </w:pPr>
          </w:p>
        </w:tc>
        <w:tc>
          <w:tcPr>
            <w:tcW w:w="851" w:type="dxa"/>
          </w:tcPr>
          <w:p w14:paraId="7A684989" w14:textId="197EF915" w:rsidR="00560092" w:rsidRPr="00CD6F5A" w:rsidRDefault="00560092" w:rsidP="00560092">
            <w:pPr>
              <w:autoSpaceDE w:val="0"/>
              <w:adjustRightInd w:val="0"/>
              <w:jc w:val="center"/>
            </w:pPr>
          </w:p>
        </w:tc>
        <w:tc>
          <w:tcPr>
            <w:tcW w:w="851" w:type="dxa"/>
          </w:tcPr>
          <w:p w14:paraId="0DDA0974" w14:textId="77777777" w:rsidR="00560092" w:rsidRPr="00CD6F5A" w:rsidRDefault="00560092" w:rsidP="00560092">
            <w:pPr>
              <w:autoSpaceDE w:val="0"/>
              <w:adjustRightInd w:val="0"/>
              <w:jc w:val="center"/>
            </w:pPr>
          </w:p>
        </w:tc>
        <w:tc>
          <w:tcPr>
            <w:tcW w:w="851" w:type="dxa"/>
          </w:tcPr>
          <w:p w14:paraId="00A96436" w14:textId="77777777" w:rsidR="00560092" w:rsidRPr="00CD6F5A" w:rsidRDefault="00560092" w:rsidP="00560092">
            <w:pPr>
              <w:autoSpaceDE w:val="0"/>
              <w:adjustRightInd w:val="0"/>
              <w:jc w:val="center"/>
            </w:pPr>
          </w:p>
        </w:tc>
      </w:tr>
      <w:tr w:rsidR="00560092" w:rsidRPr="00CD6F5A" w14:paraId="4D213089" w14:textId="77777777" w:rsidTr="00560092">
        <w:tc>
          <w:tcPr>
            <w:tcW w:w="2093" w:type="dxa"/>
          </w:tcPr>
          <w:p w14:paraId="37CA4AEF" w14:textId="41E63DCE" w:rsidR="00560092" w:rsidRPr="00CD6F5A" w:rsidRDefault="00560092" w:rsidP="00560092">
            <w:pPr>
              <w:autoSpaceDE w:val="0"/>
              <w:adjustRightInd w:val="0"/>
              <w:rPr>
                <w:b/>
              </w:rPr>
            </w:pPr>
            <w:r w:rsidRPr="00CD6F5A">
              <w:rPr>
                <w:b/>
              </w:rPr>
              <w:t>Wärmekoeffizient 2</w:t>
            </w:r>
          </w:p>
        </w:tc>
        <w:tc>
          <w:tcPr>
            <w:tcW w:w="2410" w:type="dxa"/>
          </w:tcPr>
          <w:p w14:paraId="66A99641" w14:textId="7773089A" w:rsidR="00560092" w:rsidRPr="00CD6F5A" w:rsidRDefault="00560092" w:rsidP="00560092">
            <w:pPr>
              <w:autoSpaceDE w:val="0"/>
              <w:adjustRightInd w:val="0"/>
            </w:pPr>
            <w:r w:rsidRPr="00CD6F5A">
              <w:rPr>
                <w:bCs/>
              </w:rPr>
              <w:t xml:space="preserve">Wärmedurchgangs-koeffizient 2 </w:t>
            </w:r>
          </w:p>
        </w:tc>
        <w:tc>
          <w:tcPr>
            <w:tcW w:w="992" w:type="dxa"/>
          </w:tcPr>
          <w:p w14:paraId="12F616E1" w14:textId="7AACAA62" w:rsidR="00560092" w:rsidRPr="00CD6F5A" w:rsidRDefault="00CD6F5A" w:rsidP="00560092">
            <w:pPr>
              <w:autoSpaceDE w:val="0"/>
              <w:adjustRightInd w:val="0"/>
            </w:pPr>
            <w:r w:rsidRPr="00CD6F5A">
              <w:t>W/m2*K2</w:t>
            </w:r>
          </w:p>
        </w:tc>
        <w:tc>
          <w:tcPr>
            <w:tcW w:w="850" w:type="dxa"/>
          </w:tcPr>
          <w:p w14:paraId="05D8725C" w14:textId="068F96BA" w:rsidR="00560092" w:rsidRPr="00CD6F5A" w:rsidRDefault="009970A1" w:rsidP="00560092">
            <w:pPr>
              <w:autoSpaceDE w:val="0"/>
              <w:adjustRightInd w:val="0"/>
              <w:jc w:val="center"/>
            </w:pPr>
            <w:r>
              <w:t>Zahl</w:t>
            </w:r>
          </w:p>
        </w:tc>
        <w:tc>
          <w:tcPr>
            <w:tcW w:w="709" w:type="dxa"/>
          </w:tcPr>
          <w:p w14:paraId="5BA7E4E0" w14:textId="6121C518" w:rsidR="00560092" w:rsidRPr="00CD6F5A" w:rsidRDefault="00B9424C" w:rsidP="00560092">
            <w:pPr>
              <w:autoSpaceDE w:val="0"/>
              <w:adjustRightInd w:val="0"/>
              <w:jc w:val="right"/>
            </w:pPr>
            <w:r>
              <w:t>3</w:t>
            </w:r>
          </w:p>
        </w:tc>
        <w:tc>
          <w:tcPr>
            <w:tcW w:w="851" w:type="dxa"/>
          </w:tcPr>
          <w:p w14:paraId="53043AB8" w14:textId="2BE20830" w:rsidR="00560092" w:rsidRPr="00CD6F5A" w:rsidRDefault="00560092" w:rsidP="00560092">
            <w:pPr>
              <w:autoSpaceDE w:val="0"/>
              <w:adjustRightInd w:val="0"/>
              <w:jc w:val="center"/>
            </w:pPr>
            <w:r w:rsidRPr="00CD6F5A">
              <w:t>X</w:t>
            </w:r>
          </w:p>
        </w:tc>
        <w:tc>
          <w:tcPr>
            <w:tcW w:w="851" w:type="dxa"/>
          </w:tcPr>
          <w:p w14:paraId="644D7A69" w14:textId="77777777" w:rsidR="00560092" w:rsidRPr="00CD6F5A" w:rsidRDefault="00560092" w:rsidP="00560092">
            <w:pPr>
              <w:autoSpaceDE w:val="0"/>
              <w:adjustRightInd w:val="0"/>
              <w:jc w:val="center"/>
            </w:pPr>
          </w:p>
        </w:tc>
        <w:tc>
          <w:tcPr>
            <w:tcW w:w="851" w:type="dxa"/>
          </w:tcPr>
          <w:p w14:paraId="0B5DF89F" w14:textId="77777777" w:rsidR="00560092" w:rsidRPr="00CD6F5A" w:rsidRDefault="00560092" w:rsidP="00560092">
            <w:pPr>
              <w:autoSpaceDE w:val="0"/>
              <w:adjustRightInd w:val="0"/>
              <w:jc w:val="center"/>
            </w:pPr>
          </w:p>
        </w:tc>
        <w:tc>
          <w:tcPr>
            <w:tcW w:w="851" w:type="dxa"/>
          </w:tcPr>
          <w:p w14:paraId="2F17A382" w14:textId="77777777" w:rsidR="00560092" w:rsidRPr="00CD6F5A" w:rsidRDefault="00560092" w:rsidP="00560092">
            <w:pPr>
              <w:autoSpaceDE w:val="0"/>
              <w:adjustRightInd w:val="0"/>
              <w:jc w:val="center"/>
            </w:pPr>
          </w:p>
        </w:tc>
        <w:tc>
          <w:tcPr>
            <w:tcW w:w="851" w:type="dxa"/>
          </w:tcPr>
          <w:p w14:paraId="38E89176" w14:textId="77777777" w:rsidR="00560092" w:rsidRPr="00CD6F5A" w:rsidRDefault="00560092" w:rsidP="00560092">
            <w:pPr>
              <w:autoSpaceDE w:val="0"/>
              <w:adjustRightInd w:val="0"/>
              <w:jc w:val="center"/>
            </w:pPr>
          </w:p>
        </w:tc>
      </w:tr>
      <w:tr w:rsidR="00560092" w:rsidRPr="00CD6F5A" w14:paraId="4081FA74" w14:textId="77777777" w:rsidTr="00560092">
        <w:tc>
          <w:tcPr>
            <w:tcW w:w="2093" w:type="dxa"/>
          </w:tcPr>
          <w:p w14:paraId="050FCC1D" w14:textId="3887BA0D" w:rsidR="00560092" w:rsidRPr="00CD6F5A" w:rsidRDefault="00560092" w:rsidP="00560092">
            <w:pPr>
              <w:autoSpaceDE w:val="0"/>
              <w:adjustRightInd w:val="0"/>
              <w:rPr>
                <w:b/>
              </w:rPr>
            </w:pPr>
            <w:r w:rsidRPr="00CD6F5A">
              <w:rPr>
                <w:b/>
              </w:rPr>
              <w:t>Wärm</w:t>
            </w:r>
            <w:r w:rsidR="00CD6F5A">
              <w:rPr>
                <w:b/>
              </w:rPr>
              <w:t>e</w:t>
            </w:r>
            <w:r w:rsidRPr="00CD6F5A">
              <w:rPr>
                <w:b/>
              </w:rPr>
              <w:t>kapazität</w:t>
            </w:r>
          </w:p>
        </w:tc>
        <w:tc>
          <w:tcPr>
            <w:tcW w:w="2410" w:type="dxa"/>
          </w:tcPr>
          <w:p w14:paraId="4A1618F3" w14:textId="557214B9" w:rsidR="00560092" w:rsidRPr="00CD6F5A" w:rsidRDefault="00560092" w:rsidP="00560092">
            <w:pPr>
              <w:autoSpaceDE w:val="0"/>
              <w:adjustRightInd w:val="0"/>
              <w:rPr>
                <w:bCs/>
              </w:rPr>
            </w:pPr>
            <w:r w:rsidRPr="00CD6F5A">
              <w:rPr>
                <w:bCs/>
              </w:rPr>
              <w:t xml:space="preserve">Wärmekapazität des Kollektors </w:t>
            </w:r>
          </w:p>
        </w:tc>
        <w:tc>
          <w:tcPr>
            <w:tcW w:w="992" w:type="dxa"/>
          </w:tcPr>
          <w:p w14:paraId="4CC806C1" w14:textId="224586FB" w:rsidR="00560092" w:rsidRPr="00CD6F5A" w:rsidRDefault="00CD6F5A" w:rsidP="00560092">
            <w:pPr>
              <w:autoSpaceDE w:val="0"/>
              <w:adjustRightInd w:val="0"/>
            </w:pPr>
            <w:r>
              <w:t>Wh/m2*K</w:t>
            </w:r>
          </w:p>
        </w:tc>
        <w:tc>
          <w:tcPr>
            <w:tcW w:w="850" w:type="dxa"/>
          </w:tcPr>
          <w:p w14:paraId="30B80A35" w14:textId="3F455916" w:rsidR="00560092" w:rsidRPr="00CD6F5A" w:rsidRDefault="009970A1" w:rsidP="00560092">
            <w:pPr>
              <w:autoSpaceDE w:val="0"/>
              <w:adjustRightInd w:val="0"/>
              <w:jc w:val="center"/>
            </w:pPr>
            <w:r>
              <w:t>Zahl</w:t>
            </w:r>
          </w:p>
        </w:tc>
        <w:tc>
          <w:tcPr>
            <w:tcW w:w="709" w:type="dxa"/>
          </w:tcPr>
          <w:p w14:paraId="1F6C62E8" w14:textId="737548BB" w:rsidR="00560092" w:rsidRPr="00CD6F5A" w:rsidRDefault="00B9424C" w:rsidP="00560092">
            <w:pPr>
              <w:autoSpaceDE w:val="0"/>
              <w:adjustRightInd w:val="0"/>
              <w:jc w:val="right"/>
            </w:pPr>
            <w:r>
              <w:t>3</w:t>
            </w:r>
          </w:p>
        </w:tc>
        <w:tc>
          <w:tcPr>
            <w:tcW w:w="851" w:type="dxa"/>
          </w:tcPr>
          <w:p w14:paraId="1C1B14FB" w14:textId="21F5F3E7" w:rsidR="00560092" w:rsidRPr="00CD6F5A" w:rsidRDefault="00560092" w:rsidP="00560092">
            <w:pPr>
              <w:autoSpaceDE w:val="0"/>
              <w:adjustRightInd w:val="0"/>
              <w:jc w:val="center"/>
            </w:pPr>
            <w:r w:rsidRPr="00CD6F5A">
              <w:t>X</w:t>
            </w:r>
          </w:p>
        </w:tc>
        <w:tc>
          <w:tcPr>
            <w:tcW w:w="851" w:type="dxa"/>
          </w:tcPr>
          <w:p w14:paraId="5600AB96" w14:textId="77777777" w:rsidR="00560092" w:rsidRPr="00CD6F5A" w:rsidRDefault="00560092" w:rsidP="00560092">
            <w:pPr>
              <w:autoSpaceDE w:val="0"/>
              <w:adjustRightInd w:val="0"/>
              <w:jc w:val="center"/>
            </w:pPr>
          </w:p>
        </w:tc>
        <w:tc>
          <w:tcPr>
            <w:tcW w:w="851" w:type="dxa"/>
          </w:tcPr>
          <w:p w14:paraId="72C3817D" w14:textId="77777777" w:rsidR="00560092" w:rsidRPr="00CD6F5A" w:rsidRDefault="00560092" w:rsidP="00560092">
            <w:pPr>
              <w:autoSpaceDE w:val="0"/>
              <w:adjustRightInd w:val="0"/>
              <w:jc w:val="center"/>
            </w:pPr>
          </w:p>
        </w:tc>
        <w:tc>
          <w:tcPr>
            <w:tcW w:w="851" w:type="dxa"/>
          </w:tcPr>
          <w:p w14:paraId="514B9D1C" w14:textId="77777777" w:rsidR="00560092" w:rsidRPr="00CD6F5A" w:rsidRDefault="00560092" w:rsidP="00560092">
            <w:pPr>
              <w:autoSpaceDE w:val="0"/>
              <w:adjustRightInd w:val="0"/>
              <w:jc w:val="center"/>
            </w:pPr>
          </w:p>
        </w:tc>
        <w:tc>
          <w:tcPr>
            <w:tcW w:w="851" w:type="dxa"/>
          </w:tcPr>
          <w:p w14:paraId="5CD70905" w14:textId="77777777" w:rsidR="00560092" w:rsidRPr="00CD6F5A" w:rsidRDefault="00560092" w:rsidP="00560092">
            <w:pPr>
              <w:autoSpaceDE w:val="0"/>
              <w:adjustRightInd w:val="0"/>
              <w:jc w:val="center"/>
            </w:pPr>
          </w:p>
        </w:tc>
      </w:tr>
      <w:tr w:rsidR="00560092" w:rsidRPr="00CD6F5A" w14:paraId="69AF1AA9" w14:textId="77777777" w:rsidTr="00560092">
        <w:tc>
          <w:tcPr>
            <w:tcW w:w="2093" w:type="dxa"/>
          </w:tcPr>
          <w:p w14:paraId="0F8BE02F" w14:textId="26AB13C0" w:rsidR="00560092" w:rsidRPr="00CD6F5A" w:rsidRDefault="00560092" w:rsidP="00560092">
            <w:pPr>
              <w:autoSpaceDE w:val="0"/>
              <w:adjustRightInd w:val="0"/>
              <w:rPr>
                <w:b/>
              </w:rPr>
            </w:pPr>
            <w:r w:rsidRPr="00CD6F5A">
              <w:rPr>
                <w:b/>
              </w:rPr>
              <w:t>Korrekturfaktor Ost-West</w:t>
            </w:r>
          </w:p>
        </w:tc>
        <w:tc>
          <w:tcPr>
            <w:tcW w:w="2410" w:type="dxa"/>
          </w:tcPr>
          <w:p w14:paraId="042436FB" w14:textId="2159B0BF" w:rsidR="00560092" w:rsidRPr="00CD6F5A" w:rsidRDefault="00560092" w:rsidP="00560092">
            <w:pPr>
              <w:autoSpaceDE w:val="0"/>
              <w:adjustRightInd w:val="0"/>
              <w:rPr>
                <w:bCs/>
              </w:rPr>
            </w:pPr>
            <w:r w:rsidRPr="00CD6F5A">
              <w:rPr>
                <w:bCs/>
              </w:rPr>
              <w:t>Einfallswinkel-Korrekturfaktor</w:t>
            </w:r>
            <w:r w:rsidRPr="00CD6F5A">
              <w:rPr>
                <w:bCs/>
              </w:rPr>
              <w:br/>
              <w:t>Ost-West 10° - 90°</w:t>
            </w:r>
            <w:r w:rsidRPr="00CD6F5A">
              <w:rPr>
                <w:bCs/>
              </w:rPr>
              <w:br/>
              <w:t>(9 Felder)</w:t>
            </w:r>
          </w:p>
        </w:tc>
        <w:tc>
          <w:tcPr>
            <w:tcW w:w="992" w:type="dxa"/>
          </w:tcPr>
          <w:p w14:paraId="7C5DEEBB" w14:textId="77777777" w:rsidR="00560092" w:rsidRPr="00CD6F5A" w:rsidRDefault="00560092" w:rsidP="00560092">
            <w:pPr>
              <w:autoSpaceDE w:val="0"/>
              <w:adjustRightInd w:val="0"/>
            </w:pPr>
          </w:p>
        </w:tc>
        <w:tc>
          <w:tcPr>
            <w:tcW w:w="850" w:type="dxa"/>
          </w:tcPr>
          <w:p w14:paraId="3A9C7AF0" w14:textId="59F197A0" w:rsidR="00560092" w:rsidRPr="00CD6F5A" w:rsidRDefault="009970A1" w:rsidP="00560092">
            <w:pPr>
              <w:autoSpaceDE w:val="0"/>
              <w:adjustRightInd w:val="0"/>
              <w:jc w:val="center"/>
            </w:pPr>
            <w:r>
              <w:t>Zahl</w:t>
            </w:r>
          </w:p>
        </w:tc>
        <w:tc>
          <w:tcPr>
            <w:tcW w:w="709" w:type="dxa"/>
          </w:tcPr>
          <w:p w14:paraId="20251E88" w14:textId="441C2108" w:rsidR="00560092" w:rsidRPr="00CD6F5A" w:rsidRDefault="00B9424C" w:rsidP="00560092">
            <w:pPr>
              <w:autoSpaceDE w:val="0"/>
              <w:adjustRightInd w:val="0"/>
              <w:jc w:val="right"/>
            </w:pPr>
            <w:r>
              <w:t>2</w:t>
            </w:r>
          </w:p>
        </w:tc>
        <w:tc>
          <w:tcPr>
            <w:tcW w:w="851" w:type="dxa"/>
          </w:tcPr>
          <w:p w14:paraId="4B111CF9" w14:textId="3FA9EE2F" w:rsidR="00560092" w:rsidRPr="00CD6F5A" w:rsidRDefault="00560092" w:rsidP="00560092">
            <w:pPr>
              <w:autoSpaceDE w:val="0"/>
              <w:adjustRightInd w:val="0"/>
              <w:jc w:val="center"/>
            </w:pPr>
            <w:r w:rsidRPr="00CD6F5A">
              <w:t>X</w:t>
            </w:r>
          </w:p>
        </w:tc>
        <w:tc>
          <w:tcPr>
            <w:tcW w:w="851" w:type="dxa"/>
          </w:tcPr>
          <w:p w14:paraId="6A9166EE" w14:textId="77777777" w:rsidR="00560092" w:rsidRPr="00CD6F5A" w:rsidRDefault="00560092" w:rsidP="00560092">
            <w:pPr>
              <w:autoSpaceDE w:val="0"/>
              <w:adjustRightInd w:val="0"/>
              <w:jc w:val="center"/>
            </w:pPr>
          </w:p>
        </w:tc>
        <w:tc>
          <w:tcPr>
            <w:tcW w:w="851" w:type="dxa"/>
          </w:tcPr>
          <w:p w14:paraId="67269692" w14:textId="77777777" w:rsidR="00560092" w:rsidRPr="00CD6F5A" w:rsidRDefault="00560092" w:rsidP="00560092">
            <w:pPr>
              <w:autoSpaceDE w:val="0"/>
              <w:adjustRightInd w:val="0"/>
              <w:jc w:val="center"/>
            </w:pPr>
          </w:p>
        </w:tc>
        <w:tc>
          <w:tcPr>
            <w:tcW w:w="851" w:type="dxa"/>
          </w:tcPr>
          <w:p w14:paraId="4E6B3E46" w14:textId="77777777" w:rsidR="00560092" w:rsidRPr="00CD6F5A" w:rsidRDefault="00560092" w:rsidP="00560092">
            <w:pPr>
              <w:autoSpaceDE w:val="0"/>
              <w:adjustRightInd w:val="0"/>
              <w:jc w:val="center"/>
            </w:pPr>
          </w:p>
        </w:tc>
        <w:tc>
          <w:tcPr>
            <w:tcW w:w="851" w:type="dxa"/>
          </w:tcPr>
          <w:p w14:paraId="0340D81A" w14:textId="77777777" w:rsidR="00560092" w:rsidRPr="00CD6F5A" w:rsidRDefault="00560092" w:rsidP="00560092">
            <w:pPr>
              <w:autoSpaceDE w:val="0"/>
              <w:adjustRightInd w:val="0"/>
              <w:jc w:val="center"/>
            </w:pPr>
          </w:p>
        </w:tc>
      </w:tr>
      <w:tr w:rsidR="00560092" w:rsidRPr="00CD6F5A" w14:paraId="68D625AB" w14:textId="77777777" w:rsidTr="00560092">
        <w:tc>
          <w:tcPr>
            <w:tcW w:w="2093" w:type="dxa"/>
          </w:tcPr>
          <w:p w14:paraId="4AB63EE6" w14:textId="2B36F30D" w:rsidR="00560092" w:rsidRPr="00CD6F5A" w:rsidRDefault="00560092" w:rsidP="00560092">
            <w:pPr>
              <w:autoSpaceDE w:val="0"/>
              <w:adjustRightInd w:val="0"/>
              <w:rPr>
                <w:b/>
              </w:rPr>
            </w:pPr>
            <w:r w:rsidRPr="00CD6F5A">
              <w:rPr>
                <w:b/>
              </w:rPr>
              <w:t>Korrekturfaktor Nord-Süd</w:t>
            </w:r>
          </w:p>
        </w:tc>
        <w:tc>
          <w:tcPr>
            <w:tcW w:w="2410" w:type="dxa"/>
          </w:tcPr>
          <w:p w14:paraId="4C97DBE4" w14:textId="407CB0A5" w:rsidR="00560092" w:rsidRPr="00CD6F5A" w:rsidRDefault="00560092" w:rsidP="00560092">
            <w:pPr>
              <w:autoSpaceDE w:val="0"/>
              <w:adjustRightInd w:val="0"/>
              <w:rPr>
                <w:bCs/>
              </w:rPr>
            </w:pPr>
            <w:r w:rsidRPr="00CD6F5A">
              <w:rPr>
                <w:bCs/>
              </w:rPr>
              <w:t>Einfallswinkel-Korrekturfaktor</w:t>
            </w:r>
            <w:r w:rsidRPr="00CD6F5A">
              <w:rPr>
                <w:bCs/>
              </w:rPr>
              <w:br/>
              <w:t>Nord-Süd 10° - 90°</w:t>
            </w:r>
            <w:r w:rsidRPr="00CD6F5A">
              <w:rPr>
                <w:bCs/>
              </w:rPr>
              <w:br/>
              <w:t>(9 Felder)</w:t>
            </w:r>
          </w:p>
        </w:tc>
        <w:tc>
          <w:tcPr>
            <w:tcW w:w="992" w:type="dxa"/>
          </w:tcPr>
          <w:p w14:paraId="78DB879A" w14:textId="77777777" w:rsidR="00560092" w:rsidRPr="00CD6F5A" w:rsidRDefault="00560092" w:rsidP="00560092">
            <w:pPr>
              <w:autoSpaceDE w:val="0"/>
              <w:adjustRightInd w:val="0"/>
            </w:pPr>
          </w:p>
        </w:tc>
        <w:tc>
          <w:tcPr>
            <w:tcW w:w="850" w:type="dxa"/>
          </w:tcPr>
          <w:p w14:paraId="18EE0D9E" w14:textId="7732DD45" w:rsidR="00560092" w:rsidRPr="00CD6F5A" w:rsidRDefault="009970A1" w:rsidP="00560092">
            <w:pPr>
              <w:autoSpaceDE w:val="0"/>
              <w:adjustRightInd w:val="0"/>
              <w:jc w:val="center"/>
            </w:pPr>
            <w:r>
              <w:t>Zahl</w:t>
            </w:r>
          </w:p>
        </w:tc>
        <w:tc>
          <w:tcPr>
            <w:tcW w:w="709" w:type="dxa"/>
          </w:tcPr>
          <w:p w14:paraId="7F8D24CF" w14:textId="239437FA" w:rsidR="00560092" w:rsidRPr="00CD6F5A" w:rsidRDefault="00B9424C" w:rsidP="00560092">
            <w:pPr>
              <w:autoSpaceDE w:val="0"/>
              <w:adjustRightInd w:val="0"/>
              <w:jc w:val="right"/>
            </w:pPr>
            <w:r>
              <w:t>2</w:t>
            </w:r>
          </w:p>
        </w:tc>
        <w:tc>
          <w:tcPr>
            <w:tcW w:w="851" w:type="dxa"/>
          </w:tcPr>
          <w:p w14:paraId="64CA252A" w14:textId="4BE31FEC" w:rsidR="00560092" w:rsidRPr="00CD6F5A" w:rsidRDefault="00560092" w:rsidP="00560092">
            <w:pPr>
              <w:autoSpaceDE w:val="0"/>
              <w:adjustRightInd w:val="0"/>
              <w:jc w:val="center"/>
            </w:pPr>
            <w:r w:rsidRPr="00CD6F5A">
              <w:t>X</w:t>
            </w:r>
          </w:p>
        </w:tc>
        <w:tc>
          <w:tcPr>
            <w:tcW w:w="851" w:type="dxa"/>
          </w:tcPr>
          <w:p w14:paraId="3A00A1C9" w14:textId="77777777" w:rsidR="00560092" w:rsidRPr="00CD6F5A" w:rsidRDefault="00560092" w:rsidP="00560092">
            <w:pPr>
              <w:autoSpaceDE w:val="0"/>
              <w:adjustRightInd w:val="0"/>
              <w:jc w:val="center"/>
            </w:pPr>
          </w:p>
        </w:tc>
        <w:tc>
          <w:tcPr>
            <w:tcW w:w="851" w:type="dxa"/>
          </w:tcPr>
          <w:p w14:paraId="454B7A94" w14:textId="77777777" w:rsidR="00560092" w:rsidRPr="00CD6F5A" w:rsidRDefault="00560092" w:rsidP="00560092">
            <w:pPr>
              <w:autoSpaceDE w:val="0"/>
              <w:adjustRightInd w:val="0"/>
              <w:jc w:val="center"/>
            </w:pPr>
          </w:p>
        </w:tc>
        <w:tc>
          <w:tcPr>
            <w:tcW w:w="851" w:type="dxa"/>
          </w:tcPr>
          <w:p w14:paraId="7BAA6271" w14:textId="77777777" w:rsidR="00560092" w:rsidRPr="00CD6F5A" w:rsidRDefault="00560092" w:rsidP="00560092">
            <w:pPr>
              <w:autoSpaceDE w:val="0"/>
              <w:adjustRightInd w:val="0"/>
              <w:jc w:val="center"/>
            </w:pPr>
          </w:p>
        </w:tc>
        <w:tc>
          <w:tcPr>
            <w:tcW w:w="851" w:type="dxa"/>
          </w:tcPr>
          <w:p w14:paraId="528F91B8" w14:textId="77777777" w:rsidR="00560092" w:rsidRPr="00CD6F5A" w:rsidRDefault="00560092" w:rsidP="00560092">
            <w:pPr>
              <w:autoSpaceDE w:val="0"/>
              <w:adjustRightInd w:val="0"/>
              <w:jc w:val="center"/>
            </w:pPr>
          </w:p>
        </w:tc>
      </w:tr>
      <w:tr w:rsidR="00560092" w:rsidRPr="00CD6F5A" w14:paraId="0C0D3CF6" w14:textId="77777777" w:rsidTr="00560092">
        <w:tc>
          <w:tcPr>
            <w:tcW w:w="2093" w:type="dxa"/>
          </w:tcPr>
          <w:p w14:paraId="7D795B99" w14:textId="3F4D2AA8" w:rsidR="00560092" w:rsidRPr="00CD6F5A" w:rsidRDefault="00560092" w:rsidP="00560092">
            <w:pPr>
              <w:autoSpaceDE w:val="0"/>
              <w:adjustRightInd w:val="0"/>
              <w:rPr>
                <w:b/>
              </w:rPr>
            </w:pPr>
            <w:r w:rsidRPr="00CD6F5A">
              <w:rPr>
                <w:b/>
              </w:rPr>
              <w:t>Zusatzinformation</w:t>
            </w:r>
          </w:p>
        </w:tc>
        <w:tc>
          <w:tcPr>
            <w:tcW w:w="2410" w:type="dxa"/>
          </w:tcPr>
          <w:p w14:paraId="33BBF7B1" w14:textId="274DA35F" w:rsidR="00560092" w:rsidRPr="00CD6F5A" w:rsidRDefault="00560092" w:rsidP="00560092">
            <w:pPr>
              <w:autoSpaceDE w:val="0"/>
              <w:adjustRightInd w:val="0"/>
              <w:rPr>
                <w:bCs/>
              </w:rPr>
            </w:pPr>
            <w:r w:rsidRPr="00CD6F5A">
              <w:rPr>
                <w:bCs/>
              </w:rPr>
              <w:t>Freitext-Feld</w:t>
            </w:r>
          </w:p>
        </w:tc>
        <w:tc>
          <w:tcPr>
            <w:tcW w:w="992" w:type="dxa"/>
          </w:tcPr>
          <w:p w14:paraId="4D1A058F" w14:textId="77777777" w:rsidR="00560092" w:rsidRPr="00CD6F5A" w:rsidRDefault="00560092" w:rsidP="00560092">
            <w:pPr>
              <w:autoSpaceDE w:val="0"/>
              <w:adjustRightInd w:val="0"/>
            </w:pPr>
          </w:p>
        </w:tc>
        <w:tc>
          <w:tcPr>
            <w:tcW w:w="850" w:type="dxa"/>
          </w:tcPr>
          <w:p w14:paraId="7A542AFE" w14:textId="2E37A364" w:rsidR="00560092" w:rsidRPr="00CD6F5A" w:rsidRDefault="009970A1" w:rsidP="00560092">
            <w:pPr>
              <w:autoSpaceDE w:val="0"/>
              <w:adjustRightInd w:val="0"/>
              <w:jc w:val="center"/>
            </w:pPr>
            <w:r>
              <w:t>Text</w:t>
            </w:r>
          </w:p>
        </w:tc>
        <w:tc>
          <w:tcPr>
            <w:tcW w:w="709" w:type="dxa"/>
          </w:tcPr>
          <w:p w14:paraId="0A024FA2" w14:textId="5470D432" w:rsidR="00560092" w:rsidRPr="00CD6F5A" w:rsidRDefault="00B9424C" w:rsidP="00560092">
            <w:pPr>
              <w:autoSpaceDE w:val="0"/>
              <w:adjustRightInd w:val="0"/>
              <w:jc w:val="right"/>
            </w:pPr>
            <w:r>
              <w:t>500</w:t>
            </w:r>
          </w:p>
        </w:tc>
        <w:tc>
          <w:tcPr>
            <w:tcW w:w="851" w:type="dxa"/>
          </w:tcPr>
          <w:p w14:paraId="15B5A8FC" w14:textId="77777777" w:rsidR="00560092" w:rsidRPr="00CD6F5A" w:rsidRDefault="00560092" w:rsidP="00560092">
            <w:pPr>
              <w:autoSpaceDE w:val="0"/>
              <w:adjustRightInd w:val="0"/>
              <w:jc w:val="center"/>
            </w:pPr>
          </w:p>
        </w:tc>
        <w:tc>
          <w:tcPr>
            <w:tcW w:w="851" w:type="dxa"/>
          </w:tcPr>
          <w:p w14:paraId="752088AF" w14:textId="77777777" w:rsidR="00560092" w:rsidRPr="00CD6F5A" w:rsidRDefault="00560092" w:rsidP="00560092">
            <w:pPr>
              <w:autoSpaceDE w:val="0"/>
              <w:adjustRightInd w:val="0"/>
              <w:jc w:val="center"/>
            </w:pPr>
          </w:p>
        </w:tc>
        <w:tc>
          <w:tcPr>
            <w:tcW w:w="851" w:type="dxa"/>
          </w:tcPr>
          <w:p w14:paraId="7C28AA2A" w14:textId="77777777" w:rsidR="00560092" w:rsidRPr="00CD6F5A" w:rsidRDefault="00560092" w:rsidP="00560092">
            <w:pPr>
              <w:autoSpaceDE w:val="0"/>
              <w:adjustRightInd w:val="0"/>
              <w:jc w:val="center"/>
            </w:pPr>
          </w:p>
        </w:tc>
        <w:tc>
          <w:tcPr>
            <w:tcW w:w="851" w:type="dxa"/>
          </w:tcPr>
          <w:p w14:paraId="3F15128E" w14:textId="77777777" w:rsidR="00560092" w:rsidRPr="00CD6F5A" w:rsidRDefault="00560092" w:rsidP="00560092">
            <w:pPr>
              <w:autoSpaceDE w:val="0"/>
              <w:adjustRightInd w:val="0"/>
              <w:jc w:val="center"/>
            </w:pPr>
          </w:p>
        </w:tc>
        <w:tc>
          <w:tcPr>
            <w:tcW w:w="851" w:type="dxa"/>
          </w:tcPr>
          <w:p w14:paraId="2675B0D2" w14:textId="77777777" w:rsidR="00560092" w:rsidRPr="00CD6F5A" w:rsidRDefault="00560092" w:rsidP="00560092">
            <w:pPr>
              <w:autoSpaceDE w:val="0"/>
              <w:adjustRightInd w:val="0"/>
              <w:jc w:val="center"/>
            </w:pPr>
          </w:p>
        </w:tc>
      </w:tr>
    </w:tbl>
    <w:p w14:paraId="0D4FDB5A" w14:textId="77777777" w:rsidR="000C34B5" w:rsidRPr="000C34B5" w:rsidRDefault="000C34B5" w:rsidP="000C34B5">
      <w:pPr>
        <w:rPr>
          <w:lang w:eastAsia="de-DE"/>
        </w:rPr>
      </w:pPr>
    </w:p>
    <w:p w14:paraId="7D53E747" w14:textId="77777777" w:rsidR="00601213" w:rsidRPr="000C34B5" w:rsidRDefault="00601213" w:rsidP="003B40F4">
      <w:pPr>
        <w:rPr>
          <w:lang w:eastAsia="de-DE"/>
        </w:rPr>
      </w:pPr>
    </w:p>
    <w:p w14:paraId="16DC8E06" w14:textId="77777777" w:rsidR="00FC3C22" w:rsidRPr="000C34B5" w:rsidRDefault="00FC3C22" w:rsidP="00FC3C22">
      <w:pPr>
        <w:pStyle w:val="berschrift2"/>
        <w:rPr>
          <w:rFonts w:ascii="Arial" w:hAnsi="Arial" w:cs="Arial"/>
          <w:lang w:eastAsia="de-DE"/>
        </w:rPr>
      </w:pPr>
      <w:r w:rsidRPr="000C34B5">
        <w:rPr>
          <w:rFonts w:ascii="Arial" w:hAnsi="Arial" w:cs="Arial"/>
          <w:lang w:eastAsia="de-DE"/>
        </w:rPr>
        <w:t>KWK-Anlage</w:t>
      </w:r>
    </w:p>
    <w:tbl>
      <w:tblPr>
        <w:tblStyle w:val="Tabellenraster1"/>
        <w:tblW w:w="0" w:type="auto"/>
        <w:tblLook w:val="04A0" w:firstRow="1" w:lastRow="0" w:firstColumn="1" w:lastColumn="0" w:noHBand="0" w:noVBand="1"/>
      </w:tblPr>
      <w:tblGrid>
        <w:gridCol w:w="2235"/>
        <w:gridCol w:w="2268"/>
        <w:gridCol w:w="992"/>
        <w:gridCol w:w="850"/>
        <w:gridCol w:w="709"/>
        <w:gridCol w:w="851"/>
        <w:gridCol w:w="851"/>
        <w:gridCol w:w="851"/>
        <w:gridCol w:w="851"/>
        <w:gridCol w:w="851"/>
      </w:tblGrid>
      <w:tr w:rsidR="00686F00" w:rsidRPr="000C34B5" w14:paraId="507BAF68" w14:textId="77777777" w:rsidTr="00686F00">
        <w:tc>
          <w:tcPr>
            <w:tcW w:w="2235" w:type="dxa"/>
            <w:vAlign w:val="center"/>
          </w:tcPr>
          <w:p w14:paraId="26414024" w14:textId="77777777" w:rsidR="00686F00" w:rsidRPr="000C34B5" w:rsidRDefault="00686F00" w:rsidP="00E95EA9">
            <w:pPr>
              <w:autoSpaceDE w:val="0"/>
              <w:adjustRightInd w:val="0"/>
              <w:jc w:val="center"/>
              <w:rPr>
                <w:b/>
              </w:rPr>
            </w:pPr>
            <w:r w:rsidRPr="000C34B5">
              <w:rPr>
                <w:b/>
              </w:rPr>
              <w:t>Feld</w:t>
            </w:r>
          </w:p>
        </w:tc>
        <w:tc>
          <w:tcPr>
            <w:tcW w:w="2268" w:type="dxa"/>
            <w:vAlign w:val="center"/>
          </w:tcPr>
          <w:p w14:paraId="30467541" w14:textId="77777777" w:rsidR="00686F00" w:rsidRPr="000C34B5" w:rsidRDefault="00686F00" w:rsidP="00E95EA9">
            <w:pPr>
              <w:autoSpaceDE w:val="0"/>
              <w:adjustRightInd w:val="0"/>
              <w:jc w:val="center"/>
              <w:rPr>
                <w:b/>
              </w:rPr>
            </w:pPr>
            <w:r w:rsidRPr="000C34B5">
              <w:rPr>
                <w:b/>
              </w:rPr>
              <w:t>Erläuterung</w:t>
            </w:r>
          </w:p>
        </w:tc>
        <w:tc>
          <w:tcPr>
            <w:tcW w:w="992" w:type="dxa"/>
            <w:vAlign w:val="center"/>
          </w:tcPr>
          <w:p w14:paraId="1A0CFFBB" w14:textId="77777777" w:rsidR="00686F00" w:rsidRPr="000C34B5" w:rsidRDefault="00686F00" w:rsidP="00E95EA9">
            <w:pPr>
              <w:autoSpaceDE w:val="0"/>
              <w:adjustRightInd w:val="0"/>
              <w:jc w:val="center"/>
              <w:rPr>
                <w:b/>
              </w:rPr>
            </w:pPr>
            <w:r w:rsidRPr="000C34B5">
              <w:rPr>
                <w:b/>
              </w:rPr>
              <w:t>Einheit</w:t>
            </w:r>
          </w:p>
        </w:tc>
        <w:tc>
          <w:tcPr>
            <w:tcW w:w="850" w:type="dxa"/>
            <w:vAlign w:val="center"/>
          </w:tcPr>
          <w:p w14:paraId="7FBB567D" w14:textId="77777777" w:rsidR="00686F00" w:rsidRPr="000C34B5" w:rsidRDefault="00686F00" w:rsidP="00E95EA9">
            <w:pPr>
              <w:autoSpaceDE w:val="0"/>
              <w:adjustRightInd w:val="0"/>
              <w:jc w:val="center"/>
              <w:rPr>
                <w:b/>
              </w:rPr>
            </w:pPr>
            <w:r w:rsidRPr="000C34B5">
              <w:rPr>
                <w:b/>
              </w:rPr>
              <w:t>Art</w:t>
            </w:r>
          </w:p>
        </w:tc>
        <w:tc>
          <w:tcPr>
            <w:tcW w:w="709" w:type="dxa"/>
            <w:vAlign w:val="center"/>
          </w:tcPr>
          <w:p w14:paraId="50F1E408" w14:textId="77777777" w:rsidR="00686F00" w:rsidRPr="000C34B5" w:rsidRDefault="00686F00" w:rsidP="00E95EA9">
            <w:pPr>
              <w:autoSpaceDE w:val="0"/>
              <w:adjustRightInd w:val="0"/>
              <w:jc w:val="center"/>
              <w:rPr>
                <w:b/>
              </w:rPr>
            </w:pPr>
            <w:r w:rsidRPr="000C34B5">
              <w:rPr>
                <w:b/>
              </w:rPr>
              <w:t>L/D</w:t>
            </w:r>
          </w:p>
        </w:tc>
        <w:tc>
          <w:tcPr>
            <w:tcW w:w="851" w:type="dxa"/>
            <w:vAlign w:val="center"/>
          </w:tcPr>
          <w:p w14:paraId="6AC5F307" w14:textId="77777777" w:rsidR="00686F00" w:rsidRPr="000C34B5" w:rsidRDefault="00686F00" w:rsidP="00E95EA9">
            <w:pPr>
              <w:autoSpaceDE w:val="0"/>
              <w:adjustRightInd w:val="0"/>
              <w:jc w:val="center"/>
              <w:rPr>
                <w:b/>
              </w:rPr>
            </w:pPr>
            <w:r w:rsidRPr="000C34B5">
              <w:rPr>
                <w:b/>
              </w:rPr>
              <w:t>MF</w:t>
            </w:r>
          </w:p>
        </w:tc>
        <w:tc>
          <w:tcPr>
            <w:tcW w:w="851" w:type="dxa"/>
          </w:tcPr>
          <w:p w14:paraId="47093181" w14:textId="77777777" w:rsidR="00686F00" w:rsidRPr="000C34B5" w:rsidRDefault="00686F00" w:rsidP="00E95EA9">
            <w:pPr>
              <w:autoSpaceDE w:val="0"/>
              <w:adjustRightInd w:val="0"/>
              <w:jc w:val="center"/>
              <w:rPr>
                <w:b/>
              </w:rPr>
            </w:pPr>
            <w:r w:rsidRPr="000C34B5">
              <w:rPr>
                <w:b/>
              </w:rPr>
              <w:t>FI</w:t>
            </w:r>
          </w:p>
        </w:tc>
        <w:tc>
          <w:tcPr>
            <w:tcW w:w="851" w:type="dxa"/>
          </w:tcPr>
          <w:p w14:paraId="46BCF34F" w14:textId="77777777" w:rsidR="00686F00" w:rsidRPr="000C34B5" w:rsidRDefault="00686F00" w:rsidP="00D54CEE">
            <w:pPr>
              <w:autoSpaceDE w:val="0"/>
              <w:adjustRightInd w:val="0"/>
              <w:jc w:val="center"/>
              <w:rPr>
                <w:b/>
              </w:rPr>
            </w:pPr>
            <w:r w:rsidRPr="000C34B5">
              <w:rPr>
                <w:b/>
              </w:rPr>
              <w:t>TA</w:t>
            </w:r>
          </w:p>
        </w:tc>
        <w:tc>
          <w:tcPr>
            <w:tcW w:w="851" w:type="dxa"/>
          </w:tcPr>
          <w:p w14:paraId="59CF088C" w14:textId="77777777" w:rsidR="00686F00" w:rsidRPr="000C34B5" w:rsidRDefault="00686F00" w:rsidP="00D54CEE">
            <w:pPr>
              <w:autoSpaceDE w:val="0"/>
              <w:adjustRightInd w:val="0"/>
              <w:jc w:val="center"/>
              <w:rPr>
                <w:b/>
              </w:rPr>
            </w:pPr>
            <w:r w:rsidRPr="000C34B5">
              <w:rPr>
                <w:b/>
              </w:rPr>
              <w:t>AA</w:t>
            </w:r>
          </w:p>
        </w:tc>
        <w:tc>
          <w:tcPr>
            <w:tcW w:w="851" w:type="dxa"/>
          </w:tcPr>
          <w:p w14:paraId="7687BD72" w14:textId="77777777" w:rsidR="00686F00" w:rsidRPr="000C34B5" w:rsidRDefault="00686F00" w:rsidP="00D54CEE">
            <w:pPr>
              <w:autoSpaceDE w:val="0"/>
              <w:adjustRightInd w:val="0"/>
              <w:jc w:val="center"/>
              <w:rPr>
                <w:b/>
              </w:rPr>
            </w:pPr>
            <w:r w:rsidRPr="000C34B5">
              <w:rPr>
                <w:b/>
              </w:rPr>
              <w:t>SO</w:t>
            </w:r>
          </w:p>
        </w:tc>
      </w:tr>
      <w:tr w:rsidR="00686F00" w:rsidRPr="000C34B5" w14:paraId="6EC2FEC7" w14:textId="77777777" w:rsidTr="00686F00">
        <w:tc>
          <w:tcPr>
            <w:tcW w:w="2235" w:type="dxa"/>
          </w:tcPr>
          <w:p w14:paraId="3404FF53" w14:textId="77777777" w:rsidR="00686F00" w:rsidRPr="000C34B5" w:rsidRDefault="00686F00" w:rsidP="00E95EA9">
            <w:pPr>
              <w:autoSpaceDE w:val="0"/>
              <w:adjustRightInd w:val="0"/>
              <w:rPr>
                <w:b/>
              </w:rPr>
            </w:pPr>
            <w:r w:rsidRPr="000C34B5">
              <w:rPr>
                <w:b/>
              </w:rPr>
              <w:t>Brennstoff</w:t>
            </w:r>
            <w:r w:rsidR="004E00A9" w:rsidRPr="000C34B5">
              <w:rPr>
                <w:b/>
              </w:rPr>
              <w:t>gruppe</w:t>
            </w:r>
          </w:p>
        </w:tc>
        <w:tc>
          <w:tcPr>
            <w:tcW w:w="2268" w:type="dxa"/>
          </w:tcPr>
          <w:p w14:paraId="3EC3E520" w14:textId="77777777" w:rsidR="00686F00" w:rsidRPr="000C34B5" w:rsidRDefault="00686F00" w:rsidP="00E95EA9">
            <w:pPr>
              <w:autoSpaceDE w:val="0"/>
              <w:adjustRightInd w:val="0"/>
            </w:pPr>
            <w:r w:rsidRPr="000C34B5">
              <w:t>Brennstoff</w:t>
            </w:r>
            <w:r w:rsidR="004E00A9" w:rsidRPr="000C34B5">
              <w:t>gruppe</w:t>
            </w:r>
          </w:p>
        </w:tc>
        <w:tc>
          <w:tcPr>
            <w:tcW w:w="992" w:type="dxa"/>
          </w:tcPr>
          <w:p w14:paraId="7C39CB85" w14:textId="77777777" w:rsidR="00686F00" w:rsidRPr="000C34B5" w:rsidRDefault="00686F00" w:rsidP="00E95EA9">
            <w:pPr>
              <w:autoSpaceDE w:val="0"/>
              <w:adjustRightInd w:val="0"/>
            </w:pPr>
          </w:p>
        </w:tc>
        <w:tc>
          <w:tcPr>
            <w:tcW w:w="850" w:type="dxa"/>
          </w:tcPr>
          <w:p w14:paraId="5041B7C9" w14:textId="77777777" w:rsidR="00686F00" w:rsidRPr="000C34B5" w:rsidRDefault="00686F00" w:rsidP="00E95EA9">
            <w:pPr>
              <w:autoSpaceDE w:val="0"/>
              <w:adjustRightInd w:val="0"/>
              <w:jc w:val="center"/>
            </w:pPr>
            <w:r w:rsidRPr="000C34B5">
              <w:t>Text</w:t>
            </w:r>
          </w:p>
        </w:tc>
        <w:tc>
          <w:tcPr>
            <w:tcW w:w="709" w:type="dxa"/>
          </w:tcPr>
          <w:p w14:paraId="04346746" w14:textId="77777777" w:rsidR="00686F00" w:rsidRPr="000C34B5" w:rsidRDefault="00686F00" w:rsidP="00E95EA9">
            <w:pPr>
              <w:autoSpaceDE w:val="0"/>
              <w:adjustRightInd w:val="0"/>
              <w:jc w:val="right"/>
            </w:pPr>
            <w:r w:rsidRPr="000C34B5">
              <w:t>50</w:t>
            </w:r>
          </w:p>
        </w:tc>
        <w:tc>
          <w:tcPr>
            <w:tcW w:w="851" w:type="dxa"/>
          </w:tcPr>
          <w:p w14:paraId="696AA651" w14:textId="77777777" w:rsidR="00686F00" w:rsidRPr="000C34B5" w:rsidRDefault="00686F00" w:rsidP="00E95EA9">
            <w:pPr>
              <w:autoSpaceDE w:val="0"/>
              <w:adjustRightInd w:val="0"/>
              <w:jc w:val="center"/>
            </w:pPr>
            <w:r w:rsidRPr="000C34B5">
              <w:t>X</w:t>
            </w:r>
          </w:p>
        </w:tc>
        <w:tc>
          <w:tcPr>
            <w:tcW w:w="851" w:type="dxa"/>
          </w:tcPr>
          <w:p w14:paraId="3B7B72FA" w14:textId="77777777" w:rsidR="00686F00" w:rsidRPr="000C34B5" w:rsidRDefault="00686F00" w:rsidP="00E95EA9">
            <w:pPr>
              <w:autoSpaceDE w:val="0"/>
              <w:adjustRightInd w:val="0"/>
              <w:jc w:val="center"/>
            </w:pPr>
          </w:p>
        </w:tc>
        <w:tc>
          <w:tcPr>
            <w:tcW w:w="851" w:type="dxa"/>
          </w:tcPr>
          <w:p w14:paraId="09F6BCD6" w14:textId="77777777" w:rsidR="00686F00" w:rsidRPr="000C34B5" w:rsidRDefault="00686F00" w:rsidP="00E95EA9">
            <w:pPr>
              <w:autoSpaceDE w:val="0"/>
              <w:adjustRightInd w:val="0"/>
              <w:jc w:val="center"/>
            </w:pPr>
          </w:p>
        </w:tc>
        <w:tc>
          <w:tcPr>
            <w:tcW w:w="851" w:type="dxa"/>
          </w:tcPr>
          <w:p w14:paraId="59B71351" w14:textId="77777777" w:rsidR="00686F00" w:rsidRPr="000C34B5" w:rsidRDefault="00686F00" w:rsidP="00E95EA9">
            <w:pPr>
              <w:autoSpaceDE w:val="0"/>
              <w:adjustRightInd w:val="0"/>
              <w:jc w:val="center"/>
            </w:pPr>
          </w:p>
        </w:tc>
        <w:tc>
          <w:tcPr>
            <w:tcW w:w="851" w:type="dxa"/>
          </w:tcPr>
          <w:p w14:paraId="5F6CDF65" w14:textId="77777777" w:rsidR="00686F00" w:rsidRPr="000C34B5" w:rsidRDefault="00686F00" w:rsidP="00E95EA9">
            <w:pPr>
              <w:autoSpaceDE w:val="0"/>
              <w:adjustRightInd w:val="0"/>
              <w:jc w:val="center"/>
            </w:pPr>
          </w:p>
        </w:tc>
      </w:tr>
      <w:tr w:rsidR="00686F00" w:rsidRPr="000C34B5" w14:paraId="0D346427" w14:textId="77777777" w:rsidTr="00686F00">
        <w:tc>
          <w:tcPr>
            <w:tcW w:w="2235" w:type="dxa"/>
          </w:tcPr>
          <w:p w14:paraId="49B5175F" w14:textId="77777777" w:rsidR="00686F00" w:rsidRPr="000C34B5" w:rsidRDefault="00686F00" w:rsidP="00D54CEE">
            <w:pPr>
              <w:autoSpaceDE w:val="0"/>
              <w:adjustRightInd w:val="0"/>
              <w:rPr>
                <w:b/>
              </w:rPr>
            </w:pPr>
            <w:r w:rsidRPr="000C34B5">
              <w:rPr>
                <w:b/>
              </w:rPr>
              <w:t>Maximale Leistung (thermisch)</w:t>
            </w:r>
          </w:p>
        </w:tc>
        <w:tc>
          <w:tcPr>
            <w:tcW w:w="2268" w:type="dxa"/>
          </w:tcPr>
          <w:p w14:paraId="434E73C0" w14:textId="77777777" w:rsidR="00686F00" w:rsidRPr="000C34B5" w:rsidRDefault="00686F00" w:rsidP="00E95EA9">
            <w:pPr>
              <w:autoSpaceDE w:val="0"/>
              <w:adjustRightInd w:val="0"/>
            </w:pPr>
            <w:r w:rsidRPr="000C34B5">
              <w:t xml:space="preserve">Maximale </w:t>
            </w:r>
            <w:r w:rsidRPr="000C34B5">
              <w:br/>
              <w:t>thermische Leistung</w:t>
            </w:r>
          </w:p>
        </w:tc>
        <w:tc>
          <w:tcPr>
            <w:tcW w:w="992" w:type="dxa"/>
          </w:tcPr>
          <w:p w14:paraId="33BB573B" w14:textId="77777777" w:rsidR="00686F00" w:rsidRPr="000C34B5" w:rsidRDefault="00686F00" w:rsidP="00E95EA9">
            <w:pPr>
              <w:autoSpaceDE w:val="0"/>
              <w:adjustRightInd w:val="0"/>
            </w:pPr>
            <w:r w:rsidRPr="000C34B5">
              <w:t>kW</w:t>
            </w:r>
          </w:p>
        </w:tc>
        <w:tc>
          <w:tcPr>
            <w:tcW w:w="850" w:type="dxa"/>
          </w:tcPr>
          <w:p w14:paraId="350E3B0A" w14:textId="77777777" w:rsidR="00686F00" w:rsidRPr="000C34B5" w:rsidRDefault="00686F00" w:rsidP="00E95EA9">
            <w:pPr>
              <w:autoSpaceDE w:val="0"/>
              <w:adjustRightInd w:val="0"/>
              <w:jc w:val="center"/>
            </w:pPr>
            <w:r w:rsidRPr="000C34B5">
              <w:t>Zahl</w:t>
            </w:r>
          </w:p>
        </w:tc>
        <w:tc>
          <w:tcPr>
            <w:tcW w:w="709" w:type="dxa"/>
          </w:tcPr>
          <w:p w14:paraId="7DFBC8D8" w14:textId="73E5C340" w:rsidR="00686F00" w:rsidRPr="000C34B5" w:rsidRDefault="008F17F8" w:rsidP="00DE2A28">
            <w:pPr>
              <w:autoSpaceDE w:val="0"/>
              <w:adjustRightInd w:val="0"/>
              <w:jc w:val="right"/>
            </w:pPr>
            <w:r>
              <w:t>1</w:t>
            </w:r>
          </w:p>
        </w:tc>
        <w:tc>
          <w:tcPr>
            <w:tcW w:w="851" w:type="dxa"/>
          </w:tcPr>
          <w:p w14:paraId="3F54FAFC" w14:textId="77777777" w:rsidR="00686F00" w:rsidRPr="000C34B5" w:rsidRDefault="00686F00" w:rsidP="00E95EA9">
            <w:pPr>
              <w:autoSpaceDE w:val="0"/>
              <w:adjustRightInd w:val="0"/>
              <w:jc w:val="center"/>
            </w:pPr>
            <w:r w:rsidRPr="000C34B5">
              <w:t>X</w:t>
            </w:r>
          </w:p>
        </w:tc>
        <w:tc>
          <w:tcPr>
            <w:tcW w:w="851" w:type="dxa"/>
          </w:tcPr>
          <w:p w14:paraId="3A2D5A68" w14:textId="77777777" w:rsidR="00686F00" w:rsidRPr="000C34B5" w:rsidRDefault="00686F00" w:rsidP="00E95EA9">
            <w:pPr>
              <w:autoSpaceDE w:val="0"/>
              <w:adjustRightInd w:val="0"/>
              <w:jc w:val="center"/>
            </w:pPr>
          </w:p>
        </w:tc>
        <w:tc>
          <w:tcPr>
            <w:tcW w:w="851" w:type="dxa"/>
          </w:tcPr>
          <w:p w14:paraId="78F21ED8" w14:textId="77777777" w:rsidR="00686F00" w:rsidRPr="000C34B5" w:rsidRDefault="00686F00" w:rsidP="00E95EA9">
            <w:pPr>
              <w:autoSpaceDE w:val="0"/>
              <w:adjustRightInd w:val="0"/>
              <w:jc w:val="center"/>
            </w:pPr>
            <w:r w:rsidRPr="000C34B5">
              <w:t>6</w:t>
            </w:r>
          </w:p>
        </w:tc>
        <w:tc>
          <w:tcPr>
            <w:tcW w:w="851" w:type="dxa"/>
          </w:tcPr>
          <w:p w14:paraId="7B964737" w14:textId="77777777" w:rsidR="00686F00" w:rsidRPr="000C34B5" w:rsidRDefault="00686F00" w:rsidP="00E95EA9">
            <w:pPr>
              <w:autoSpaceDE w:val="0"/>
              <w:adjustRightInd w:val="0"/>
              <w:jc w:val="center"/>
            </w:pPr>
          </w:p>
        </w:tc>
        <w:tc>
          <w:tcPr>
            <w:tcW w:w="851" w:type="dxa"/>
          </w:tcPr>
          <w:p w14:paraId="4F3707D5" w14:textId="77777777" w:rsidR="00686F00" w:rsidRPr="000C34B5" w:rsidRDefault="00686F00" w:rsidP="00E95EA9">
            <w:pPr>
              <w:autoSpaceDE w:val="0"/>
              <w:adjustRightInd w:val="0"/>
              <w:jc w:val="center"/>
            </w:pPr>
          </w:p>
        </w:tc>
      </w:tr>
      <w:tr w:rsidR="00686F00" w:rsidRPr="000C34B5" w14:paraId="20C4E936" w14:textId="77777777" w:rsidTr="00686F00">
        <w:tc>
          <w:tcPr>
            <w:tcW w:w="2235" w:type="dxa"/>
          </w:tcPr>
          <w:p w14:paraId="2DF2E39E" w14:textId="77777777" w:rsidR="00686F00" w:rsidRPr="000C34B5" w:rsidRDefault="00686F00" w:rsidP="00D54CEE">
            <w:pPr>
              <w:autoSpaceDE w:val="0"/>
              <w:adjustRightInd w:val="0"/>
              <w:rPr>
                <w:b/>
              </w:rPr>
            </w:pPr>
            <w:r w:rsidRPr="000C34B5">
              <w:rPr>
                <w:b/>
              </w:rPr>
              <w:t>Minimale Leistung (thermisch)</w:t>
            </w:r>
          </w:p>
        </w:tc>
        <w:tc>
          <w:tcPr>
            <w:tcW w:w="2268" w:type="dxa"/>
          </w:tcPr>
          <w:p w14:paraId="5A12E7C2" w14:textId="77777777" w:rsidR="00686F00" w:rsidRPr="000C34B5" w:rsidRDefault="00686F00" w:rsidP="00E95EA9">
            <w:pPr>
              <w:autoSpaceDE w:val="0"/>
              <w:adjustRightInd w:val="0"/>
            </w:pPr>
            <w:r w:rsidRPr="000C34B5">
              <w:t xml:space="preserve">Minimale </w:t>
            </w:r>
            <w:r w:rsidRPr="000C34B5">
              <w:br/>
              <w:t>thermische Leistung</w:t>
            </w:r>
          </w:p>
        </w:tc>
        <w:tc>
          <w:tcPr>
            <w:tcW w:w="992" w:type="dxa"/>
          </w:tcPr>
          <w:p w14:paraId="2251E2A2" w14:textId="77777777" w:rsidR="00686F00" w:rsidRPr="000C34B5" w:rsidRDefault="00686F00" w:rsidP="00E95EA9">
            <w:pPr>
              <w:autoSpaceDE w:val="0"/>
              <w:adjustRightInd w:val="0"/>
            </w:pPr>
            <w:r w:rsidRPr="000C34B5">
              <w:t>kW</w:t>
            </w:r>
          </w:p>
        </w:tc>
        <w:tc>
          <w:tcPr>
            <w:tcW w:w="850" w:type="dxa"/>
          </w:tcPr>
          <w:p w14:paraId="3A701C92" w14:textId="77777777" w:rsidR="00686F00" w:rsidRPr="000C34B5" w:rsidRDefault="00686F00" w:rsidP="00E95EA9">
            <w:pPr>
              <w:autoSpaceDE w:val="0"/>
              <w:adjustRightInd w:val="0"/>
              <w:jc w:val="center"/>
            </w:pPr>
            <w:r w:rsidRPr="000C34B5">
              <w:t>Zahl</w:t>
            </w:r>
          </w:p>
        </w:tc>
        <w:tc>
          <w:tcPr>
            <w:tcW w:w="709" w:type="dxa"/>
          </w:tcPr>
          <w:p w14:paraId="7A04DDF5" w14:textId="530F3C80" w:rsidR="00686F00" w:rsidRPr="000C34B5" w:rsidRDefault="008F17F8" w:rsidP="00DE2A28">
            <w:pPr>
              <w:autoSpaceDE w:val="0"/>
              <w:adjustRightInd w:val="0"/>
              <w:jc w:val="right"/>
            </w:pPr>
            <w:r>
              <w:t>1</w:t>
            </w:r>
          </w:p>
        </w:tc>
        <w:tc>
          <w:tcPr>
            <w:tcW w:w="851" w:type="dxa"/>
          </w:tcPr>
          <w:p w14:paraId="27C406CD" w14:textId="77777777" w:rsidR="00686F00" w:rsidRPr="000C34B5" w:rsidRDefault="00686F00" w:rsidP="00E95EA9">
            <w:pPr>
              <w:autoSpaceDE w:val="0"/>
              <w:adjustRightInd w:val="0"/>
              <w:jc w:val="center"/>
            </w:pPr>
            <w:r w:rsidRPr="000C34B5">
              <w:t>X</w:t>
            </w:r>
          </w:p>
        </w:tc>
        <w:tc>
          <w:tcPr>
            <w:tcW w:w="851" w:type="dxa"/>
          </w:tcPr>
          <w:p w14:paraId="2645B79F" w14:textId="77777777" w:rsidR="00686F00" w:rsidRPr="000C34B5" w:rsidRDefault="00686F00" w:rsidP="00E95EA9">
            <w:pPr>
              <w:autoSpaceDE w:val="0"/>
              <w:adjustRightInd w:val="0"/>
              <w:jc w:val="center"/>
            </w:pPr>
          </w:p>
        </w:tc>
        <w:tc>
          <w:tcPr>
            <w:tcW w:w="851" w:type="dxa"/>
          </w:tcPr>
          <w:p w14:paraId="5BA21DBC" w14:textId="77777777" w:rsidR="00686F00" w:rsidRPr="000C34B5" w:rsidRDefault="00686F00" w:rsidP="00E95EA9">
            <w:pPr>
              <w:autoSpaceDE w:val="0"/>
              <w:adjustRightInd w:val="0"/>
              <w:jc w:val="center"/>
            </w:pPr>
          </w:p>
        </w:tc>
        <w:tc>
          <w:tcPr>
            <w:tcW w:w="851" w:type="dxa"/>
          </w:tcPr>
          <w:p w14:paraId="755BA05E" w14:textId="77777777" w:rsidR="00686F00" w:rsidRPr="000C34B5" w:rsidRDefault="00686F00" w:rsidP="00E95EA9">
            <w:pPr>
              <w:autoSpaceDE w:val="0"/>
              <w:adjustRightInd w:val="0"/>
              <w:jc w:val="center"/>
            </w:pPr>
          </w:p>
        </w:tc>
        <w:tc>
          <w:tcPr>
            <w:tcW w:w="851" w:type="dxa"/>
          </w:tcPr>
          <w:p w14:paraId="572425A4" w14:textId="77777777" w:rsidR="00686F00" w:rsidRPr="000C34B5" w:rsidRDefault="00686F00" w:rsidP="00E95EA9">
            <w:pPr>
              <w:autoSpaceDE w:val="0"/>
              <w:adjustRightInd w:val="0"/>
              <w:jc w:val="center"/>
            </w:pPr>
          </w:p>
        </w:tc>
      </w:tr>
      <w:tr w:rsidR="00686F00" w:rsidRPr="000C34B5" w14:paraId="0AA6B7CF" w14:textId="77777777" w:rsidTr="00686F00">
        <w:tc>
          <w:tcPr>
            <w:tcW w:w="2235" w:type="dxa"/>
          </w:tcPr>
          <w:p w14:paraId="3D336DEC" w14:textId="77777777" w:rsidR="00686F00" w:rsidRPr="000C34B5" w:rsidRDefault="00686F00" w:rsidP="00E95EA9">
            <w:pPr>
              <w:autoSpaceDE w:val="0"/>
              <w:adjustRightInd w:val="0"/>
              <w:rPr>
                <w:b/>
              </w:rPr>
            </w:pPr>
            <w:r w:rsidRPr="000C34B5">
              <w:rPr>
                <w:b/>
              </w:rPr>
              <w:t>Wirkungsgrad thermisch</w:t>
            </w:r>
          </w:p>
        </w:tc>
        <w:tc>
          <w:tcPr>
            <w:tcW w:w="2268" w:type="dxa"/>
          </w:tcPr>
          <w:p w14:paraId="790CBE23" w14:textId="77777777" w:rsidR="00686F00" w:rsidRPr="000C34B5" w:rsidRDefault="00686F00" w:rsidP="00E95EA9">
            <w:pPr>
              <w:autoSpaceDE w:val="0"/>
              <w:adjustRightInd w:val="0"/>
            </w:pPr>
            <w:r w:rsidRPr="000C34B5">
              <w:t xml:space="preserve">Thermischer </w:t>
            </w:r>
            <w:r w:rsidRPr="000C34B5">
              <w:br/>
              <w:t>Wirkungsgrad</w:t>
            </w:r>
          </w:p>
        </w:tc>
        <w:tc>
          <w:tcPr>
            <w:tcW w:w="992" w:type="dxa"/>
          </w:tcPr>
          <w:p w14:paraId="78E748E3" w14:textId="77777777" w:rsidR="00686F00" w:rsidRPr="000C34B5" w:rsidRDefault="00686F00" w:rsidP="00E95EA9">
            <w:pPr>
              <w:autoSpaceDE w:val="0"/>
              <w:adjustRightInd w:val="0"/>
            </w:pPr>
          </w:p>
        </w:tc>
        <w:tc>
          <w:tcPr>
            <w:tcW w:w="850" w:type="dxa"/>
          </w:tcPr>
          <w:p w14:paraId="5BE41630" w14:textId="77777777" w:rsidR="00686F00" w:rsidRPr="000C34B5" w:rsidRDefault="00686F00" w:rsidP="00E95EA9">
            <w:pPr>
              <w:autoSpaceDE w:val="0"/>
              <w:adjustRightInd w:val="0"/>
              <w:jc w:val="center"/>
            </w:pPr>
            <w:r w:rsidRPr="000C34B5">
              <w:t>Zahl</w:t>
            </w:r>
          </w:p>
        </w:tc>
        <w:tc>
          <w:tcPr>
            <w:tcW w:w="709" w:type="dxa"/>
          </w:tcPr>
          <w:p w14:paraId="583414AA" w14:textId="709C45DF" w:rsidR="00686F00" w:rsidRPr="000C34B5" w:rsidRDefault="00686F00" w:rsidP="00DE2A28">
            <w:pPr>
              <w:autoSpaceDE w:val="0"/>
              <w:adjustRightInd w:val="0"/>
              <w:jc w:val="right"/>
            </w:pPr>
            <w:r w:rsidRPr="000C34B5">
              <w:t>1</w:t>
            </w:r>
          </w:p>
        </w:tc>
        <w:tc>
          <w:tcPr>
            <w:tcW w:w="851" w:type="dxa"/>
          </w:tcPr>
          <w:p w14:paraId="6109A6CE" w14:textId="77777777" w:rsidR="00686F00" w:rsidRPr="000C34B5" w:rsidRDefault="00686F00" w:rsidP="00E95EA9">
            <w:pPr>
              <w:autoSpaceDE w:val="0"/>
              <w:adjustRightInd w:val="0"/>
              <w:jc w:val="center"/>
            </w:pPr>
            <w:r w:rsidRPr="000C34B5">
              <w:t>X</w:t>
            </w:r>
          </w:p>
        </w:tc>
        <w:tc>
          <w:tcPr>
            <w:tcW w:w="851" w:type="dxa"/>
          </w:tcPr>
          <w:p w14:paraId="4A512000" w14:textId="77777777" w:rsidR="00686F00" w:rsidRPr="000C34B5" w:rsidRDefault="00686F00" w:rsidP="00E95EA9">
            <w:pPr>
              <w:autoSpaceDE w:val="0"/>
              <w:adjustRightInd w:val="0"/>
              <w:jc w:val="center"/>
            </w:pPr>
          </w:p>
        </w:tc>
        <w:tc>
          <w:tcPr>
            <w:tcW w:w="851" w:type="dxa"/>
          </w:tcPr>
          <w:p w14:paraId="254580CF" w14:textId="77777777" w:rsidR="00686F00" w:rsidRPr="000C34B5" w:rsidRDefault="00686F00" w:rsidP="00E95EA9">
            <w:pPr>
              <w:autoSpaceDE w:val="0"/>
              <w:adjustRightInd w:val="0"/>
              <w:jc w:val="center"/>
            </w:pPr>
            <w:r w:rsidRPr="000C34B5">
              <w:t>7</w:t>
            </w:r>
          </w:p>
        </w:tc>
        <w:tc>
          <w:tcPr>
            <w:tcW w:w="851" w:type="dxa"/>
          </w:tcPr>
          <w:p w14:paraId="766B52BF" w14:textId="77777777" w:rsidR="00686F00" w:rsidRPr="000C34B5" w:rsidRDefault="00686F00" w:rsidP="00E95EA9">
            <w:pPr>
              <w:autoSpaceDE w:val="0"/>
              <w:adjustRightInd w:val="0"/>
              <w:jc w:val="center"/>
            </w:pPr>
          </w:p>
        </w:tc>
        <w:tc>
          <w:tcPr>
            <w:tcW w:w="851" w:type="dxa"/>
          </w:tcPr>
          <w:p w14:paraId="0E526984" w14:textId="77777777" w:rsidR="00686F00" w:rsidRPr="000C34B5" w:rsidRDefault="00686F00" w:rsidP="00E95EA9">
            <w:pPr>
              <w:autoSpaceDE w:val="0"/>
              <w:adjustRightInd w:val="0"/>
              <w:jc w:val="center"/>
            </w:pPr>
          </w:p>
        </w:tc>
      </w:tr>
      <w:tr w:rsidR="00686F00" w:rsidRPr="000C34B5" w14:paraId="7A3CDD97" w14:textId="77777777" w:rsidTr="00686F00">
        <w:tc>
          <w:tcPr>
            <w:tcW w:w="2235" w:type="dxa"/>
          </w:tcPr>
          <w:p w14:paraId="38E64549" w14:textId="77777777" w:rsidR="00686F00" w:rsidRPr="000C34B5" w:rsidRDefault="00686F00" w:rsidP="00D54CEE">
            <w:pPr>
              <w:autoSpaceDE w:val="0"/>
              <w:adjustRightInd w:val="0"/>
              <w:rPr>
                <w:b/>
              </w:rPr>
            </w:pPr>
            <w:r w:rsidRPr="000C34B5">
              <w:rPr>
                <w:b/>
              </w:rPr>
              <w:t>Maximale Leistung (elektrisch)</w:t>
            </w:r>
          </w:p>
        </w:tc>
        <w:tc>
          <w:tcPr>
            <w:tcW w:w="2268" w:type="dxa"/>
          </w:tcPr>
          <w:p w14:paraId="74FCC720" w14:textId="77777777" w:rsidR="00686F00" w:rsidRPr="000C34B5" w:rsidRDefault="00686F00" w:rsidP="00E95EA9">
            <w:pPr>
              <w:autoSpaceDE w:val="0"/>
              <w:adjustRightInd w:val="0"/>
            </w:pPr>
            <w:r w:rsidRPr="000C34B5">
              <w:t xml:space="preserve">Maximale </w:t>
            </w:r>
            <w:r w:rsidRPr="000C34B5">
              <w:br/>
              <w:t>elektrische Leistung</w:t>
            </w:r>
          </w:p>
        </w:tc>
        <w:tc>
          <w:tcPr>
            <w:tcW w:w="992" w:type="dxa"/>
          </w:tcPr>
          <w:p w14:paraId="20700D04" w14:textId="77777777" w:rsidR="00686F00" w:rsidRPr="000C34B5" w:rsidRDefault="00686F00" w:rsidP="00E95EA9">
            <w:pPr>
              <w:autoSpaceDE w:val="0"/>
              <w:adjustRightInd w:val="0"/>
            </w:pPr>
            <w:r w:rsidRPr="000C34B5">
              <w:t>kW</w:t>
            </w:r>
          </w:p>
        </w:tc>
        <w:tc>
          <w:tcPr>
            <w:tcW w:w="850" w:type="dxa"/>
          </w:tcPr>
          <w:p w14:paraId="05B005A2" w14:textId="77777777" w:rsidR="00686F00" w:rsidRPr="000C34B5" w:rsidRDefault="00686F00" w:rsidP="00E95EA9">
            <w:pPr>
              <w:autoSpaceDE w:val="0"/>
              <w:adjustRightInd w:val="0"/>
              <w:jc w:val="center"/>
            </w:pPr>
            <w:r w:rsidRPr="000C34B5">
              <w:t>Zahl</w:t>
            </w:r>
          </w:p>
        </w:tc>
        <w:tc>
          <w:tcPr>
            <w:tcW w:w="709" w:type="dxa"/>
          </w:tcPr>
          <w:p w14:paraId="4CD4CDA6" w14:textId="1CFAAD34" w:rsidR="00686F00" w:rsidRPr="000C34B5" w:rsidRDefault="008F17F8" w:rsidP="00DE2A28">
            <w:pPr>
              <w:autoSpaceDE w:val="0"/>
              <w:adjustRightInd w:val="0"/>
              <w:jc w:val="right"/>
            </w:pPr>
            <w:r>
              <w:t>1</w:t>
            </w:r>
          </w:p>
        </w:tc>
        <w:tc>
          <w:tcPr>
            <w:tcW w:w="851" w:type="dxa"/>
          </w:tcPr>
          <w:p w14:paraId="1AE2432E" w14:textId="77777777" w:rsidR="00686F00" w:rsidRPr="000C34B5" w:rsidRDefault="00686F00" w:rsidP="00E95EA9">
            <w:pPr>
              <w:autoSpaceDE w:val="0"/>
              <w:adjustRightInd w:val="0"/>
              <w:jc w:val="center"/>
            </w:pPr>
            <w:r w:rsidRPr="000C34B5">
              <w:t>X</w:t>
            </w:r>
          </w:p>
        </w:tc>
        <w:tc>
          <w:tcPr>
            <w:tcW w:w="851" w:type="dxa"/>
          </w:tcPr>
          <w:p w14:paraId="7538086F" w14:textId="5F813448" w:rsidR="00686F00" w:rsidRPr="000C34B5" w:rsidRDefault="00CD6F5A" w:rsidP="00E95EA9">
            <w:pPr>
              <w:autoSpaceDE w:val="0"/>
              <w:adjustRightInd w:val="0"/>
              <w:jc w:val="center"/>
            </w:pPr>
            <w:r>
              <w:t>M</w:t>
            </w:r>
          </w:p>
        </w:tc>
        <w:tc>
          <w:tcPr>
            <w:tcW w:w="851" w:type="dxa"/>
          </w:tcPr>
          <w:p w14:paraId="01A88A88" w14:textId="77777777" w:rsidR="00686F00" w:rsidRPr="000C34B5" w:rsidRDefault="00686F00" w:rsidP="009D6D3A">
            <w:pPr>
              <w:autoSpaceDE w:val="0"/>
              <w:adjustRightInd w:val="0"/>
              <w:jc w:val="center"/>
            </w:pPr>
            <w:r w:rsidRPr="000C34B5">
              <w:t>4</w:t>
            </w:r>
          </w:p>
        </w:tc>
        <w:tc>
          <w:tcPr>
            <w:tcW w:w="851" w:type="dxa"/>
          </w:tcPr>
          <w:p w14:paraId="39D72ECA" w14:textId="77777777" w:rsidR="00686F00" w:rsidRPr="000C34B5" w:rsidRDefault="00786355" w:rsidP="009D6D3A">
            <w:pPr>
              <w:autoSpaceDE w:val="0"/>
              <w:adjustRightInd w:val="0"/>
              <w:jc w:val="center"/>
            </w:pPr>
            <w:r w:rsidRPr="000C34B5">
              <w:t>2</w:t>
            </w:r>
          </w:p>
        </w:tc>
        <w:tc>
          <w:tcPr>
            <w:tcW w:w="851" w:type="dxa"/>
          </w:tcPr>
          <w:p w14:paraId="0F2ADBBF" w14:textId="77777777" w:rsidR="00686F00" w:rsidRPr="000C34B5" w:rsidRDefault="00686F00" w:rsidP="009D6D3A">
            <w:pPr>
              <w:autoSpaceDE w:val="0"/>
              <w:adjustRightInd w:val="0"/>
              <w:jc w:val="center"/>
            </w:pPr>
            <w:r w:rsidRPr="000C34B5">
              <w:t>2</w:t>
            </w:r>
          </w:p>
        </w:tc>
      </w:tr>
      <w:tr w:rsidR="00686F00" w:rsidRPr="000C34B5" w14:paraId="711D80AE" w14:textId="77777777" w:rsidTr="00686F00">
        <w:tc>
          <w:tcPr>
            <w:tcW w:w="2235" w:type="dxa"/>
          </w:tcPr>
          <w:p w14:paraId="0C0DD455" w14:textId="77777777" w:rsidR="00686F00" w:rsidRPr="000C34B5" w:rsidRDefault="00686F00" w:rsidP="00D54CEE">
            <w:pPr>
              <w:autoSpaceDE w:val="0"/>
              <w:adjustRightInd w:val="0"/>
              <w:rPr>
                <w:b/>
              </w:rPr>
            </w:pPr>
            <w:r w:rsidRPr="000C34B5">
              <w:rPr>
                <w:b/>
              </w:rPr>
              <w:lastRenderedPageBreak/>
              <w:t>Minimale Leistung (elektrisch)</w:t>
            </w:r>
          </w:p>
        </w:tc>
        <w:tc>
          <w:tcPr>
            <w:tcW w:w="2268" w:type="dxa"/>
          </w:tcPr>
          <w:p w14:paraId="099778B4" w14:textId="77777777" w:rsidR="00686F00" w:rsidRPr="000C34B5" w:rsidRDefault="00686F00" w:rsidP="00E95EA9">
            <w:pPr>
              <w:autoSpaceDE w:val="0"/>
              <w:adjustRightInd w:val="0"/>
            </w:pPr>
            <w:r w:rsidRPr="000C34B5">
              <w:t xml:space="preserve">Minimale </w:t>
            </w:r>
            <w:r w:rsidRPr="000C34B5">
              <w:br/>
              <w:t>thermische Leistung</w:t>
            </w:r>
          </w:p>
        </w:tc>
        <w:tc>
          <w:tcPr>
            <w:tcW w:w="992" w:type="dxa"/>
          </w:tcPr>
          <w:p w14:paraId="12FE513C" w14:textId="77777777" w:rsidR="00686F00" w:rsidRPr="000C34B5" w:rsidRDefault="00686F00" w:rsidP="00E95EA9">
            <w:pPr>
              <w:autoSpaceDE w:val="0"/>
              <w:adjustRightInd w:val="0"/>
            </w:pPr>
            <w:r w:rsidRPr="000C34B5">
              <w:t>kW</w:t>
            </w:r>
          </w:p>
        </w:tc>
        <w:tc>
          <w:tcPr>
            <w:tcW w:w="850" w:type="dxa"/>
          </w:tcPr>
          <w:p w14:paraId="417F14FB" w14:textId="77777777" w:rsidR="00686F00" w:rsidRPr="000C34B5" w:rsidRDefault="00686F00" w:rsidP="00E95EA9">
            <w:pPr>
              <w:autoSpaceDE w:val="0"/>
              <w:adjustRightInd w:val="0"/>
              <w:jc w:val="center"/>
            </w:pPr>
            <w:r w:rsidRPr="000C34B5">
              <w:t>Zahl</w:t>
            </w:r>
          </w:p>
        </w:tc>
        <w:tc>
          <w:tcPr>
            <w:tcW w:w="709" w:type="dxa"/>
          </w:tcPr>
          <w:p w14:paraId="4354C523" w14:textId="66466F38" w:rsidR="00686F00" w:rsidRPr="000C34B5" w:rsidRDefault="008F17F8" w:rsidP="00DE2A28">
            <w:pPr>
              <w:autoSpaceDE w:val="0"/>
              <w:adjustRightInd w:val="0"/>
              <w:jc w:val="right"/>
            </w:pPr>
            <w:r>
              <w:t>1</w:t>
            </w:r>
          </w:p>
        </w:tc>
        <w:tc>
          <w:tcPr>
            <w:tcW w:w="851" w:type="dxa"/>
          </w:tcPr>
          <w:p w14:paraId="261BB565" w14:textId="77777777" w:rsidR="00686F00" w:rsidRPr="000C34B5" w:rsidRDefault="00686F00" w:rsidP="00E95EA9">
            <w:pPr>
              <w:autoSpaceDE w:val="0"/>
              <w:adjustRightInd w:val="0"/>
              <w:jc w:val="center"/>
            </w:pPr>
            <w:r w:rsidRPr="000C34B5">
              <w:t>X</w:t>
            </w:r>
          </w:p>
        </w:tc>
        <w:tc>
          <w:tcPr>
            <w:tcW w:w="851" w:type="dxa"/>
          </w:tcPr>
          <w:p w14:paraId="100AA9D4" w14:textId="77777777" w:rsidR="00686F00" w:rsidRPr="000C34B5" w:rsidRDefault="00686F00" w:rsidP="00E95EA9">
            <w:pPr>
              <w:autoSpaceDE w:val="0"/>
              <w:adjustRightInd w:val="0"/>
              <w:jc w:val="center"/>
            </w:pPr>
          </w:p>
        </w:tc>
        <w:tc>
          <w:tcPr>
            <w:tcW w:w="851" w:type="dxa"/>
          </w:tcPr>
          <w:p w14:paraId="0421DE18" w14:textId="77777777" w:rsidR="00686F00" w:rsidRPr="000C34B5" w:rsidRDefault="00686F00" w:rsidP="00E95EA9">
            <w:pPr>
              <w:autoSpaceDE w:val="0"/>
              <w:adjustRightInd w:val="0"/>
              <w:jc w:val="center"/>
            </w:pPr>
          </w:p>
        </w:tc>
        <w:tc>
          <w:tcPr>
            <w:tcW w:w="851" w:type="dxa"/>
          </w:tcPr>
          <w:p w14:paraId="2251FB6A" w14:textId="77777777" w:rsidR="00686F00" w:rsidRPr="000C34B5" w:rsidRDefault="00686F00" w:rsidP="00E95EA9">
            <w:pPr>
              <w:autoSpaceDE w:val="0"/>
              <w:adjustRightInd w:val="0"/>
              <w:jc w:val="center"/>
            </w:pPr>
          </w:p>
        </w:tc>
        <w:tc>
          <w:tcPr>
            <w:tcW w:w="851" w:type="dxa"/>
          </w:tcPr>
          <w:p w14:paraId="3E26C9EE" w14:textId="77777777" w:rsidR="00686F00" w:rsidRPr="000C34B5" w:rsidRDefault="00686F00" w:rsidP="00E95EA9">
            <w:pPr>
              <w:autoSpaceDE w:val="0"/>
              <w:adjustRightInd w:val="0"/>
              <w:jc w:val="center"/>
            </w:pPr>
          </w:p>
        </w:tc>
      </w:tr>
      <w:tr w:rsidR="00686F00" w:rsidRPr="000C34B5" w14:paraId="43391778" w14:textId="77777777" w:rsidTr="00686F00">
        <w:tc>
          <w:tcPr>
            <w:tcW w:w="2235" w:type="dxa"/>
          </w:tcPr>
          <w:p w14:paraId="13DE8F85" w14:textId="77777777" w:rsidR="00686F00" w:rsidRPr="000C34B5" w:rsidRDefault="00686F00" w:rsidP="000E2697">
            <w:pPr>
              <w:autoSpaceDE w:val="0"/>
              <w:adjustRightInd w:val="0"/>
              <w:rPr>
                <w:b/>
              </w:rPr>
            </w:pPr>
            <w:r w:rsidRPr="000C34B5">
              <w:rPr>
                <w:b/>
              </w:rPr>
              <w:t>Wirkungsgrad (elektrisch)</w:t>
            </w:r>
          </w:p>
        </w:tc>
        <w:tc>
          <w:tcPr>
            <w:tcW w:w="2268" w:type="dxa"/>
          </w:tcPr>
          <w:p w14:paraId="5C34A1FA" w14:textId="77777777" w:rsidR="00686F00" w:rsidRPr="000C34B5" w:rsidRDefault="00686F00" w:rsidP="00E95EA9">
            <w:pPr>
              <w:autoSpaceDE w:val="0"/>
              <w:adjustRightInd w:val="0"/>
            </w:pPr>
            <w:r w:rsidRPr="000C34B5">
              <w:t xml:space="preserve">Elektrischer </w:t>
            </w:r>
            <w:r w:rsidRPr="000C34B5">
              <w:br/>
              <w:t>Wirkungsgrad</w:t>
            </w:r>
          </w:p>
        </w:tc>
        <w:tc>
          <w:tcPr>
            <w:tcW w:w="992" w:type="dxa"/>
          </w:tcPr>
          <w:p w14:paraId="6A36EAA8" w14:textId="77777777" w:rsidR="00686F00" w:rsidRPr="000C34B5" w:rsidRDefault="00686F00" w:rsidP="00E95EA9">
            <w:pPr>
              <w:autoSpaceDE w:val="0"/>
              <w:adjustRightInd w:val="0"/>
            </w:pPr>
          </w:p>
        </w:tc>
        <w:tc>
          <w:tcPr>
            <w:tcW w:w="850" w:type="dxa"/>
          </w:tcPr>
          <w:p w14:paraId="57D50C04" w14:textId="77777777" w:rsidR="00686F00" w:rsidRPr="000C34B5" w:rsidRDefault="00686F00" w:rsidP="00E95EA9">
            <w:pPr>
              <w:autoSpaceDE w:val="0"/>
              <w:adjustRightInd w:val="0"/>
              <w:jc w:val="center"/>
            </w:pPr>
            <w:r w:rsidRPr="000C34B5">
              <w:t>Zahl</w:t>
            </w:r>
          </w:p>
        </w:tc>
        <w:tc>
          <w:tcPr>
            <w:tcW w:w="709" w:type="dxa"/>
          </w:tcPr>
          <w:p w14:paraId="233ADF41" w14:textId="37FA6157" w:rsidR="00686F00" w:rsidRPr="000C34B5" w:rsidRDefault="00686F00" w:rsidP="00DE2A28">
            <w:pPr>
              <w:autoSpaceDE w:val="0"/>
              <w:adjustRightInd w:val="0"/>
              <w:jc w:val="right"/>
            </w:pPr>
            <w:r w:rsidRPr="000C34B5">
              <w:t>1</w:t>
            </w:r>
          </w:p>
        </w:tc>
        <w:tc>
          <w:tcPr>
            <w:tcW w:w="851" w:type="dxa"/>
          </w:tcPr>
          <w:p w14:paraId="24938660" w14:textId="77777777" w:rsidR="00686F00" w:rsidRPr="000C34B5" w:rsidRDefault="00686F00" w:rsidP="00E95EA9">
            <w:pPr>
              <w:autoSpaceDE w:val="0"/>
              <w:adjustRightInd w:val="0"/>
              <w:jc w:val="center"/>
            </w:pPr>
            <w:r w:rsidRPr="000C34B5">
              <w:t>X</w:t>
            </w:r>
          </w:p>
        </w:tc>
        <w:tc>
          <w:tcPr>
            <w:tcW w:w="851" w:type="dxa"/>
          </w:tcPr>
          <w:p w14:paraId="4A96C879" w14:textId="77777777" w:rsidR="00686F00" w:rsidRPr="000C34B5" w:rsidRDefault="00686F00" w:rsidP="00E95EA9">
            <w:pPr>
              <w:autoSpaceDE w:val="0"/>
              <w:adjustRightInd w:val="0"/>
              <w:jc w:val="center"/>
            </w:pPr>
          </w:p>
        </w:tc>
        <w:tc>
          <w:tcPr>
            <w:tcW w:w="851" w:type="dxa"/>
          </w:tcPr>
          <w:p w14:paraId="15959B42" w14:textId="77777777" w:rsidR="00686F00" w:rsidRPr="000C34B5" w:rsidRDefault="00686F00" w:rsidP="00E95EA9">
            <w:pPr>
              <w:autoSpaceDE w:val="0"/>
              <w:adjustRightInd w:val="0"/>
              <w:jc w:val="center"/>
            </w:pPr>
            <w:r w:rsidRPr="000C34B5">
              <w:t>5</w:t>
            </w:r>
          </w:p>
        </w:tc>
        <w:tc>
          <w:tcPr>
            <w:tcW w:w="851" w:type="dxa"/>
          </w:tcPr>
          <w:p w14:paraId="2771E987" w14:textId="77777777" w:rsidR="00686F00" w:rsidRPr="000C34B5" w:rsidRDefault="00686F00" w:rsidP="00E95EA9">
            <w:pPr>
              <w:autoSpaceDE w:val="0"/>
              <w:adjustRightInd w:val="0"/>
              <w:jc w:val="center"/>
            </w:pPr>
          </w:p>
        </w:tc>
        <w:tc>
          <w:tcPr>
            <w:tcW w:w="851" w:type="dxa"/>
          </w:tcPr>
          <w:p w14:paraId="58189C82" w14:textId="77777777" w:rsidR="00686F00" w:rsidRPr="000C34B5" w:rsidRDefault="00686F00" w:rsidP="00E95EA9">
            <w:pPr>
              <w:autoSpaceDE w:val="0"/>
              <w:adjustRightInd w:val="0"/>
              <w:jc w:val="center"/>
            </w:pPr>
          </w:p>
        </w:tc>
      </w:tr>
      <w:tr w:rsidR="00686F00" w:rsidRPr="000C34B5" w14:paraId="707DDBD0" w14:textId="77777777" w:rsidTr="00686F00">
        <w:tc>
          <w:tcPr>
            <w:tcW w:w="2235" w:type="dxa"/>
          </w:tcPr>
          <w:p w14:paraId="0046342F" w14:textId="77777777" w:rsidR="00686F00" w:rsidRPr="000C34B5" w:rsidRDefault="00686F00" w:rsidP="00E95EA9">
            <w:pPr>
              <w:autoSpaceDE w:val="0"/>
              <w:adjustRightInd w:val="0"/>
              <w:rPr>
                <w:b/>
              </w:rPr>
            </w:pPr>
            <w:r w:rsidRPr="000C34B5">
              <w:rPr>
                <w:b/>
              </w:rPr>
              <w:t>Zusatzinformation</w:t>
            </w:r>
          </w:p>
        </w:tc>
        <w:tc>
          <w:tcPr>
            <w:tcW w:w="2268" w:type="dxa"/>
          </w:tcPr>
          <w:p w14:paraId="204C9D88" w14:textId="77777777" w:rsidR="00686F00" w:rsidRPr="000C34B5" w:rsidRDefault="00686F00" w:rsidP="00E95EA9">
            <w:pPr>
              <w:autoSpaceDE w:val="0"/>
              <w:adjustRightInd w:val="0"/>
            </w:pPr>
            <w:r w:rsidRPr="000C34B5">
              <w:t>Freitext-Feld</w:t>
            </w:r>
          </w:p>
        </w:tc>
        <w:tc>
          <w:tcPr>
            <w:tcW w:w="992" w:type="dxa"/>
          </w:tcPr>
          <w:p w14:paraId="36443590" w14:textId="77777777" w:rsidR="00686F00" w:rsidRPr="000C34B5" w:rsidRDefault="00686F00" w:rsidP="00E95EA9">
            <w:pPr>
              <w:autoSpaceDE w:val="0"/>
              <w:adjustRightInd w:val="0"/>
            </w:pPr>
          </w:p>
        </w:tc>
        <w:tc>
          <w:tcPr>
            <w:tcW w:w="850" w:type="dxa"/>
          </w:tcPr>
          <w:p w14:paraId="71C79E4A" w14:textId="77777777" w:rsidR="00686F00" w:rsidRPr="000C34B5" w:rsidRDefault="00686F00" w:rsidP="00E95EA9">
            <w:pPr>
              <w:autoSpaceDE w:val="0"/>
              <w:adjustRightInd w:val="0"/>
              <w:jc w:val="center"/>
            </w:pPr>
            <w:r w:rsidRPr="000C34B5">
              <w:t>Text</w:t>
            </w:r>
          </w:p>
        </w:tc>
        <w:tc>
          <w:tcPr>
            <w:tcW w:w="709" w:type="dxa"/>
          </w:tcPr>
          <w:p w14:paraId="121079F1" w14:textId="77777777" w:rsidR="00686F00" w:rsidRPr="000C34B5" w:rsidRDefault="00686F00" w:rsidP="00E95EA9">
            <w:pPr>
              <w:autoSpaceDE w:val="0"/>
              <w:adjustRightInd w:val="0"/>
              <w:jc w:val="right"/>
            </w:pPr>
            <w:r w:rsidRPr="000C34B5">
              <w:t>500</w:t>
            </w:r>
          </w:p>
        </w:tc>
        <w:tc>
          <w:tcPr>
            <w:tcW w:w="851" w:type="dxa"/>
          </w:tcPr>
          <w:p w14:paraId="1D22CC2C" w14:textId="77777777" w:rsidR="00686F00" w:rsidRPr="000C34B5" w:rsidRDefault="00686F00" w:rsidP="00E95EA9">
            <w:pPr>
              <w:autoSpaceDE w:val="0"/>
              <w:adjustRightInd w:val="0"/>
              <w:jc w:val="center"/>
            </w:pPr>
          </w:p>
        </w:tc>
        <w:tc>
          <w:tcPr>
            <w:tcW w:w="851" w:type="dxa"/>
          </w:tcPr>
          <w:p w14:paraId="5AFF819C" w14:textId="77777777" w:rsidR="00686F00" w:rsidRPr="000C34B5" w:rsidRDefault="00686F00" w:rsidP="00E95EA9">
            <w:pPr>
              <w:autoSpaceDE w:val="0"/>
              <w:adjustRightInd w:val="0"/>
              <w:jc w:val="center"/>
            </w:pPr>
          </w:p>
        </w:tc>
        <w:tc>
          <w:tcPr>
            <w:tcW w:w="851" w:type="dxa"/>
          </w:tcPr>
          <w:p w14:paraId="171C1E68" w14:textId="77777777" w:rsidR="00686F00" w:rsidRPr="000C34B5" w:rsidRDefault="00686F00" w:rsidP="00E95EA9">
            <w:pPr>
              <w:autoSpaceDE w:val="0"/>
              <w:adjustRightInd w:val="0"/>
              <w:jc w:val="center"/>
            </w:pPr>
          </w:p>
        </w:tc>
        <w:tc>
          <w:tcPr>
            <w:tcW w:w="851" w:type="dxa"/>
          </w:tcPr>
          <w:p w14:paraId="2CC7425D" w14:textId="77777777" w:rsidR="00686F00" w:rsidRPr="000C34B5" w:rsidRDefault="00686F00" w:rsidP="00E95EA9">
            <w:pPr>
              <w:autoSpaceDE w:val="0"/>
              <w:adjustRightInd w:val="0"/>
              <w:jc w:val="center"/>
            </w:pPr>
          </w:p>
        </w:tc>
        <w:tc>
          <w:tcPr>
            <w:tcW w:w="851" w:type="dxa"/>
          </w:tcPr>
          <w:p w14:paraId="7349C7AB" w14:textId="77777777" w:rsidR="00686F00" w:rsidRPr="000C34B5" w:rsidRDefault="00686F00" w:rsidP="00E95EA9">
            <w:pPr>
              <w:autoSpaceDE w:val="0"/>
              <w:adjustRightInd w:val="0"/>
              <w:jc w:val="center"/>
            </w:pPr>
          </w:p>
        </w:tc>
      </w:tr>
    </w:tbl>
    <w:p w14:paraId="27669B99" w14:textId="77777777" w:rsidR="004C1E5D" w:rsidRPr="000C34B5" w:rsidRDefault="004C1E5D" w:rsidP="004C1E5D">
      <w:pPr>
        <w:rPr>
          <w:lang w:eastAsia="de-DE"/>
        </w:rPr>
      </w:pPr>
    </w:p>
    <w:p w14:paraId="266BF8C0" w14:textId="77777777" w:rsidR="003B40F4" w:rsidRPr="000C34B5" w:rsidRDefault="003B40F4" w:rsidP="003B40F4">
      <w:pPr>
        <w:pStyle w:val="berschrift2"/>
        <w:rPr>
          <w:rFonts w:ascii="Arial" w:hAnsi="Arial" w:cs="Arial"/>
          <w:lang w:eastAsia="de-DE"/>
        </w:rPr>
      </w:pPr>
      <w:r w:rsidRPr="000C34B5">
        <w:rPr>
          <w:rFonts w:ascii="Arial" w:hAnsi="Arial" w:cs="Arial"/>
          <w:lang w:eastAsia="de-DE"/>
        </w:rPr>
        <w:t>Wärmerückgewinnung</w:t>
      </w:r>
    </w:p>
    <w:tbl>
      <w:tblPr>
        <w:tblStyle w:val="Tabellenraster1"/>
        <w:tblW w:w="0" w:type="auto"/>
        <w:tblLayout w:type="fixed"/>
        <w:tblLook w:val="04A0" w:firstRow="1" w:lastRow="0" w:firstColumn="1" w:lastColumn="0" w:noHBand="0" w:noVBand="1"/>
      </w:tblPr>
      <w:tblGrid>
        <w:gridCol w:w="2235"/>
        <w:gridCol w:w="2409"/>
        <w:gridCol w:w="993"/>
        <w:gridCol w:w="708"/>
        <w:gridCol w:w="709"/>
        <w:gridCol w:w="851"/>
        <w:gridCol w:w="851"/>
        <w:gridCol w:w="851"/>
        <w:gridCol w:w="851"/>
        <w:gridCol w:w="851"/>
      </w:tblGrid>
      <w:tr w:rsidR="00686F00" w:rsidRPr="000C34B5" w14:paraId="5211DA16" w14:textId="77777777" w:rsidTr="00601213">
        <w:tc>
          <w:tcPr>
            <w:tcW w:w="2235" w:type="dxa"/>
          </w:tcPr>
          <w:p w14:paraId="1732B21F" w14:textId="77777777" w:rsidR="00686F00" w:rsidRPr="000C34B5" w:rsidRDefault="00686F00" w:rsidP="00E95EA9">
            <w:pPr>
              <w:autoSpaceDE w:val="0"/>
              <w:adjustRightInd w:val="0"/>
              <w:rPr>
                <w:b/>
              </w:rPr>
            </w:pPr>
            <w:r w:rsidRPr="000C34B5">
              <w:rPr>
                <w:b/>
              </w:rPr>
              <w:t>Feld</w:t>
            </w:r>
          </w:p>
        </w:tc>
        <w:tc>
          <w:tcPr>
            <w:tcW w:w="2409" w:type="dxa"/>
          </w:tcPr>
          <w:p w14:paraId="0EE816F9" w14:textId="77777777" w:rsidR="00686F00" w:rsidRPr="000C34B5" w:rsidRDefault="00686F00" w:rsidP="00E95EA9">
            <w:pPr>
              <w:autoSpaceDE w:val="0"/>
              <w:adjustRightInd w:val="0"/>
              <w:rPr>
                <w:b/>
              </w:rPr>
            </w:pPr>
            <w:r w:rsidRPr="000C34B5">
              <w:rPr>
                <w:b/>
              </w:rPr>
              <w:t>Erläuterung</w:t>
            </w:r>
          </w:p>
        </w:tc>
        <w:tc>
          <w:tcPr>
            <w:tcW w:w="993" w:type="dxa"/>
          </w:tcPr>
          <w:p w14:paraId="78C5FB69" w14:textId="77777777" w:rsidR="00686F00" w:rsidRPr="000C34B5" w:rsidRDefault="00686F00" w:rsidP="00E95EA9">
            <w:pPr>
              <w:autoSpaceDE w:val="0"/>
              <w:adjustRightInd w:val="0"/>
              <w:rPr>
                <w:b/>
              </w:rPr>
            </w:pPr>
            <w:r w:rsidRPr="000C34B5">
              <w:rPr>
                <w:b/>
              </w:rPr>
              <w:t>Einheit</w:t>
            </w:r>
          </w:p>
        </w:tc>
        <w:tc>
          <w:tcPr>
            <w:tcW w:w="708" w:type="dxa"/>
          </w:tcPr>
          <w:p w14:paraId="5E4AEABF" w14:textId="77777777" w:rsidR="00686F00" w:rsidRPr="000C34B5" w:rsidRDefault="00686F00" w:rsidP="00E95EA9">
            <w:pPr>
              <w:autoSpaceDE w:val="0"/>
              <w:adjustRightInd w:val="0"/>
              <w:rPr>
                <w:b/>
              </w:rPr>
            </w:pPr>
            <w:r w:rsidRPr="000C34B5">
              <w:rPr>
                <w:b/>
              </w:rPr>
              <w:t>Art</w:t>
            </w:r>
          </w:p>
        </w:tc>
        <w:tc>
          <w:tcPr>
            <w:tcW w:w="709" w:type="dxa"/>
            <w:vAlign w:val="center"/>
          </w:tcPr>
          <w:p w14:paraId="7B1C881C" w14:textId="77777777" w:rsidR="00686F00" w:rsidRPr="000C34B5" w:rsidRDefault="00686F00" w:rsidP="00E95EA9">
            <w:pPr>
              <w:autoSpaceDE w:val="0"/>
              <w:adjustRightInd w:val="0"/>
              <w:jc w:val="center"/>
              <w:rPr>
                <w:b/>
              </w:rPr>
            </w:pPr>
            <w:r w:rsidRPr="000C34B5">
              <w:rPr>
                <w:b/>
              </w:rPr>
              <w:t>L/D</w:t>
            </w:r>
          </w:p>
        </w:tc>
        <w:tc>
          <w:tcPr>
            <w:tcW w:w="851" w:type="dxa"/>
            <w:vAlign w:val="center"/>
          </w:tcPr>
          <w:p w14:paraId="109E9B80" w14:textId="77777777" w:rsidR="00686F00" w:rsidRPr="000C34B5" w:rsidRDefault="00686F00" w:rsidP="00E95EA9">
            <w:pPr>
              <w:autoSpaceDE w:val="0"/>
              <w:adjustRightInd w:val="0"/>
              <w:jc w:val="center"/>
              <w:rPr>
                <w:b/>
              </w:rPr>
            </w:pPr>
            <w:r w:rsidRPr="000C34B5">
              <w:rPr>
                <w:b/>
              </w:rPr>
              <w:t>MF</w:t>
            </w:r>
          </w:p>
        </w:tc>
        <w:tc>
          <w:tcPr>
            <w:tcW w:w="851" w:type="dxa"/>
          </w:tcPr>
          <w:p w14:paraId="2FC044C2" w14:textId="77777777" w:rsidR="00686F00" w:rsidRPr="000C34B5" w:rsidRDefault="00686F00" w:rsidP="00E95EA9">
            <w:pPr>
              <w:autoSpaceDE w:val="0"/>
              <w:adjustRightInd w:val="0"/>
              <w:jc w:val="center"/>
              <w:rPr>
                <w:b/>
              </w:rPr>
            </w:pPr>
            <w:r w:rsidRPr="000C34B5">
              <w:rPr>
                <w:b/>
              </w:rPr>
              <w:t>FI</w:t>
            </w:r>
          </w:p>
        </w:tc>
        <w:tc>
          <w:tcPr>
            <w:tcW w:w="851" w:type="dxa"/>
          </w:tcPr>
          <w:p w14:paraId="7E1A9659" w14:textId="77777777" w:rsidR="00686F00" w:rsidRPr="000C34B5" w:rsidRDefault="00686F00" w:rsidP="00D54CEE">
            <w:pPr>
              <w:autoSpaceDE w:val="0"/>
              <w:adjustRightInd w:val="0"/>
              <w:jc w:val="center"/>
              <w:rPr>
                <w:b/>
              </w:rPr>
            </w:pPr>
            <w:r w:rsidRPr="000C34B5">
              <w:rPr>
                <w:b/>
              </w:rPr>
              <w:t>TA</w:t>
            </w:r>
          </w:p>
        </w:tc>
        <w:tc>
          <w:tcPr>
            <w:tcW w:w="851" w:type="dxa"/>
          </w:tcPr>
          <w:p w14:paraId="5D06C64C" w14:textId="77777777" w:rsidR="00686F00" w:rsidRPr="000C34B5" w:rsidRDefault="00686F00" w:rsidP="00D54CEE">
            <w:pPr>
              <w:autoSpaceDE w:val="0"/>
              <w:adjustRightInd w:val="0"/>
              <w:jc w:val="center"/>
              <w:rPr>
                <w:b/>
              </w:rPr>
            </w:pPr>
            <w:r w:rsidRPr="000C34B5">
              <w:rPr>
                <w:b/>
              </w:rPr>
              <w:t>AA</w:t>
            </w:r>
          </w:p>
        </w:tc>
        <w:tc>
          <w:tcPr>
            <w:tcW w:w="851" w:type="dxa"/>
          </w:tcPr>
          <w:p w14:paraId="67F23616" w14:textId="77777777" w:rsidR="00686F00" w:rsidRPr="000C34B5" w:rsidRDefault="00686F00" w:rsidP="00D54CEE">
            <w:pPr>
              <w:autoSpaceDE w:val="0"/>
              <w:adjustRightInd w:val="0"/>
              <w:jc w:val="center"/>
              <w:rPr>
                <w:b/>
              </w:rPr>
            </w:pPr>
            <w:r w:rsidRPr="000C34B5">
              <w:rPr>
                <w:b/>
              </w:rPr>
              <w:t>SO</w:t>
            </w:r>
          </w:p>
        </w:tc>
      </w:tr>
      <w:tr w:rsidR="00686F00" w:rsidRPr="000C34B5" w14:paraId="567F375D" w14:textId="77777777" w:rsidTr="00601213">
        <w:tc>
          <w:tcPr>
            <w:tcW w:w="2235" w:type="dxa"/>
          </w:tcPr>
          <w:p w14:paraId="11E84DA5" w14:textId="77777777" w:rsidR="00686F00" w:rsidRPr="000C34B5" w:rsidRDefault="00686F00" w:rsidP="00E95EA9">
            <w:pPr>
              <w:autoSpaceDE w:val="0"/>
              <w:adjustRightInd w:val="0"/>
              <w:rPr>
                <w:b/>
              </w:rPr>
            </w:pPr>
            <w:r w:rsidRPr="000C34B5">
              <w:rPr>
                <w:b/>
              </w:rPr>
              <w:t>Leistung</w:t>
            </w:r>
          </w:p>
        </w:tc>
        <w:tc>
          <w:tcPr>
            <w:tcW w:w="2409" w:type="dxa"/>
          </w:tcPr>
          <w:p w14:paraId="17F769A4" w14:textId="77777777" w:rsidR="00686F00" w:rsidRPr="000C34B5" w:rsidRDefault="00686F00" w:rsidP="00E95EA9">
            <w:pPr>
              <w:autoSpaceDE w:val="0"/>
              <w:adjustRightInd w:val="0"/>
            </w:pPr>
            <w:r w:rsidRPr="000C34B5">
              <w:t>Thermische Leistung</w:t>
            </w:r>
          </w:p>
        </w:tc>
        <w:tc>
          <w:tcPr>
            <w:tcW w:w="993" w:type="dxa"/>
          </w:tcPr>
          <w:p w14:paraId="099C82FC" w14:textId="77777777" w:rsidR="00686F00" w:rsidRPr="000C34B5" w:rsidRDefault="00686F00" w:rsidP="00E95EA9">
            <w:pPr>
              <w:autoSpaceDE w:val="0"/>
              <w:adjustRightInd w:val="0"/>
            </w:pPr>
            <w:r w:rsidRPr="000C34B5">
              <w:t>kW</w:t>
            </w:r>
          </w:p>
        </w:tc>
        <w:tc>
          <w:tcPr>
            <w:tcW w:w="708" w:type="dxa"/>
          </w:tcPr>
          <w:p w14:paraId="5459BF2F" w14:textId="77777777" w:rsidR="00686F00" w:rsidRPr="000C34B5" w:rsidRDefault="00686F00" w:rsidP="00E95EA9">
            <w:pPr>
              <w:autoSpaceDE w:val="0"/>
              <w:adjustRightInd w:val="0"/>
            </w:pPr>
            <w:r w:rsidRPr="000C34B5">
              <w:t>Zahl</w:t>
            </w:r>
          </w:p>
        </w:tc>
        <w:tc>
          <w:tcPr>
            <w:tcW w:w="709" w:type="dxa"/>
          </w:tcPr>
          <w:p w14:paraId="12084C69" w14:textId="00AADE70" w:rsidR="00686F00" w:rsidRPr="000C34B5" w:rsidRDefault="008F17F8" w:rsidP="00DE2A28">
            <w:pPr>
              <w:autoSpaceDE w:val="0"/>
              <w:adjustRightInd w:val="0"/>
              <w:jc w:val="right"/>
            </w:pPr>
            <w:r>
              <w:t>1</w:t>
            </w:r>
          </w:p>
        </w:tc>
        <w:tc>
          <w:tcPr>
            <w:tcW w:w="851" w:type="dxa"/>
          </w:tcPr>
          <w:p w14:paraId="636825EB" w14:textId="77777777" w:rsidR="00686F00" w:rsidRPr="000C34B5" w:rsidRDefault="00686F00" w:rsidP="00E95EA9">
            <w:pPr>
              <w:autoSpaceDE w:val="0"/>
              <w:adjustRightInd w:val="0"/>
              <w:jc w:val="center"/>
            </w:pPr>
            <w:r w:rsidRPr="000C34B5">
              <w:t>X</w:t>
            </w:r>
          </w:p>
        </w:tc>
        <w:tc>
          <w:tcPr>
            <w:tcW w:w="851" w:type="dxa"/>
          </w:tcPr>
          <w:p w14:paraId="2D83970B" w14:textId="77777777" w:rsidR="00686F00" w:rsidRPr="000C34B5" w:rsidRDefault="00686F00" w:rsidP="00E95EA9">
            <w:pPr>
              <w:autoSpaceDE w:val="0"/>
              <w:adjustRightInd w:val="0"/>
              <w:jc w:val="center"/>
            </w:pPr>
          </w:p>
        </w:tc>
        <w:tc>
          <w:tcPr>
            <w:tcW w:w="851" w:type="dxa"/>
          </w:tcPr>
          <w:p w14:paraId="2C463F57" w14:textId="77777777" w:rsidR="00686F00" w:rsidRPr="000C34B5" w:rsidRDefault="00686F00" w:rsidP="00E95EA9">
            <w:pPr>
              <w:autoSpaceDE w:val="0"/>
              <w:adjustRightInd w:val="0"/>
              <w:jc w:val="center"/>
            </w:pPr>
            <w:r w:rsidRPr="000C34B5">
              <w:t>4</w:t>
            </w:r>
          </w:p>
        </w:tc>
        <w:tc>
          <w:tcPr>
            <w:tcW w:w="851" w:type="dxa"/>
          </w:tcPr>
          <w:p w14:paraId="1DF8A4E1" w14:textId="77777777" w:rsidR="00686F00" w:rsidRPr="000C34B5" w:rsidRDefault="00686F00" w:rsidP="00E95EA9">
            <w:pPr>
              <w:autoSpaceDE w:val="0"/>
              <w:adjustRightInd w:val="0"/>
              <w:jc w:val="center"/>
            </w:pPr>
          </w:p>
        </w:tc>
        <w:tc>
          <w:tcPr>
            <w:tcW w:w="851" w:type="dxa"/>
          </w:tcPr>
          <w:p w14:paraId="66DA0F06" w14:textId="77777777" w:rsidR="00686F00" w:rsidRPr="000C34B5" w:rsidRDefault="00686F00" w:rsidP="00E95EA9">
            <w:pPr>
              <w:autoSpaceDE w:val="0"/>
              <w:adjustRightInd w:val="0"/>
              <w:jc w:val="center"/>
            </w:pPr>
          </w:p>
        </w:tc>
      </w:tr>
      <w:tr w:rsidR="00686F00" w:rsidRPr="000C34B5" w14:paraId="56C4C269" w14:textId="77777777" w:rsidTr="00601213">
        <w:tc>
          <w:tcPr>
            <w:tcW w:w="2235" w:type="dxa"/>
          </w:tcPr>
          <w:p w14:paraId="697BD0FC" w14:textId="77777777" w:rsidR="00686F00" w:rsidRPr="000C34B5" w:rsidRDefault="00686F00" w:rsidP="00E95EA9">
            <w:pPr>
              <w:autoSpaceDE w:val="0"/>
              <w:adjustRightInd w:val="0"/>
              <w:rPr>
                <w:b/>
              </w:rPr>
            </w:pPr>
            <w:r w:rsidRPr="000C34B5">
              <w:rPr>
                <w:b/>
              </w:rPr>
              <w:t>Wärmeerzeuger</w:t>
            </w:r>
          </w:p>
        </w:tc>
        <w:tc>
          <w:tcPr>
            <w:tcW w:w="2409" w:type="dxa"/>
          </w:tcPr>
          <w:p w14:paraId="4E0D4A75" w14:textId="77777777" w:rsidR="00686F00" w:rsidRPr="000C34B5" w:rsidRDefault="00686F00" w:rsidP="00E95EA9">
            <w:pPr>
              <w:autoSpaceDE w:val="0"/>
              <w:adjustRightInd w:val="0"/>
            </w:pPr>
            <w:r w:rsidRPr="000C34B5">
              <w:t>Art des Wärme-erzeugers (Kessel/BHKW)</w:t>
            </w:r>
          </w:p>
        </w:tc>
        <w:tc>
          <w:tcPr>
            <w:tcW w:w="993" w:type="dxa"/>
          </w:tcPr>
          <w:p w14:paraId="6EEE4E75" w14:textId="77777777" w:rsidR="00686F00" w:rsidRPr="000C34B5" w:rsidRDefault="00686F00" w:rsidP="00E95EA9">
            <w:pPr>
              <w:autoSpaceDE w:val="0"/>
              <w:adjustRightInd w:val="0"/>
            </w:pPr>
          </w:p>
        </w:tc>
        <w:tc>
          <w:tcPr>
            <w:tcW w:w="708" w:type="dxa"/>
          </w:tcPr>
          <w:p w14:paraId="4744C42E" w14:textId="77777777" w:rsidR="00686F00" w:rsidRPr="000C34B5" w:rsidRDefault="00686F00" w:rsidP="00E95EA9">
            <w:pPr>
              <w:autoSpaceDE w:val="0"/>
              <w:adjustRightInd w:val="0"/>
            </w:pPr>
            <w:r w:rsidRPr="000C34B5">
              <w:t>Text</w:t>
            </w:r>
          </w:p>
        </w:tc>
        <w:tc>
          <w:tcPr>
            <w:tcW w:w="709" w:type="dxa"/>
          </w:tcPr>
          <w:p w14:paraId="34270548" w14:textId="77777777" w:rsidR="00686F00" w:rsidRPr="000C34B5" w:rsidRDefault="00686F00" w:rsidP="00E95EA9">
            <w:pPr>
              <w:autoSpaceDE w:val="0"/>
              <w:adjustRightInd w:val="0"/>
              <w:jc w:val="right"/>
            </w:pPr>
            <w:r w:rsidRPr="000C34B5">
              <w:t>50</w:t>
            </w:r>
          </w:p>
        </w:tc>
        <w:tc>
          <w:tcPr>
            <w:tcW w:w="851" w:type="dxa"/>
          </w:tcPr>
          <w:p w14:paraId="58027C90" w14:textId="77777777" w:rsidR="00686F00" w:rsidRPr="000C34B5" w:rsidRDefault="00686F00" w:rsidP="00E95EA9">
            <w:pPr>
              <w:autoSpaceDE w:val="0"/>
              <w:adjustRightInd w:val="0"/>
              <w:jc w:val="center"/>
            </w:pPr>
            <w:r w:rsidRPr="000C34B5">
              <w:t>X</w:t>
            </w:r>
          </w:p>
        </w:tc>
        <w:tc>
          <w:tcPr>
            <w:tcW w:w="851" w:type="dxa"/>
          </w:tcPr>
          <w:p w14:paraId="72717F3E" w14:textId="77777777" w:rsidR="00686F00" w:rsidRPr="000C34B5" w:rsidRDefault="00686F00" w:rsidP="00E95EA9">
            <w:pPr>
              <w:autoSpaceDE w:val="0"/>
              <w:adjustRightInd w:val="0"/>
              <w:jc w:val="center"/>
            </w:pPr>
            <w:r w:rsidRPr="000C34B5">
              <w:t>A</w:t>
            </w:r>
          </w:p>
        </w:tc>
        <w:tc>
          <w:tcPr>
            <w:tcW w:w="851" w:type="dxa"/>
          </w:tcPr>
          <w:p w14:paraId="072B730D" w14:textId="77777777" w:rsidR="00686F00" w:rsidRPr="000C34B5" w:rsidRDefault="00437AA5" w:rsidP="00E95EA9">
            <w:pPr>
              <w:autoSpaceDE w:val="0"/>
              <w:adjustRightInd w:val="0"/>
              <w:jc w:val="center"/>
            </w:pPr>
            <w:r w:rsidRPr="000C34B5">
              <w:t>5</w:t>
            </w:r>
          </w:p>
        </w:tc>
        <w:tc>
          <w:tcPr>
            <w:tcW w:w="851" w:type="dxa"/>
          </w:tcPr>
          <w:p w14:paraId="28E96136" w14:textId="77777777" w:rsidR="00686F00" w:rsidRPr="000C34B5" w:rsidRDefault="00D809EA" w:rsidP="00E95EA9">
            <w:pPr>
              <w:autoSpaceDE w:val="0"/>
              <w:adjustRightInd w:val="0"/>
              <w:jc w:val="center"/>
            </w:pPr>
            <w:r w:rsidRPr="000C34B5">
              <w:t>4</w:t>
            </w:r>
          </w:p>
        </w:tc>
        <w:tc>
          <w:tcPr>
            <w:tcW w:w="851" w:type="dxa"/>
          </w:tcPr>
          <w:p w14:paraId="1C4323E5" w14:textId="77777777" w:rsidR="00686F00" w:rsidRPr="000C34B5" w:rsidRDefault="00D809EA" w:rsidP="00E95EA9">
            <w:pPr>
              <w:autoSpaceDE w:val="0"/>
              <w:adjustRightInd w:val="0"/>
              <w:jc w:val="center"/>
            </w:pPr>
            <w:r w:rsidRPr="000C34B5">
              <w:t>2</w:t>
            </w:r>
          </w:p>
        </w:tc>
      </w:tr>
      <w:tr w:rsidR="00686F00" w:rsidRPr="000C34B5" w14:paraId="1CE821A0" w14:textId="77777777" w:rsidTr="00601213">
        <w:tc>
          <w:tcPr>
            <w:tcW w:w="2235" w:type="dxa"/>
          </w:tcPr>
          <w:p w14:paraId="55631527" w14:textId="77777777" w:rsidR="00686F00" w:rsidRPr="000C34B5" w:rsidRDefault="00686F00" w:rsidP="00C6098F">
            <w:pPr>
              <w:autoSpaceDE w:val="0"/>
              <w:adjustRightInd w:val="0"/>
              <w:rPr>
                <w:b/>
              </w:rPr>
            </w:pPr>
            <w:r w:rsidRPr="000C34B5">
              <w:rPr>
                <w:b/>
              </w:rPr>
              <w:t>Brennstoff</w:t>
            </w:r>
            <w:r w:rsidR="004E00A9" w:rsidRPr="000C34B5">
              <w:rPr>
                <w:b/>
              </w:rPr>
              <w:t>gruppe</w:t>
            </w:r>
            <w:r w:rsidRPr="000C34B5">
              <w:rPr>
                <w:b/>
              </w:rPr>
              <w:t xml:space="preserve"> (Wärmeerzeuger)</w:t>
            </w:r>
          </w:p>
        </w:tc>
        <w:tc>
          <w:tcPr>
            <w:tcW w:w="2409" w:type="dxa"/>
          </w:tcPr>
          <w:p w14:paraId="552F5F4B" w14:textId="77777777" w:rsidR="00686F00" w:rsidRPr="000C34B5" w:rsidRDefault="00686F00" w:rsidP="00E95EA9">
            <w:pPr>
              <w:autoSpaceDE w:val="0"/>
              <w:adjustRightInd w:val="0"/>
            </w:pPr>
            <w:r w:rsidRPr="000C34B5">
              <w:t>Brennstoff</w:t>
            </w:r>
            <w:r w:rsidR="004E00A9" w:rsidRPr="000C34B5">
              <w:t>gruppe</w:t>
            </w:r>
            <w:r w:rsidRPr="000C34B5">
              <w:t xml:space="preserve"> des Wärmeerzeugers</w:t>
            </w:r>
          </w:p>
        </w:tc>
        <w:tc>
          <w:tcPr>
            <w:tcW w:w="993" w:type="dxa"/>
          </w:tcPr>
          <w:p w14:paraId="1567B031" w14:textId="77777777" w:rsidR="00686F00" w:rsidRPr="000C34B5" w:rsidRDefault="00686F00" w:rsidP="00E95EA9">
            <w:pPr>
              <w:autoSpaceDE w:val="0"/>
              <w:adjustRightInd w:val="0"/>
            </w:pPr>
          </w:p>
        </w:tc>
        <w:tc>
          <w:tcPr>
            <w:tcW w:w="708" w:type="dxa"/>
          </w:tcPr>
          <w:p w14:paraId="45DF0983" w14:textId="77777777" w:rsidR="00686F00" w:rsidRPr="000C34B5" w:rsidRDefault="00686F00" w:rsidP="00E95EA9">
            <w:pPr>
              <w:autoSpaceDE w:val="0"/>
              <w:adjustRightInd w:val="0"/>
            </w:pPr>
            <w:r w:rsidRPr="000C34B5">
              <w:t>Text</w:t>
            </w:r>
          </w:p>
        </w:tc>
        <w:tc>
          <w:tcPr>
            <w:tcW w:w="709" w:type="dxa"/>
          </w:tcPr>
          <w:p w14:paraId="187CCBE5" w14:textId="77777777" w:rsidR="00686F00" w:rsidRPr="000C34B5" w:rsidRDefault="00686F00" w:rsidP="00E95EA9">
            <w:pPr>
              <w:autoSpaceDE w:val="0"/>
              <w:adjustRightInd w:val="0"/>
              <w:jc w:val="right"/>
            </w:pPr>
            <w:r w:rsidRPr="000C34B5">
              <w:t>50</w:t>
            </w:r>
          </w:p>
        </w:tc>
        <w:tc>
          <w:tcPr>
            <w:tcW w:w="851" w:type="dxa"/>
          </w:tcPr>
          <w:p w14:paraId="06A6D9DA" w14:textId="77777777" w:rsidR="00686F00" w:rsidRPr="000C34B5" w:rsidRDefault="00686F00" w:rsidP="00E95EA9">
            <w:pPr>
              <w:autoSpaceDE w:val="0"/>
              <w:adjustRightInd w:val="0"/>
              <w:jc w:val="center"/>
            </w:pPr>
            <w:r w:rsidRPr="000C34B5">
              <w:t>X</w:t>
            </w:r>
          </w:p>
        </w:tc>
        <w:tc>
          <w:tcPr>
            <w:tcW w:w="851" w:type="dxa"/>
          </w:tcPr>
          <w:p w14:paraId="4A002283" w14:textId="77777777" w:rsidR="00686F00" w:rsidRPr="000C34B5" w:rsidRDefault="00686F00" w:rsidP="00E95EA9">
            <w:pPr>
              <w:autoSpaceDE w:val="0"/>
              <w:adjustRightInd w:val="0"/>
              <w:jc w:val="center"/>
            </w:pPr>
          </w:p>
        </w:tc>
        <w:tc>
          <w:tcPr>
            <w:tcW w:w="851" w:type="dxa"/>
          </w:tcPr>
          <w:p w14:paraId="0238DCC7" w14:textId="77777777" w:rsidR="00686F00" w:rsidRPr="000C34B5" w:rsidRDefault="00437AA5" w:rsidP="00E95EA9">
            <w:pPr>
              <w:autoSpaceDE w:val="0"/>
              <w:adjustRightInd w:val="0"/>
              <w:jc w:val="center"/>
            </w:pPr>
            <w:r w:rsidRPr="000C34B5">
              <w:t>6</w:t>
            </w:r>
          </w:p>
        </w:tc>
        <w:tc>
          <w:tcPr>
            <w:tcW w:w="851" w:type="dxa"/>
          </w:tcPr>
          <w:p w14:paraId="5A7A61F5" w14:textId="77777777" w:rsidR="00686F00" w:rsidRPr="000C34B5" w:rsidRDefault="00D809EA" w:rsidP="00E95EA9">
            <w:pPr>
              <w:autoSpaceDE w:val="0"/>
              <w:adjustRightInd w:val="0"/>
              <w:jc w:val="center"/>
            </w:pPr>
            <w:r w:rsidRPr="000C34B5">
              <w:t>5</w:t>
            </w:r>
          </w:p>
        </w:tc>
        <w:tc>
          <w:tcPr>
            <w:tcW w:w="851" w:type="dxa"/>
          </w:tcPr>
          <w:p w14:paraId="240CDF88" w14:textId="77777777" w:rsidR="00686F00" w:rsidRPr="000C34B5" w:rsidRDefault="00D809EA" w:rsidP="00E95EA9">
            <w:pPr>
              <w:autoSpaceDE w:val="0"/>
              <w:adjustRightInd w:val="0"/>
              <w:jc w:val="center"/>
            </w:pPr>
            <w:r w:rsidRPr="000C34B5">
              <w:t>4</w:t>
            </w:r>
          </w:p>
        </w:tc>
      </w:tr>
      <w:tr w:rsidR="00686F00" w:rsidRPr="000C34B5" w14:paraId="3B996F93" w14:textId="77777777" w:rsidTr="00601213">
        <w:tc>
          <w:tcPr>
            <w:tcW w:w="2235" w:type="dxa"/>
          </w:tcPr>
          <w:p w14:paraId="105EB9F7" w14:textId="77777777" w:rsidR="00686F00" w:rsidRPr="000C34B5" w:rsidRDefault="00686F00" w:rsidP="00C6098F">
            <w:pPr>
              <w:autoSpaceDE w:val="0"/>
              <w:adjustRightInd w:val="0"/>
              <w:rPr>
                <w:b/>
              </w:rPr>
            </w:pPr>
            <w:r w:rsidRPr="000C34B5">
              <w:rPr>
                <w:b/>
              </w:rPr>
              <w:t xml:space="preserve">Leistung </w:t>
            </w:r>
            <w:r w:rsidRPr="000C34B5">
              <w:rPr>
                <w:b/>
              </w:rPr>
              <w:br/>
              <w:t>(Wärmeerzeuger)</w:t>
            </w:r>
          </w:p>
        </w:tc>
        <w:tc>
          <w:tcPr>
            <w:tcW w:w="2409" w:type="dxa"/>
          </w:tcPr>
          <w:p w14:paraId="1D10ED1C" w14:textId="77777777" w:rsidR="00686F00" w:rsidRPr="000C34B5" w:rsidRDefault="00686F00" w:rsidP="00E95EA9">
            <w:pPr>
              <w:autoSpaceDE w:val="0"/>
              <w:adjustRightInd w:val="0"/>
            </w:pPr>
            <w:r w:rsidRPr="000C34B5">
              <w:t>Leistung des Wärmeerzeugers (bei BHKW: elektrische Leistung)</w:t>
            </w:r>
          </w:p>
        </w:tc>
        <w:tc>
          <w:tcPr>
            <w:tcW w:w="993" w:type="dxa"/>
          </w:tcPr>
          <w:p w14:paraId="2D64FD60" w14:textId="77777777" w:rsidR="00686F00" w:rsidRPr="000C34B5" w:rsidRDefault="00686F00" w:rsidP="00E95EA9">
            <w:pPr>
              <w:autoSpaceDE w:val="0"/>
              <w:adjustRightInd w:val="0"/>
            </w:pPr>
            <w:r w:rsidRPr="000C34B5">
              <w:t>kW</w:t>
            </w:r>
          </w:p>
        </w:tc>
        <w:tc>
          <w:tcPr>
            <w:tcW w:w="708" w:type="dxa"/>
          </w:tcPr>
          <w:p w14:paraId="16591A2E" w14:textId="77777777" w:rsidR="00686F00" w:rsidRPr="000C34B5" w:rsidRDefault="00686F00" w:rsidP="00E95EA9">
            <w:pPr>
              <w:autoSpaceDE w:val="0"/>
              <w:adjustRightInd w:val="0"/>
            </w:pPr>
            <w:r w:rsidRPr="000C34B5">
              <w:t>Zahl</w:t>
            </w:r>
          </w:p>
        </w:tc>
        <w:tc>
          <w:tcPr>
            <w:tcW w:w="709" w:type="dxa"/>
          </w:tcPr>
          <w:p w14:paraId="734E0311" w14:textId="254D7F44" w:rsidR="00686F00" w:rsidRPr="000C34B5" w:rsidRDefault="00686F00" w:rsidP="00DE2A28">
            <w:pPr>
              <w:autoSpaceDE w:val="0"/>
              <w:adjustRightInd w:val="0"/>
              <w:jc w:val="right"/>
            </w:pPr>
            <w:r w:rsidRPr="000C34B5">
              <w:t>0</w:t>
            </w:r>
          </w:p>
        </w:tc>
        <w:tc>
          <w:tcPr>
            <w:tcW w:w="851" w:type="dxa"/>
          </w:tcPr>
          <w:p w14:paraId="12D89166" w14:textId="77777777" w:rsidR="00686F00" w:rsidRPr="000C34B5" w:rsidRDefault="00686F00" w:rsidP="00E95EA9">
            <w:pPr>
              <w:autoSpaceDE w:val="0"/>
              <w:adjustRightInd w:val="0"/>
              <w:jc w:val="center"/>
            </w:pPr>
            <w:r w:rsidRPr="000C34B5">
              <w:t>X</w:t>
            </w:r>
          </w:p>
        </w:tc>
        <w:tc>
          <w:tcPr>
            <w:tcW w:w="851" w:type="dxa"/>
          </w:tcPr>
          <w:p w14:paraId="194EB107" w14:textId="77777777" w:rsidR="00686F00" w:rsidRPr="000C34B5" w:rsidRDefault="00686F00" w:rsidP="00E95EA9">
            <w:pPr>
              <w:autoSpaceDE w:val="0"/>
              <w:adjustRightInd w:val="0"/>
              <w:jc w:val="center"/>
            </w:pPr>
          </w:p>
        </w:tc>
        <w:tc>
          <w:tcPr>
            <w:tcW w:w="851" w:type="dxa"/>
          </w:tcPr>
          <w:p w14:paraId="7AEA0B24" w14:textId="77777777" w:rsidR="00686F00" w:rsidRPr="000C34B5" w:rsidRDefault="00437AA5" w:rsidP="00E95EA9">
            <w:pPr>
              <w:autoSpaceDE w:val="0"/>
              <w:adjustRightInd w:val="0"/>
              <w:jc w:val="center"/>
            </w:pPr>
            <w:r w:rsidRPr="000C34B5">
              <w:t>7</w:t>
            </w:r>
          </w:p>
        </w:tc>
        <w:tc>
          <w:tcPr>
            <w:tcW w:w="851" w:type="dxa"/>
          </w:tcPr>
          <w:p w14:paraId="7FBA6DB8" w14:textId="77777777" w:rsidR="00686F00" w:rsidRPr="000C34B5" w:rsidRDefault="00D809EA" w:rsidP="00E95EA9">
            <w:pPr>
              <w:autoSpaceDE w:val="0"/>
              <w:adjustRightInd w:val="0"/>
              <w:jc w:val="center"/>
            </w:pPr>
            <w:r w:rsidRPr="000C34B5">
              <w:t>2</w:t>
            </w:r>
          </w:p>
        </w:tc>
        <w:tc>
          <w:tcPr>
            <w:tcW w:w="851" w:type="dxa"/>
          </w:tcPr>
          <w:p w14:paraId="2E101F9C" w14:textId="77777777" w:rsidR="00686F00" w:rsidRPr="000C34B5" w:rsidRDefault="00D809EA" w:rsidP="00E95EA9">
            <w:pPr>
              <w:autoSpaceDE w:val="0"/>
              <w:adjustRightInd w:val="0"/>
              <w:jc w:val="center"/>
            </w:pPr>
            <w:r w:rsidRPr="000C34B5">
              <w:t>3</w:t>
            </w:r>
          </w:p>
        </w:tc>
      </w:tr>
      <w:tr w:rsidR="00686F00" w:rsidRPr="000C34B5" w14:paraId="673CEB45" w14:textId="77777777" w:rsidTr="00601213">
        <w:tc>
          <w:tcPr>
            <w:tcW w:w="2235" w:type="dxa"/>
          </w:tcPr>
          <w:p w14:paraId="085A3452" w14:textId="77777777" w:rsidR="00686F00" w:rsidRPr="000C34B5" w:rsidRDefault="00686F00" w:rsidP="00E95EA9">
            <w:pPr>
              <w:autoSpaceDE w:val="0"/>
              <w:adjustRightInd w:val="0"/>
              <w:rPr>
                <w:b/>
              </w:rPr>
            </w:pPr>
            <w:r w:rsidRPr="000C34B5">
              <w:rPr>
                <w:b/>
              </w:rPr>
              <w:t>Zusatzinformation</w:t>
            </w:r>
          </w:p>
        </w:tc>
        <w:tc>
          <w:tcPr>
            <w:tcW w:w="2409" w:type="dxa"/>
          </w:tcPr>
          <w:p w14:paraId="0795E012" w14:textId="77777777" w:rsidR="00686F00" w:rsidRPr="000C34B5" w:rsidRDefault="00686F00" w:rsidP="00E95EA9">
            <w:pPr>
              <w:autoSpaceDE w:val="0"/>
              <w:adjustRightInd w:val="0"/>
            </w:pPr>
            <w:r w:rsidRPr="000C34B5">
              <w:t>Freitext-Feld</w:t>
            </w:r>
          </w:p>
        </w:tc>
        <w:tc>
          <w:tcPr>
            <w:tcW w:w="993" w:type="dxa"/>
          </w:tcPr>
          <w:p w14:paraId="1BC1C172" w14:textId="77777777" w:rsidR="00686F00" w:rsidRPr="000C34B5" w:rsidRDefault="00686F00" w:rsidP="00E95EA9">
            <w:pPr>
              <w:autoSpaceDE w:val="0"/>
              <w:adjustRightInd w:val="0"/>
            </w:pPr>
          </w:p>
        </w:tc>
        <w:tc>
          <w:tcPr>
            <w:tcW w:w="708" w:type="dxa"/>
          </w:tcPr>
          <w:p w14:paraId="73270103" w14:textId="77777777" w:rsidR="00686F00" w:rsidRPr="000C34B5" w:rsidRDefault="00686F00" w:rsidP="00E95EA9">
            <w:pPr>
              <w:autoSpaceDE w:val="0"/>
              <w:adjustRightInd w:val="0"/>
            </w:pPr>
            <w:r w:rsidRPr="000C34B5">
              <w:t>Text</w:t>
            </w:r>
          </w:p>
        </w:tc>
        <w:tc>
          <w:tcPr>
            <w:tcW w:w="709" w:type="dxa"/>
          </w:tcPr>
          <w:p w14:paraId="3A5EBEAF" w14:textId="77777777" w:rsidR="00686F00" w:rsidRPr="000C34B5" w:rsidRDefault="00686F00" w:rsidP="00E95EA9">
            <w:pPr>
              <w:autoSpaceDE w:val="0"/>
              <w:adjustRightInd w:val="0"/>
              <w:jc w:val="right"/>
            </w:pPr>
            <w:r w:rsidRPr="000C34B5">
              <w:t>500</w:t>
            </w:r>
          </w:p>
        </w:tc>
        <w:tc>
          <w:tcPr>
            <w:tcW w:w="851" w:type="dxa"/>
          </w:tcPr>
          <w:p w14:paraId="5FC61D4F" w14:textId="77777777" w:rsidR="00686F00" w:rsidRPr="000C34B5" w:rsidRDefault="00686F00" w:rsidP="00E95EA9">
            <w:pPr>
              <w:autoSpaceDE w:val="0"/>
              <w:adjustRightInd w:val="0"/>
              <w:jc w:val="center"/>
            </w:pPr>
          </w:p>
        </w:tc>
        <w:tc>
          <w:tcPr>
            <w:tcW w:w="851" w:type="dxa"/>
          </w:tcPr>
          <w:p w14:paraId="4E5F4274" w14:textId="77777777" w:rsidR="00686F00" w:rsidRPr="000C34B5" w:rsidRDefault="00686F00" w:rsidP="00E95EA9">
            <w:pPr>
              <w:autoSpaceDE w:val="0"/>
              <w:adjustRightInd w:val="0"/>
              <w:jc w:val="center"/>
            </w:pPr>
          </w:p>
        </w:tc>
        <w:tc>
          <w:tcPr>
            <w:tcW w:w="851" w:type="dxa"/>
          </w:tcPr>
          <w:p w14:paraId="3785456A" w14:textId="77777777" w:rsidR="00686F00" w:rsidRPr="000C34B5" w:rsidRDefault="00686F00" w:rsidP="00E95EA9">
            <w:pPr>
              <w:autoSpaceDE w:val="0"/>
              <w:adjustRightInd w:val="0"/>
              <w:jc w:val="center"/>
            </w:pPr>
          </w:p>
        </w:tc>
        <w:tc>
          <w:tcPr>
            <w:tcW w:w="851" w:type="dxa"/>
          </w:tcPr>
          <w:p w14:paraId="0EC4D538" w14:textId="77777777" w:rsidR="00686F00" w:rsidRPr="000C34B5" w:rsidRDefault="00686F00" w:rsidP="00E95EA9">
            <w:pPr>
              <w:autoSpaceDE w:val="0"/>
              <w:adjustRightInd w:val="0"/>
              <w:jc w:val="center"/>
            </w:pPr>
          </w:p>
        </w:tc>
        <w:tc>
          <w:tcPr>
            <w:tcW w:w="851" w:type="dxa"/>
          </w:tcPr>
          <w:p w14:paraId="3034736D" w14:textId="77777777" w:rsidR="00686F00" w:rsidRPr="000C34B5" w:rsidRDefault="00686F00" w:rsidP="00E95EA9">
            <w:pPr>
              <w:autoSpaceDE w:val="0"/>
              <w:adjustRightInd w:val="0"/>
              <w:jc w:val="center"/>
            </w:pPr>
          </w:p>
        </w:tc>
      </w:tr>
    </w:tbl>
    <w:p w14:paraId="271AABA1" w14:textId="77777777" w:rsidR="00E95EA9" w:rsidRPr="000C34B5" w:rsidRDefault="00E95EA9" w:rsidP="00E95EA9">
      <w:pPr>
        <w:rPr>
          <w:lang w:eastAsia="de-DE"/>
        </w:rPr>
      </w:pPr>
    </w:p>
    <w:p w14:paraId="4537191A" w14:textId="77777777" w:rsidR="00E95EA9" w:rsidRPr="000C34B5" w:rsidRDefault="00E95EA9" w:rsidP="00E95EA9">
      <w:pPr>
        <w:pStyle w:val="berschrift2"/>
        <w:rPr>
          <w:rFonts w:ascii="Arial" w:hAnsi="Arial" w:cs="Arial"/>
          <w:lang w:eastAsia="de-DE"/>
        </w:rPr>
      </w:pPr>
      <w:r w:rsidRPr="000C34B5">
        <w:rPr>
          <w:rFonts w:ascii="Arial" w:hAnsi="Arial" w:cs="Arial"/>
          <w:lang w:eastAsia="de-DE"/>
        </w:rPr>
        <w:t>Rauchgasreinigung</w:t>
      </w:r>
    </w:p>
    <w:tbl>
      <w:tblPr>
        <w:tblStyle w:val="Tabellenraster1"/>
        <w:tblW w:w="0" w:type="auto"/>
        <w:tblLayout w:type="fixed"/>
        <w:tblLook w:val="04A0" w:firstRow="1" w:lastRow="0" w:firstColumn="1" w:lastColumn="0" w:noHBand="0" w:noVBand="1"/>
      </w:tblPr>
      <w:tblGrid>
        <w:gridCol w:w="2245"/>
        <w:gridCol w:w="2399"/>
        <w:gridCol w:w="993"/>
        <w:gridCol w:w="708"/>
        <w:gridCol w:w="709"/>
        <w:gridCol w:w="851"/>
        <w:gridCol w:w="850"/>
        <w:gridCol w:w="850"/>
        <w:gridCol w:w="850"/>
        <w:gridCol w:w="850"/>
      </w:tblGrid>
      <w:tr w:rsidR="00686F00" w:rsidRPr="000C34B5" w14:paraId="2D8C83A7" w14:textId="77777777" w:rsidTr="00686F00">
        <w:tc>
          <w:tcPr>
            <w:tcW w:w="2245" w:type="dxa"/>
          </w:tcPr>
          <w:p w14:paraId="6DCADD93" w14:textId="77777777" w:rsidR="00686F00" w:rsidRPr="000C34B5" w:rsidRDefault="00686F00" w:rsidP="00E95EA9">
            <w:pPr>
              <w:autoSpaceDE w:val="0"/>
              <w:adjustRightInd w:val="0"/>
              <w:rPr>
                <w:b/>
              </w:rPr>
            </w:pPr>
            <w:r w:rsidRPr="000C34B5">
              <w:rPr>
                <w:b/>
              </w:rPr>
              <w:t>Feld</w:t>
            </w:r>
          </w:p>
        </w:tc>
        <w:tc>
          <w:tcPr>
            <w:tcW w:w="2399" w:type="dxa"/>
          </w:tcPr>
          <w:p w14:paraId="1AA33628" w14:textId="77777777" w:rsidR="00686F00" w:rsidRPr="000C34B5" w:rsidRDefault="00686F00" w:rsidP="00E95EA9">
            <w:pPr>
              <w:autoSpaceDE w:val="0"/>
              <w:adjustRightInd w:val="0"/>
              <w:rPr>
                <w:b/>
              </w:rPr>
            </w:pPr>
            <w:r w:rsidRPr="000C34B5">
              <w:rPr>
                <w:b/>
              </w:rPr>
              <w:t>Erläuterung</w:t>
            </w:r>
          </w:p>
        </w:tc>
        <w:tc>
          <w:tcPr>
            <w:tcW w:w="993" w:type="dxa"/>
          </w:tcPr>
          <w:p w14:paraId="026169C9" w14:textId="77777777" w:rsidR="00686F00" w:rsidRPr="000C34B5" w:rsidRDefault="00686F00" w:rsidP="00E95EA9">
            <w:pPr>
              <w:autoSpaceDE w:val="0"/>
              <w:adjustRightInd w:val="0"/>
              <w:rPr>
                <w:b/>
              </w:rPr>
            </w:pPr>
            <w:r w:rsidRPr="000C34B5">
              <w:rPr>
                <w:b/>
              </w:rPr>
              <w:t>Einheit</w:t>
            </w:r>
          </w:p>
        </w:tc>
        <w:tc>
          <w:tcPr>
            <w:tcW w:w="708" w:type="dxa"/>
          </w:tcPr>
          <w:p w14:paraId="6E2401E8" w14:textId="77777777" w:rsidR="00686F00" w:rsidRPr="000C34B5" w:rsidRDefault="00686F00" w:rsidP="00E95EA9">
            <w:pPr>
              <w:autoSpaceDE w:val="0"/>
              <w:adjustRightInd w:val="0"/>
              <w:rPr>
                <w:b/>
              </w:rPr>
            </w:pPr>
            <w:r w:rsidRPr="000C34B5">
              <w:rPr>
                <w:b/>
              </w:rPr>
              <w:t>Art</w:t>
            </w:r>
          </w:p>
        </w:tc>
        <w:tc>
          <w:tcPr>
            <w:tcW w:w="709" w:type="dxa"/>
            <w:vAlign w:val="center"/>
          </w:tcPr>
          <w:p w14:paraId="766A22D5" w14:textId="77777777" w:rsidR="00686F00" w:rsidRPr="000C34B5" w:rsidRDefault="00686F00" w:rsidP="00E95EA9">
            <w:pPr>
              <w:autoSpaceDE w:val="0"/>
              <w:adjustRightInd w:val="0"/>
              <w:jc w:val="center"/>
              <w:rPr>
                <w:b/>
              </w:rPr>
            </w:pPr>
            <w:r w:rsidRPr="000C34B5">
              <w:rPr>
                <w:b/>
              </w:rPr>
              <w:t>L/D</w:t>
            </w:r>
          </w:p>
        </w:tc>
        <w:tc>
          <w:tcPr>
            <w:tcW w:w="851" w:type="dxa"/>
            <w:vAlign w:val="center"/>
          </w:tcPr>
          <w:p w14:paraId="60C73864" w14:textId="77777777" w:rsidR="00686F00" w:rsidRPr="000C34B5" w:rsidRDefault="00686F00" w:rsidP="00E95EA9">
            <w:pPr>
              <w:autoSpaceDE w:val="0"/>
              <w:adjustRightInd w:val="0"/>
              <w:jc w:val="center"/>
              <w:rPr>
                <w:b/>
              </w:rPr>
            </w:pPr>
            <w:r w:rsidRPr="000C34B5">
              <w:rPr>
                <w:b/>
              </w:rPr>
              <w:t>MF</w:t>
            </w:r>
          </w:p>
        </w:tc>
        <w:tc>
          <w:tcPr>
            <w:tcW w:w="850" w:type="dxa"/>
          </w:tcPr>
          <w:p w14:paraId="55CB4DA3" w14:textId="77777777" w:rsidR="00686F00" w:rsidRPr="000C34B5" w:rsidRDefault="00686F00" w:rsidP="00E95EA9">
            <w:pPr>
              <w:autoSpaceDE w:val="0"/>
              <w:adjustRightInd w:val="0"/>
              <w:jc w:val="center"/>
              <w:rPr>
                <w:b/>
              </w:rPr>
            </w:pPr>
            <w:r w:rsidRPr="000C34B5">
              <w:rPr>
                <w:b/>
              </w:rPr>
              <w:t>FI</w:t>
            </w:r>
          </w:p>
        </w:tc>
        <w:tc>
          <w:tcPr>
            <w:tcW w:w="850" w:type="dxa"/>
          </w:tcPr>
          <w:p w14:paraId="736E42F9" w14:textId="77777777" w:rsidR="00686F00" w:rsidRPr="000C34B5" w:rsidRDefault="00686F00" w:rsidP="009D6D3A">
            <w:pPr>
              <w:autoSpaceDE w:val="0"/>
              <w:adjustRightInd w:val="0"/>
              <w:jc w:val="center"/>
              <w:rPr>
                <w:b/>
              </w:rPr>
            </w:pPr>
            <w:r w:rsidRPr="000C34B5">
              <w:rPr>
                <w:b/>
              </w:rPr>
              <w:t>TA</w:t>
            </w:r>
          </w:p>
        </w:tc>
        <w:tc>
          <w:tcPr>
            <w:tcW w:w="850" w:type="dxa"/>
          </w:tcPr>
          <w:p w14:paraId="680C45B6" w14:textId="77777777" w:rsidR="00686F00" w:rsidRPr="000C34B5" w:rsidRDefault="00686F00" w:rsidP="009D6D3A">
            <w:pPr>
              <w:autoSpaceDE w:val="0"/>
              <w:adjustRightInd w:val="0"/>
              <w:jc w:val="center"/>
              <w:rPr>
                <w:b/>
              </w:rPr>
            </w:pPr>
            <w:r w:rsidRPr="000C34B5">
              <w:rPr>
                <w:b/>
              </w:rPr>
              <w:t>AA</w:t>
            </w:r>
          </w:p>
        </w:tc>
        <w:tc>
          <w:tcPr>
            <w:tcW w:w="850" w:type="dxa"/>
          </w:tcPr>
          <w:p w14:paraId="39DB4FAD" w14:textId="77777777" w:rsidR="00686F00" w:rsidRPr="000C34B5" w:rsidRDefault="00686F00" w:rsidP="009D6D3A">
            <w:pPr>
              <w:autoSpaceDE w:val="0"/>
              <w:adjustRightInd w:val="0"/>
              <w:jc w:val="center"/>
              <w:rPr>
                <w:b/>
              </w:rPr>
            </w:pPr>
            <w:r w:rsidRPr="000C34B5">
              <w:rPr>
                <w:b/>
              </w:rPr>
              <w:t>SO</w:t>
            </w:r>
          </w:p>
        </w:tc>
      </w:tr>
      <w:tr w:rsidR="00686F00" w:rsidRPr="000C34B5" w14:paraId="27C4C26C" w14:textId="77777777" w:rsidTr="00686F00">
        <w:tc>
          <w:tcPr>
            <w:tcW w:w="2245" w:type="dxa"/>
          </w:tcPr>
          <w:p w14:paraId="02A3756A" w14:textId="77777777" w:rsidR="00686F00" w:rsidRPr="000C34B5" w:rsidRDefault="00686F00" w:rsidP="00E95EA9">
            <w:pPr>
              <w:autoSpaceDE w:val="0"/>
              <w:adjustRightInd w:val="0"/>
              <w:rPr>
                <w:b/>
              </w:rPr>
            </w:pPr>
            <w:r w:rsidRPr="000C34B5">
              <w:rPr>
                <w:b/>
              </w:rPr>
              <w:t>Maximaler Volumenstrom</w:t>
            </w:r>
          </w:p>
        </w:tc>
        <w:tc>
          <w:tcPr>
            <w:tcW w:w="2399" w:type="dxa"/>
          </w:tcPr>
          <w:p w14:paraId="53DC0B85" w14:textId="77777777" w:rsidR="00686F00" w:rsidRPr="000C34B5" w:rsidRDefault="00686F00" w:rsidP="00E95EA9">
            <w:pPr>
              <w:autoSpaceDE w:val="0"/>
              <w:adjustRightInd w:val="0"/>
            </w:pPr>
            <w:r w:rsidRPr="000C34B5">
              <w:t>Maximal reinigbarer Abgas-Volumenstrom</w:t>
            </w:r>
          </w:p>
        </w:tc>
        <w:tc>
          <w:tcPr>
            <w:tcW w:w="993" w:type="dxa"/>
          </w:tcPr>
          <w:p w14:paraId="3BB2C702" w14:textId="77777777" w:rsidR="00686F00" w:rsidRPr="000C34B5" w:rsidRDefault="00686F00" w:rsidP="00E95EA9">
            <w:pPr>
              <w:autoSpaceDE w:val="0"/>
              <w:adjustRightInd w:val="0"/>
            </w:pPr>
            <w:r w:rsidRPr="000C34B5">
              <w:t>m3/h</w:t>
            </w:r>
          </w:p>
        </w:tc>
        <w:tc>
          <w:tcPr>
            <w:tcW w:w="708" w:type="dxa"/>
          </w:tcPr>
          <w:p w14:paraId="54897277" w14:textId="77777777" w:rsidR="00686F00" w:rsidRPr="000C34B5" w:rsidRDefault="00686F00" w:rsidP="00E95EA9">
            <w:pPr>
              <w:autoSpaceDE w:val="0"/>
              <w:adjustRightInd w:val="0"/>
            </w:pPr>
            <w:r w:rsidRPr="000C34B5">
              <w:t>Zahl</w:t>
            </w:r>
          </w:p>
        </w:tc>
        <w:tc>
          <w:tcPr>
            <w:tcW w:w="709" w:type="dxa"/>
          </w:tcPr>
          <w:p w14:paraId="37F917CC" w14:textId="1D75D7BE" w:rsidR="00686F00" w:rsidRPr="000C34B5" w:rsidRDefault="00686F00" w:rsidP="00E95EA9">
            <w:pPr>
              <w:autoSpaceDE w:val="0"/>
              <w:adjustRightInd w:val="0"/>
              <w:jc w:val="right"/>
            </w:pPr>
            <w:r w:rsidRPr="000C34B5">
              <w:t>0</w:t>
            </w:r>
          </w:p>
        </w:tc>
        <w:tc>
          <w:tcPr>
            <w:tcW w:w="851" w:type="dxa"/>
          </w:tcPr>
          <w:p w14:paraId="6A12BB68" w14:textId="77777777" w:rsidR="00686F00" w:rsidRPr="000C34B5" w:rsidRDefault="00686F00" w:rsidP="00E95EA9">
            <w:pPr>
              <w:autoSpaceDE w:val="0"/>
              <w:adjustRightInd w:val="0"/>
              <w:jc w:val="center"/>
            </w:pPr>
            <w:r w:rsidRPr="000C34B5">
              <w:t>X</w:t>
            </w:r>
          </w:p>
        </w:tc>
        <w:tc>
          <w:tcPr>
            <w:tcW w:w="850" w:type="dxa"/>
          </w:tcPr>
          <w:p w14:paraId="6BAC7DDD" w14:textId="77777777" w:rsidR="00686F00" w:rsidRPr="000C34B5" w:rsidRDefault="00686F00" w:rsidP="00E95EA9">
            <w:pPr>
              <w:autoSpaceDE w:val="0"/>
              <w:adjustRightInd w:val="0"/>
              <w:jc w:val="center"/>
            </w:pPr>
          </w:p>
        </w:tc>
        <w:tc>
          <w:tcPr>
            <w:tcW w:w="850" w:type="dxa"/>
          </w:tcPr>
          <w:p w14:paraId="53657581" w14:textId="77777777" w:rsidR="00686F00" w:rsidRPr="000C34B5" w:rsidRDefault="00686F00" w:rsidP="00E95EA9">
            <w:pPr>
              <w:autoSpaceDE w:val="0"/>
              <w:adjustRightInd w:val="0"/>
              <w:jc w:val="center"/>
            </w:pPr>
            <w:r w:rsidRPr="000C34B5">
              <w:t>6</w:t>
            </w:r>
          </w:p>
        </w:tc>
        <w:tc>
          <w:tcPr>
            <w:tcW w:w="850" w:type="dxa"/>
          </w:tcPr>
          <w:p w14:paraId="7659B731" w14:textId="77777777" w:rsidR="00686F00" w:rsidRPr="000C34B5" w:rsidRDefault="00686F00" w:rsidP="00E95EA9">
            <w:pPr>
              <w:autoSpaceDE w:val="0"/>
              <w:adjustRightInd w:val="0"/>
              <w:jc w:val="center"/>
            </w:pPr>
          </w:p>
        </w:tc>
        <w:tc>
          <w:tcPr>
            <w:tcW w:w="850" w:type="dxa"/>
          </w:tcPr>
          <w:p w14:paraId="6AD5D121" w14:textId="77777777" w:rsidR="00686F00" w:rsidRPr="000C34B5" w:rsidRDefault="00686F00" w:rsidP="00E95EA9">
            <w:pPr>
              <w:autoSpaceDE w:val="0"/>
              <w:adjustRightInd w:val="0"/>
              <w:jc w:val="center"/>
            </w:pPr>
          </w:p>
        </w:tc>
      </w:tr>
      <w:tr w:rsidR="00686F00" w:rsidRPr="000C34B5" w14:paraId="6987B49B" w14:textId="77777777" w:rsidTr="00686F00">
        <w:tc>
          <w:tcPr>
            <w:tcW w:w="2245" w:type="dxa"/>
          </w:tcPr>
          <w:p w14:paraId="42635E35" w14:textId="77777777" w:rsidR="00686F00" w:rsidRPr="000C34B5" w:rsidRDefault="00686F00" w:rsidP="00E95EA9">
            <w:pPr>
              <w:autoSpaceDE w:val="0"/>
              <w:adjustRightInd w:val="0"/>
              <w:rPr>
                <w:b/>
              </w:rPr>
            </w:pPr>
            <w:r w:rsidRPr="000C34B5">
              <w:rPr>
                <w:b/>
              </w:rPr>
              <w:t>Brennstoff</w:t>
            </w:r>
            <w:r w:rsidR="004E00A9" w:rsidRPr="000C34B5">
              <w:rPr>
                <w:b/>
              </w:rPr>
              <w:t>gruppe</w:t>
            </w:r>
            <w:r w:rsidRPr="000C34B5">
              <w:rPr>
                <w:b/>
              </w:rPr>
              <w:t xml:space="preserve"> (Wärmeerzeuger)</w:t>
            </w:r>
          </w:p>
        </w:tc>
        <w:tc>
          <w:tcPr>
            <w:tcW w:w="2399" w:type="dxa"/>
          </w:tcPr>
          <w:p w14:paraId="79220133" w14:textId="77777777" w:rsidR="00686F00" w:rsidRPr="000C34B5" w:rsidRDefault="00686F00" w:rsidP="00E95EA9">
            <w:pPr>
              <w:autoSpaceDE w:val="0"/>
              <w:adjustRightInd w:val="0"/>
            </w:pPr>
            <w:r w:rsidRPr="000C34B5">
              <w:t>Brennstoff</w:t>
            </w:r>
            <w:r w:rsidR="004E00A9" w:rsidRPr="000C34B5">
              <w:t>gruppe</w:t>
            </w:r>
            <w:r w:rsidRPr="000C34B5">
              <w:t xml:space="preserve"> des Wärmeerzeugers</w:t>
            </w:r>
          </w:p>
        </w:tc>
        <w:tc>
          <w:tcPr>
            <w:tcW w:w="993" w:type="dxa"/>
          </w:tcPr>
          <w:p w14:paraId="2894FB96" w14:textId="77777777" w:rsidR="00686F00" w:rsidRPr="000C34B5" w:rsidRDefault="00686F00" w:rsidP="00E95EA9">
            <w:pPr>
              <w:autoSpaceDE w:val="0"/>
              <w:adjustRightInd w:val="0"/>
            </w:pPr>
          </w:p>
        </w:tc>
        <w:tc>
          <w:tcPr>
            <w:tcW w:w="708" w:type="dxa"/>
          </w:tcPr>
          <w:p w14:paraId="76847F48" w14:textId="77777777" w:rsidR="00686F00" w:rsidRPr="000C34B5" w:rsidRDefault="00686F00" w:rsidP="00E95EA9">
            <w:pPr>
              <w:autoSpaceDE w:val="0"/>
              <w:adjustRightInd w:val="0"/>
            </w:pPr>
            <w:r w:rsidRPr="000C34B5">
              <w:t>Text</w:t>
            </w:r>
          </w:p>
        </w:tc>
        <w:tc>
          <w:tcPr>
            <w:tcW w:w="709" w:type="dxa"/>
          </w:tcPr>
          <w:p w14:paraId="5413EC89" w14:textId="77777777" w:rsidR="00686F00" w:rsidRPr="000C34B5" w:rsidRDefault="00686F00" w:rsidP="00E95EA9">
            <w:pPr>
              <w:autoSpaceDE w:val="0"/>
              <w:adjustRightInd w:val="0"/>
              <w:jc w:val="right"/>
            </w:pPr>
            <w:r w:rsidRPr="000C34B5">
              <w:t>50</w:t>
            </w:r>
          </w:p>
        </w:tc>
        <w:tc>
          <w:tcPr>
            <w:tcW w:w="851" w:type="dxa"/>
          </w:tcPr>
          <w:p w14:paraId="1B661585" w14:textId="77777777" w:rsidR="00686F00" w:rsidRPr="000C34B5" w:rsidRDefault="00686F00" w:rsidP="00E95EA9">
            <w:pPr>
              <w:autoSpaceDE w:val="0"/>
              <w:adjustRightInd w:val="0"/>
              <w:jc w:val="center"/>
            </w:pPr>
            <w:r w:rsidRPr="000C34B5">
              <w:t>X</w:t>
            </w:r>
          </w:p>
        </w:tc>
        <w:tc>
          <w:tcPr>
            <w:tcW w:w="850" w:type="dxa"/>
          </w:tcPr>
          <w:p w14:paraId="36544950" w14:textId="77777777" w:rsidR="00686F00" w:rsidRPr="000C34B5" w:rsidRDefault="00686F00" w:rsidP="00E95EA9">
            <w:pPr>
              <w:autoSpaceDE w:val="0"/>
              <w:adjustRightInd w:val="0"/>
              <w:jc w:val="center"/>
            </w:pPr>
          </w:p>
        </w:tc>
        <w:tc>
          <w:tcPr>
            <w:tcW w:w="850" w:type="dxa"/>
          </w:tcPr>
          <w:p w14:paraId="5A8D4C2A" w14:textId="77777777" w:rsidR="00686F00" w:rsidRPr="000C34B5" w:rsidRDefault="00686F00" w:rsidP="00E95EA9">
            <w:pPr>
              <w:autoSpaceDE w:val="0"/>
              <w:adjustRightInd w:val="0"/>
              <w:jc w:val="center"/>
            </w:pPr>
            <w:r w:rsidRPr="000C34B5">
              <w:t>4</w:t>
            </w:r>
          </w:p>
        </w:tc>
        <w:tc>
          <w:tcPr>
            <w:tcW w:w="850" w:type="dxa"/>
          </w:tcPr>
          <w:p w14:paraId="79AFD9BF" w14:textId="77777777" w:rsidR="00686F00" w:rsidRPr="000C34B5" w:rsidRDefault="00686F00" w:rsidP="00E95EA9">
            <w:pPr>
              <w:autoSpaceDE w:val="0"/>
              <w:adjustRightInd w:val="0"/>
              <w:jc w:val="center"/>
            </w:pPr>
          </w:p>
        </w:tc>
        <w:tc>
          <w:tcPr>
            <w:tcW w:w="850" w:type="dxa"/>
          </w:tcPr>
          <w:p w14:paraId="6A416334" w14:textId="77777777" w:rsidR="00686F00" w:rsidRPr="000C34B5" w:rsidRDefault="00D809EA" w:rsidP="00E95EA9">
            <w:pPr>
              <w:autoSpaceDE w:val="0"/>
              <w:adjustRightInd w:val="0"/>
              <w:jc w:val="center"/>
            </w:pPr>
            <w:r w:rsidRPr="000C34B5">
              <w:t>4</w:t>
            </w:r>
          </w:p>
        </w:tc>
      </w:tr>
      <w:tr w:rsidR="00686F00" w:rsidRPr="000C34B5" w14:paraId="1045FBB7" w14:textId="77777777" w:rsidTr="00686F00">
        <w:tc>
          <w:tcPr>
            <w:tcW w:w="2245" w:type="dxa"/>
          </w:tcPr>
          <w:p w14:paraId="16287BAC" w14:textId="77777777" w:rsidR="00686F00" w:rsidRPr="000C34B5" w:rsidRDefault="00686F00" w:rsidP="00FF1555">
            <w:pPr>
              <w:autoSpaceDE w:val="0"/>
              <w:adjustRightInd w:val="0"/>
              <w:rPr>
                <w:b/>
              </w:rPr>
            </w:pPr>
            <w:r w:rsidRPr="000C34B5">
              <w:rPr>
                <w:b/>
              </w:rPr>
              <w:t>Maximale Leistung (Wärmeerzeuger)</w:t>
            </w:r>
          </w:p>
        </w:tc>
        <w:tc>
          <w:tcPr>
            <w:tcW w:w="2399" w:type="dxa"/>
          </w:tcPr>
          <w:p w14:paraId="2A1D3566" w14:textId="77777777" w:rsidR="00686F00" w:rsidRPr="000C34B5" w:rsidRDefault="00686F00" w:rsidP="00E95EA9">
            <w:pPr>
              <w:autoSpaceDE w:val="0"/>
              <w:adjustRightInd w:val="0"/>
            </w:pPr>
            <w:r w:rsidRPr="000C34B5">
              <w:t>Maximale Leistung des Wärmeerzeugers</w:t>
            </w:r>
          </w:p>
        </w:tc>
        <w:tc>
          <w:tcPr>
            <w:tcW w:w="993" w:type="dxa"/>
          </w:tcPr>
          <w:p w14:paraId="3D966192" w14:textId="77777777" w:rsidR="00686F00" w:rsidRPr="000C34B5" w:rsidRDefault="00686F00" w:rsidP="00E95EA9">
            <w:pPr>
              <w:autoSpaceDE w:val="0"/>
              <w:adjustRightInd w:val="0"/>
            </w:pPr>
            <w:r w:rsidRPr="000C34B5">
              <w:t>kW</w:t>
            </w:r>
          </w:p>
        </w:tc>
        <w:tc>
          <w:tcPr>
            <w:tcW w:w="708" w:type="dxa"/>
          </w:tcPr>
          <w:p w14:paraId="4D29FDDF" w14:textId="77777777" w:rsidR="00686F00" w:rsidRPr="000C34B5" w:rsidRDefault="00686F00" w:rsidP="00E95EA9">
            <w:pPr>
              <w:autoSpaceDE w:val="0"/>
              <w:adjustRightInd w:val="0"/>
            </w:pPr>
            <w:r w:rsidRPr="000C34B5">
              <w:t>Zahl</w:t>
            </w:r>
          </w:p>
        </w:tc>
        <w:tc>
          <w:tcPr>
            <w:tcW w:w="709" w:type="dxa"/>
          </w:tcPr>
          <w:p w14:paraId="5EFD3A10" w14:textId="222830CB" w:rsidR="00686F00" w:rsidRPr="000C34B5" w:rsidRDefault="00686F00" w:rsidP="00DE2A28">
            <w:pPr>
              <w:autoSpaceDE w:val="0"/>
              <w:adjustRightInd w:val="0"/>
              <w:jc w:val="right"/>
            </w:pPr>
            <w:r w:rsidRPr="000C34B5">
              <w:t>0</w:t>
            </w:r>
          </w:p>
        </w:tc>
        <w:tc>
          <w:tcPr>
            <w:tcW w:w="851" w:type="dxa"/>
          </w:tcPr>
          <w:p w14:paraId="33A960CA" w14:textId="77777777" w:rsidR="00686F00" w:rsidRPr="000C34B5" w:rsidRDefault="00686F00" w:rsidP="00E95EA9">
            <w:pPr>
              <w:autoSpaceDE w:val="0"/>
              <w:adjustRightInd w:val="0"/>
              <w:jc w:val="center"/>
            </w:pPr>
            <w:r w:rsidRPr="000C34B5">
              <w:t>X</w:t>
            </w:r>
          </w:p>
        </w:tc>
        <w:tc>
          <w:tcPr>
            <w:tcW w:w="850" w:type="dxa"/>
          </w:tcPr>
          <w:p w14:paraId="03F2EB38" w14:textId="77777777" w:rsidR="00686F00" w:rsidRPr="000C34B5" w:rsidRDefault="00686F00" w:rsidP="00E95EA9">
            <w:pPr>
              <w:autoSpaceDE w:val="0"/>
              <w:adjustRightInd w:val="0"/>
              <w:jc w:val="center"/>
            </w:pPr>
          </w:p>
        </w:tc>
        <w:tc>
          <w:tcPr>
            <w:tcW w:w="850" w:type="dxa"/>
          </w:tcPr>
          <w:p w14:paraId="193681E9" w14:textId="77777777" w:rsidR="00686F00" w:rsidRPr="000C34B5" w:rsidRDefault="00686F00" w:rsidP="00E95EA9">
            <w:pPr>
              <w:autoSpaceDE w:val="0"/>
              <w:adjustRightInd w:val="0"/>
              <w:jc w:val="center"/>
            </w:pPr>
            <w:r w:rsidRPr="000C34B5">
              <w:t>5</w:t>
            </w:r>
          </w:p>
        </w:tc>
        <w:tc>
          <w:tcPr>
            <w:tcW w:w="850" w:type="dxa"/>
          </w:tcPr>
          <w:p w14:paraId="5B2294D2" w14:textId="77777777" w:rsidR="00686F00" w:rsidRPr="000C34B5" w:rsidRDefault="00786355" w:rsidP="00E95EA9">
            <w:pPr>
              <w:autoSpaceDE w:val="0"/>
              <w:adjustRightInd w:val="0"/>
              <w:jc w:val="center"/>
            </w:pPr>
            <w:r w:rsidRPr="000C34B5">
              <w:t>2</w:t>
            </w:r>
          </w:p>
        </w:tc>
        <w:tc>
          <w:tcPr>
            <w:tcW w:w="850" w:type="dxa"/>
          </w:tcPr>
          <w:p w14:paraId="58B41993" w14:textId="77777777" w:rsidR="00686F00" w:rsidRPr="000C34B5" w:rsidRDefault="00D809EA" w:rsidP="00E95EA9">
            <w:pPr>
              <w:autoSpaceDE w:val="0"/>
              <w:adjustRightInd w:val="0"/>
              <w:jc w:val="center"/>
            </w:pPr>
            <w:r w:rsidRPr="000C34B5">
              <w:t>3</w:t>
            </w:r>
          </w:p>
        </w:tc>
      </w:tr>
      <w:tr w:rsidR="00686F00" w:rsidRPr="000C34B5" w14:paraId="11C494A0" w14:textId="77777777" w:rsidTr="00686F00">
        <w:tc>
          <w:tcPr>
            <w:tcW w:w="2245" w:type="dxa"/>
          </w:tcPr>
          <w:p w14:paraId="67D650C1" w14:textId="77777777" w:rsidR="00686F00" w:rsidRPr="000C34B5" w:rsidRDefault="00686F00" w:rsidP="00E95EA9">
            <w:pPr>
              <w:autoSpaceDE w:val="0"/>
              <w:adjustRightInd w:val="0"/>
              <w:rPr>
                <w:b/>
              </w:rPr>
            </w:pPr>
            <w:r w:rsidRPr="000C34B5">
              <w:rPr>
                <w:b/>
              </w:rPr>
              <w:t>Eigenstrombedarf</w:t>
            </w:r>
          </w:p>
        </w:tc>
        <w:tc>
          <w:tcPr>
            <w:tcW w:w="2399" w:type="dxa"/>
          </w:tcPr>
          <w:p w14:paraId="23E4DB93" w14:textId="77777777" w:rsidR="00686F00" w:rsidRPr="000C34B5" w:rsidRDefault="00686F00" w:rsidP="00E95EA9">
            <w:pPr>
              <w:autoSpaceDE w:val="0"/>
              <w:adjustRightInd w:val="0"/>
            </w:pPr>
            <w:r w:rsidRPr="000C34B5">
              <w:t>Maximale Leistungsaufnahme</w:t>
            </w:r>
          </w:p>
        </w:tc>
        <w:tc>
          <w:tcPr>
            <w:tcW w:w="993" w:type="dxa"/>
          </w:tcPr>
          <w:p w14:paraId="1DC8599E" w14:textId="77777777" w:rsidR="00686F00" w:rsidRPr="000C34B5" w:rsidRDefault="00686F00" w:rsidP="00E95EA9">
            <w:pPr>
              <w:autoSpaceDE w:val="0"/>
              <w:adjustRightInd w:val="0"/>
            </w:pPr>
            <w:r w:rsidRPr="000C34B5">
              <w:t>kW</w:t>
            </w:r>
          </w:p>
        </w:tc>
        <w:tc>
          <w:tcPr>
            <w:tcW w:w="708" w:type="dxa"/>
          </w:tcPr>
          <w:p w14:paraId="2A22B341" w14:textId="77777777" w:rsidR="00686F00" w:rsidRPr="000C34B5" w:rsidRDefault="00686F00" w:rsidP="00E95EA9">
            <w:pPr>
              <w:autoSpaceDE w:val="0"/>
              <w:adjustRightInd w:val="0"/>
            </w:pPr>
            <w:r w:rsidRPr="000C34B5">
              <w:t>Zahl</w:t>
            </w:r>
          </w:p>
        </w:tc>
        <w:tc>
          <w:tcPr>
            <w:tcW w:w="709" w:type="dxa"/>
          </w:tcPr>
          <w:p w14:paraId="10438894" w14:textId="2DC48A77" w:rsidR="00686F00" w:rsidRPr="000C34B5" w:rsidRDefault="00686F00" w:rsidP="00E95EA9">
            <w:pPr>
              <w:autoSpaceDE w:val="0"/>
              <w:adjustRightInd w:val="0"/>
              <w:jc w:val="right"/>
            </w:pPr>
            <w:r w:rsidRPr="000C34B5">
              <w:t>2</w:t>
            </w:r>
          </w:p>
        </w:tc>
        <w:tc>
          <w:tcPr>
            <w:tcW w:w="851" w:type="dxa"/>
          </w:tcPr>
          <w:p w14:paraId="09DB3F94" w14:textId="77777777" w:rsidR="00686F00" w:rsidRPr="000C34B5" w:rsidRDefault="00686F00" w:rsidP="00E95EA9">
            <w:pPr>
              <w:autoSpaceDE w:val="0"/>
              <w:adjustRightInd w:val="0"/>
              <w:jc w:val="center"/>
            </w:pPr>
          </w:p>
        </w:tc>
        <w:tc>
          <w:tcPr>
            <w:tcW w:w="850" w:type="dxa"/>
          </w:tcPr>
          <w:p w14:paraId="3B22D1E1" w14:textId="77777777" w:rsidR="00686F00" w:rsidRPr="000C34B5" w:rsidRDefault="00686F00" w:rsidP="00E95EA9">
            <w:pPr>
              <w:autoSpaceDE w:val="0"/>
              <w:adjustRightInd w:val="0"/>
              <w:jc w:val="center"/>
            </w:pPr>
          </w:p>
        </w:tc>
        <w:tc>
          <w:tcPr>
            <w:tcW w:w="850" w:type="dxa"/>
          </w:tcPr>
          <w:p w14:paraId="41DA78A8" w14:textId="77777777" w:rsidR="00686F00" w:rsidRPr="000C34B5" w:rsidRDefault="00686F00" w:rsidP="00E95EA9">
            <w:pPr>
              <w:autoSpaceDE w:val="0"/>
              <w:adjustRightInd w:val="0"/>
              <w:jc w:val="center"/>
            </w:pPr>
          </w:p>
        </w:tc>
        <w:tc>
          <w:tcPr>
            <w:tcW w:w="850" w:type="dxa"/>
          </w:tcPr>
          <w:p w14:paraId="7553AFA7" w14:textId="77777777" w:rsidR="00686F00" w:rsidRPr="000C34B5" w:rsidRDefault="00686F00" w:rsidP="00E95EA9">
            <w:pPr>
              <w:autoSpaceDE w:val="0"/>
              <w:adjustRightInd w:val="0"/>
              <w:jc w:val="center"/>
            </w:pPr>
          </w:p>
        </w:tc>
        <w:tc>
          <w:tcPr>
            <w:tcW w:w="850" w:type="dxa"/>
          </w:tcPr>
          <w:p w14:paraId="268685B7" w14:textId="77777777" w:rsidR="00686F00" w:rsidRPr="000C34B5" w:rsidRDefault="00686F00" w:rsidP="00E95EA9">
            <w:pPr>
              <w:autoSpaceDE w:val="0"/>
              <w:adjustRightInd w:val="0"/>
              <w:jc w:val="center"/>
            </w:pPr>
          </w:p>
        </w:tc>
      </w:tr>
      <w:tr w:rsidR="00686F00" w:rsidRPr="000C34B5" w14:paraId="328638C8" w14:textId="77777777" w:rsidTr="00686F00">
        <w:tc>
          <w:tcPr>
            <w:tcW w:w="2245" w:type="dxa"/>
          </w:tcPr>
          <w:p w14:paraId="3D867B1E" w14:textId="77777777" w:rsidR="00686F00" w:rsidRPr="000C34B5" w:rsidRDefault="00686F00" w:rsidP="00E95EA9">
            <w:pPr>
              <w:autoSpaceDE w:val="0"/>
              <w:adjustRightInd w:val="0"/>
              <w:rPr>
                <w:b/>
              </w:rPr>
            </w:pPr>
            <w:r w:rsidRPr="000C34B5">
              <w:rPr>
                <w:b/>
              </w:rPr>
              <w:lastRenderedPageBreak/>
              <w:t>Art der Reinigung</w:t>
            </w:r>
          </w:p>
        </w:tc>
        <w:tc>
          <w:tcPr>
            <w:tcW w:w="2399" w:type="dxa"/>
          </w:tcPr>
          <w:p w14:paraId="6B2E0231" w14:textId="77777777" w:rsidR="00686F00" w:rsidRPr="000C34B5" w:rsidRDefault="00686F00" w:rsidP="00E95EA9">
            <w:pPr>
              <w:autoSpaceDE w:val="0"/>
              <w:adjustRightInd w:val="0"/>
            </w:pPr>
            <w:r w:rsidRPr="000C34B5">
              <w:t>Art der Reinigung (manuell/automatisch)</w:t>
            </w:r>
          </w:p>
        </w:tc>
        <w:tc>
          <w:tcPr>
            <w:tcW w:w="993" w:type="dxa"/>
          </w:tcPr>
          <w:p w14:paraId="5F16F8E7" w14:textId="77777777" w:rsidR="00686F00" w:rsidRPr="000C34B5" w:rsidRDefault="00686F00" w:rsidP="00E95EA9">
            <w:pPr>
              <w:autoSpaceDE w:val="0"/>
              <w:adjustRightInd w:val="0"/>
            </w:pPr>
          </w:p>
        </w:tc>
        <w:tc>
          <w:tcPr>
            <w:tcW w:w="708" w:type="dxa"/>
          </w:tcPr>
          <w:p w14:paraId="0F578D5D" w14:textId="77777777" w:rsidR="00686F00" w:rsidRPr="000C34B5" w:rsidRDefault="00686F00" w:rsidP="00E95EA9">
            <w:pPr>
              <w:autoSpaceDE w:val="0"/>
              <w:adjustRightInd w:val="0"/>
            </w:pPr>
            <w:r w:rsidRPr="000C34B5">
              <w:t>Text</w:t>
            </w:r>
          </w:p>
        </w:tc>
        <w:tc>
          <w:tcPr>
            <w:tcW w:w="709" w:type="dxa"/>
          </w:tcPr>
          <w:p w14:paraId="2CD6DB4A" w14:textId="77777777" w:rsidR="00686F00" w:rsidRPr="000C34B5" w:rsidRDefault="00686F00" w:rsidP="00E95EA9">
            <w:pPr>
              <w:autoSpaceDE w:val="0"/>
              <w:adjustRightInd w:val="0"/>
              <w:jc w:val="right"/>
            </w:pPr>
            <w:r w:rsidRPr="000C34B5">
              <w:t>50</w:t>
            </w:r>
          </w:p>
        </w:tc>
        <w:tc>
          <w:tcPr>
            <w:tcW w:w="851" w:type="dxa"/>
          </w:tcPr>
          <w:p w14:paraId="49A769B1" w14:textId="77777777" w:rsidR="00686F00" w:rsidRPr="000C34B5" w:rsidRDefault="00686F00" w:rsidP="00E95EA9">
            <w:pPr>
              <w:autoSpaceDE w:val="0"/>
              <w:adjustRightInd w:val="0"/>
              <w:jc w:val="center"/>
            </w:pPr>
          </w:p>
        </w:tc>
        <w:tc>
          <w:tcPr>
            <w:tcW w:w="850" w:type="dxa"/>
          </w:tcPr>
          <w:p w14:paraId="368E93E7" w14:textId="77777777" w:rsidR="00686F00" w:rsidRPr="000C34B5" w:rsidRDefault="00686F00" w:rsidP="00E95EA9">
            <w:pPr>
              <w:autoSpaceDE w:val="0"/>
              <w:adjustRightInd w:val="0"/>
              <w:jc w:val="center"/>
            </w:pPr>
          </w:p>
        </w:tc>
        <w:tc>
          <w:tcPr>
            <w:tcW w:w="850" w:type="dxa"/>
          </w:tcPr>
          <w:p w14:paraId="16CCCE47" w14:textId="77777777" w:rsidR="00686F00" w:rsidRPr="000C34B5" w:rsidRDefault="00686F00" w:rsidP="00E95EA9">
            <w:pPr>
              <w:autoSpaceDE w:val="0"/>
              <w:adjustRightInd w:val="0"/>
              <w:jc w:val="center"/>
            </w:pPr>
          </w:p>
        </w:tc>
        <w:tc>
          <w:tcPr>
            <w:tcW w:w="850" w:type="dxa"/>
          </w:tcPr>
          <w:p w14:paraId="4A12269A" w14:textId="77777777" w:rsidR="00686F00" w:rsidRPr="000C34B5" w:rsidRDefault="00686F00" w:rsidP="00E95EA9">
            <w:pPr>
              <w:autoSpaceDE w:val="0"/>
              <w:adjustRightInd w:val="0"/>
              <w:jc w:val="center"/>
            </w:pPr>
          </w:p>
        </w:tc>
        <w:tc>
          <w:tcPr>
            <w:tcW w:w="850" w:type="dxa"/>
          </w:tcPr>
          <w:p w14:paraId="355FAD40" w14:textId="77777777" w:rsidR="00686F00" w:rsidRPr="000C34B5" w:rsidRDefault="00686F00" w:rsidP="00E95EA9">
            <w:pPr>
              <w:autoSpaceDE w:val="0"/>
              <w:adjustRightInd w:val="0"/>
              <w:jc w:val="center"/>
            </w:pPr>
          </w:p>
        </w:tc>
      </w:tr>
      <w:tr w:rsidR="00686F00" w:rsidRPr="000C34B5" w14:paraId="3364677B" w14:textId="77777777" w:rsidTr="00686F00">
        <w:tc>
          <w:tcPr>
            <w:tcW w:w="2245" w:type="dxa"/>
          </w:tcPr>
          <w:p w14:paraId="623D23E6" w14:textId="77777777" w:rsidR="00686F00" w:rsidRPr="000C34B5" w:rsidRDefault="00686F00" w:rsidP="00E95EA9">
            <w:pPr>
              <w:autoSpaceDE w:val="0"/>
              <w:adjustRightInd w:val="0"/>
              <w:rPr>
                <w:b/>
              </w:rPr>
            </w:pPr>
            <w:r w:rsidRPr="000C34B5">
              <w:rPr>
                <w:b/>
              </w:rPr>
              <w:t>Typ der Reinigung</w:t>
            </w:r>
          </w:p>
        </w:tc>
        <w:tc>
          <w:tcPr>
            <w:tcW w:w="2399" w:type="dxa"/>
          </w:tcPr>
          <w:p w14:paraId="5E972730" w14:textId="77777777" w:rsidR="00686F00" w:rsidRPr="000C34B5" w:rsidRDefault="00686F00" w:rsidP="00E95EA9">
            <w:pPr>
              <w:autoSpaceDE w:val="0"/>
              <w:adjustRightInd w:val="0"/>
            </w:pPr>
            <w:r w:rsidRPr="000C34B5">
              <w:t>Typ der Reinigung (trocken/nass)</w:t>
            </w:r>
          </w:p>
        </w:tc>
        <w:tc>
          <w:tcPr>
            <w:tcW w:w="993" w:type="dxa"/>
          </w:tcPr>
          <w:p w14:paraId="67C74735" w14:textId="77777777" w:rsidR="00686F00" w:rsidRPr="000C34B5" w:rsidRDefault="00686F00" w:rsidP="00E95EA9">
            <w:pPr>
              <w:autoSpaceDE w:val="0"/>
              <w:adjustRightInd w:val="0"/>
            </w:pPr>
          </w:p>
        </w:tc>
        <w:tc>
          <w:tcPr>
            <w:tcW w:w="708" w:type="dxa"/>
          </w:tcPr>
          <w:p w14:paraId="6303B63C" w14:textId="77777777" w:rsidR="00686F00" w:rsidRPr="000C34B5" w:rsidRDefault="00686F00" w:rsidP="00E95EA9">
            <w:pPr>
              <w:autoSpaceDE w:val="0"/>
              <w:adjustRightInd w:val="0"/>
            </w:pPr>
            <w:r w:rsidRPr="000C34B5">
              <w:t>Text</w:t>
            </w:r>
          </w:p>
        </w:tc>
        <w:tc>
          <w:tcPr>
            <w:tcW w:w="709" w:type="dxa"/>
          </w:tcPr>
          <w:p w14:paraId="207310E9" w14:textId="77777777" w:rsidR="00686F00" w:rsidRPr="000C34B5" w:rsidRDefault="00686F00" w:rsidP="00E95EA9">
            <w:pPr>
              <w:autoSpaceDE w:val="0"/>
              <w:adjustRightInd w:val="0"/>
              <w:jc w:val="right"/>
            </w:pPr>
            <w:r w:rsidRPr="000C34B5">
              <w:t>50</w:t>
            </w:r>
          </w:p>
        </w:tc>
        <w:tc>
          <w:tcPr>
            <w:tcW w:w="851" w:type="dxa"/>
          </w:tcPr>
          <w:p w14:paraId="795C90CF" w14:textId="77777777" w:rsidR="00686F00" w:rsidRPr="000C34B5" w:rsidRDefault="00686F00" w:rsidP="00E95EA9">
            <w:pPr>
              <w:autoSpaceDE w:val="0"/>
              <w:adjustRightInd w:val="0"/>
              <w:jc w:val="center"/>
            </w:pPr>
          </w:p>
        </w:tc>
        <w:tc>
          <w:tcPr>
            <w:tcW w:w="850" w:type="dxa"/>
          </w:tcPr>
          <w:p w14:paraId="6F2C510E" w14:textId="77777777" w:rsidR="00686F00" w:rsidRPr="000C34B5" w:rsidRDefault="00686F00" w:rsidP="00E95EA9">
            <w:pPr>
              <w:autoSpaceDE w:val="0"/>
              <w:adjustRightInd w:val="0"/>
              <w:jc w:val="center"/>
            </w:pPr>
          </w:p>
        </w:tc>
        <w:tc>
          <w:tcPr>
            <w:tcW w:w="850" w:type="dxa"/>
          </w:tcPr>
          <w:p w14:paraId="122E69AB" w14:textId="77777777" w:rsidR="00686F00" w:rsidRPr="000C34B5" w:rsidRDefault="00686F00" w:rsidP="00E95EA9">
            <w:pPr>
              <w:autoSpaceDE w:val="0"/>
              <w:adjustRightInd w:val="0"/>
              <w:jc w:val="center"/>
            </w:pPr>
          </w:p>
        </w:tc>
        <w:tc>
          <w:tcPr>
            <w:tcW w:w="850" w:type="dxa"/>
          </w:tcPr>
          <w:p w14:paraId="19988809" w14:textId="77777777" w:rsidR="00686F00" w:rsidRPr="000C34B5" w:rsidRDefault="00686F00" w:rsidP="00E95EA9">
            <w:pPr>
              <w:autoSpaceDE w:val="0"/>
              <w:adjustRightInd w:val="0"/>
              <w:jc w:val="center"/>
            </w:pPr>
          </w:p>
        </w:tc>
        <w:tc>
          <w:tcPr>
            <w:tcW w:w="850" w:type="dxa"/>
          </w:tcPr>
          <w:p w14:paraId="0BA77C9E" w14:textId="77777777" w:rsidR="00686F00" w:rsidRPr="000C34B5" w:rsidRDefault="00686F00" w:rsidP="00E95EA9">
            <w:pPr>
              <w:autoSpaceDE w:val="0"/>
              <w:adjustRightInd w:val="0"/>
              <w:jc w:val="center"/>
            </w:pPr>
          </w:p>
        </w:tc>
      </w:tr>
      <w:tr w:rsidR="00686F00" w:rsidRPr="000C34B5" w14:paraId="6FB450E1" w14:textId="77777777" w:rsidTr="00686F00">
        <w:tc>
          <w:tcPr>
            <w:tcW w:w="2245" w:type="dxa"/>
          </w:tcPr>
          <w:p w14:paraId="2DE2A85C" w14:textId="77777777" w:rsidR="00686F00" w:rsidRPr="000C34B5" w:rsidRDefault="00686F00" w:rsidP="00E95EA9">
            <w:pPr>
              <w:autoSpaceDE w:val="0"/>
              <w:adjustRightInd w:val="0"/>
              <w:rPr>
                <w:b/>
              </w:rPr>
            </w:pPr>
            <w:r w:rsidRPr="000C34B5">
              <w:rPr>
                <w:b/>
              </w:rPr>
              <w:t>Maximaler</w:t>
            </w:r>
            <w:r w:rsidRPr="000C34B5">
              <w:rPr>
                <w:b/>
              </w:rPr>
              <w:br/>
              <w:t>Abscheidegrad</w:t>
            </w:r>
          </w:p>
        </w:tc>
        <w:tc>
          <w:tcPr>
            <w:tcW w:w="2399" w:type="dxa"/>
          </w:tcPr>
          <w:p w14:paraId="6B61A09E" w14:textId="77777777" w:rsidR="00686F00" w:rsidRPr="000C34B5" w:rsidRDefault="00686F00" w:rsidP="00E95EA9">
            <w:pPr>
              <w:autoSpaceDE w:val="0"/>
              <w:adjustRightInd w:val="0"/>
            </w:pPr>
            <w:r w:rsidRPr="000C34B5">
              <w:t>Maximaler Abscheidegrad (in %)</w:t>
            </w:r>
          </w:p>
        </w:tc>
        <w:tc>
          <w:tcPr>
            <w:tcW w:w="993" w:type="dxa"/>
          </w:tcPr>
          <w:p w14:paraId="1B5BCD61" w14:textId="77777777" w:rsidR="00686F00" w:rsidRPr="000C34B5" w:rsidRDefault="00686F00" w:rsidP="00E95EA9">
            <w:pPr>
              <w:autoSpaceDE w:val="0"/>
              <w:adjustRightInd w:val="0"/>
            </w:pPr>
          </w:p>
        </w:tc>
        <w:tc>
          <w:tcPr>
            <w:tcW w:w="708" w:type="dxa"/>
          </w:tcPr>
          <w:p w14:paraId="2BE2BF02" w14:textId="77777777" w:rsidR="00686F00" w:rsidRPr="000C34B5" w:rsidRDefault="00686F00" w:rsidP="00E95EA9">
            <w:pPr>
              <w:autoSpaceDE w:val="0"/>
              <w:adjustRightInd w:val="0"/>
            </w:pPr>
            <w:r w:rsidRPr="000C34B5">
              <w:t>Zahl</w:t>
            </w:r>
          </w:p>
        </w:tc>
        <w:tc>
          <w:tcPr>
            <w:tcW w:w="709" w:type="dxa"/>
          </w:tcPr>
          <w:p w14:paraId="34C66F1E" w14:textId="01D7776C" w:rsidR="00686F00" w:rsidRPr="000C34B5" w:rsidRDefault="00686F00" w:rsidP="00E95EA9">
            <w:pPr>
              <w:autoSpaceDE w:val="0"/>
              <w:adjustRightInd w:val="0"/>
              <w:jc w:val="right"/>
            </w:pPr>
            <w:r w:rsidRPr="000C34B5">
              <w:t>2</w:t>
            </w:r>
          </w:p>
        </w:tc>
        <w:tc>
          <w:tcPr>
            <w:tcW w:w="851" w:type="dxa"/>
          </w:tcPr>
          <w:p w14:paraId="3BA19F00" w14:textId="77777777" w:rsidR="00686F00" w:rsidRPr="000C34B5" w:rsidRDefault="00686F00" w:rsidP="00E95EA9">
            <w:pPr>
              <w:autoSpaceDE w:val="0"/>
              <w:adjustRightInd w:val="0"/>
            </w:pPr>
          </w:p>
        </w:tc>
        <w:tc>
          <w:tcPr>
            <w:tcW w:w="850" w:type="dxa"/>
          </w:tcPr>
          <w:p w14:paraId="425D9951" w14:textId="77777777" w:rsidR="00686F00" w:rsidRPr="000C34B5" w:rsidRDefault="00686F00" w:rsidP="00E95EA9">
            <w:pPr>
              <w:autoSpaceDE w:val="0"/>
              <w:adjustRightInd w:val="0"/>
            </w:pPr>
          </w:p>
        </w:tc>
        <w:tc>
          <w:tcPr>
            <w:tcW w:w="850" w:type="dxa"/>
          </w:tcPr>
          <w:p w14:paraId="1BCF9BDC" w14:textId="77777777" w:rsidR="00686F00" w:rsidRPr="000C34B5" w:rsidRDefault="00686F00" w:rsidP="00E95EA9">
            <w:pPr>
              <w:autoSpaceDE w:val="0"/>
              <w:adjustRightInd w:val="0"/>
            </w:pPr>
          </w:p>
        </w:tc>
        <w:tc>
          <w:tcPr>
            <w:tcW w:w="850" w:type="dxa"/>
          </w:tcPr>
          <w:p w14:paraId="069AFBD3" w14:textId="77777777" w:rsidR="00686F00" w:rsidRPr="000C34B5" w:rsidRDefault="00686F00" w:rsidP="00E95EA9">
            <w:pPr>
              <w:autoSpaceDE w:val="0"/>
              <w:adjustRightInd w:val="0"/>
            </w:pPr>
          </w:p>
        </w:tc>
        <w:tc>
          <w:tcPr>
            <w:tcW w:w="850" w:type="dxa"/>
          </w:tcPr>
          <w:p w14:paraId="02BB8A46" w14:textId="77777777" w:rsidR="00686F00" w:rsidRPr="000C34B5" w:rsidRDefault="00686F00" w:rsidP="00E95EA9">
            <w:pPr>
              <w:autoSpaceDE w:val="0"/>
              <w:adjustRightInd w:val="0"/>
            </w:pPr>
          </w:p>
        </w:tc>
      </w:tr>
      <w:tr w:rsidR="00686F00" w:rsidRPr="000C34B5" w14:paraId="76109C64" w14:textId="77777777" w:rsidTr="00686F00">
        <w:tc>
          <w:tcPr>
            <w:tcW w:w="2245" w:type="dxa"/>
          </w:tcPr>
          <w:p w14:paraId="738FC372" w14:textId="77777777" w:rsidR="00686F00" w:rsidRPr="000C34B5" w:rsidRDefault="00686F00" w:rsidP="00E95EA9">
            <w:pPr>
              <w:autoSpaceDE w:val="0"/>
              <w:adjustRightInd w:val="0"/>
              <w:rPr>
                <w:b/>
              </w:rPr>
            </w:pPr>
            <w:r w:rsidRPr="000C34B5">
              <w:rPr>
                <w:b/>
              </w:rPr>
              <w:t>Zusatzinformation</w:t>
            </w:r>
          </w:p>
        </w:tc>
        <w:tc>
          <w:tcPr>
            <w:tcW w:w="2399" w:type="dxa"/>
          </w:tcPr>
          <w:p w14:paraId="6D49D8FC" w14:textId="77777777" w:rsidR="00686F00" w:rsidRPr="000C34B5" w:rsidRDefault="00686F00" w:rsidP="00E95EA9">
            <w:pPr>
              <w:autoSpaceDE w:val="0"/>
              <w:adjustRightInd w:val="0"/>
            </w:pPr>
            <w:r w:rsidRPr="000C34B5">
              <w:t>Freitext-Feld</w:t>
            </w:r>
          </w:p>
        </w:tc>
        <w:tc>
          <w:tcPr>
            <w:tcW w:w="993" w:type="dxa"/>
          </w:tcPr>
          <w:p w14:paraId="45161D07" w14:textId="77777777" w:rsidR="00686F00" w:rsidRPr="000C34B5" w:rsidRDefault="00686F00" w:rsidP="00E95EA9">
            <w:pPr>
              <w:autoSpaceDE w:val="0"/>
              <w:adjustRightInd w:val="0"/>
            </w:pPr>
          </w:p>
        </w:tc>
        <w:tc>
          <w:tcPr>
            <w:tcW w:w="708" w:type="dxa"/>
          </w:tcPr>
          <w:p w14:paraId="7C647B84" w14:textId="77777777" w:rsidR="00686F00" w:rsidRPr="000C34B5" w:rsidRDefault="00686F00" w:rsidP="00E95EA9">
            <w:pPr>
              <w:autoSpaceDE w:val="0"/>
              <w:adjustRightInd w:val="0"/>
            </w:pPr>
            <w:r w:rsidRPr="000C34B5">
              <w:t>Text</w:t>
            </w:r>
          </w:p>
        </w:tc>
        <w:tc>
          <w:tcPr>
            <w:tcW w:w="709" w:type="dxa"/>
          </w:tcPr>
          <w:p w14:paraId="35E37F53" w14:textId="77777777" w:rsidR="00686F00" w:rsidRPr="000C34B5" w:rsidRDefault="00686F00" w:rsidP="00E95EA9">
            <w:pPr>
              <w:autoSpaceDE w:val="0"/>
              <w:adjustRightInd w:val="0"/>
              <w:jc w:val="right"/>
            </w:pPr>
            <w:r w:rsidRPr="000C34B5">
              <w:t>500</w:t>
            </w:r>
          </w:p>
        </w:tc>
        <w:tc>
          <w:tcPr>
            <w:tcW w:w="851" w:type="dxa"/>
          </w:tcPr>
          <w:p w14:paraId="73985D1B" w14:textId="77777777" w:rsidR="00686F00" w:rsidRPr="000C34B5" w:rsidRDefault="00686F00" w:rsidP="00E95EA9">
            <w:pPr>
              <w:autoSpaceDE w:val="0"/>
              <w:adjustRightInd w:val="0"/>
              <w:jc w:val="center"/>
            </w:pPr>
          </w:p>
        </w:tc>
        <w:tc>
          <w:tcPr>
            <w:tcW w:w="850" w:type="dxa"/>
          </w:tcPr>
          <w:p w14:paraId="3738B95D" w14:textId="77777777" w:rsidR="00686F00" w:rsidRPr="000C34B5" w:rsidRDefault="00686F00" w:rsidP="00E95EA9">
            <w:pPr>
              <w:autoSpaceDE w:val="0"/>
              <w:adjustRightInd w:val="0"/>
              <w:jc w:val="center"/>
            </w:pPr>
          </w:p>
        </w:tc>
        <w:tc>
          <w:tcPr>
            <w:tcW w:w="850" w:type="dxa"/>
          </w:tcPr>
          <w:p w14:paraId="162BF5A3" w14:textId="77777777" w:rsidR="00686F00" w:rsidRPr="000C34B5" w:rsidRDefault="00686F00" w:rsidP="00E95EA9">
            <w:pPr>
              <w:autoSpaceDE w:val="0"/>
              <w:adjustRightInd w:val="0"/>
              <w:jc w:val="center"/>
            </w:pPr>
          </w:p>
        </w:tc>
        <w:tc>
          <w:tcPr>
            <w:tcW w:w="850" w:type="dxa"/>
          </w:tcPr>
          <w:p w14:paraId="2F7B2151" w14:textId="77777777" w:rsidR="00686F00" w:rsidRPr="000C34B5" w:rsidRDefault="00686F00" w:rsidP="00E95EA9">
            <w:pPr>
              <w:autoSpaceDE w:val="0"/>
              <w:adjustRightInd w:val="0"/>
              <w:jc w:val="center"/>
            </w:pPr>
          </w:p>
        </w:tc>
        <w:tc>
          <w:tcPr>
            <w:tcW w:w="850" w:type="dxa"/>
          </w:tcPr>
          <w:p w14:paraId="21B9F59F" w14:textId="77777777" w:rsidR="00686F00" w:rsidRPr="000C34B5" w:rsidRDefault="00686F00" w:rsidP="00E95EA9">
            <w:pPr>
              <w:autoSpaceDE w:val="0"/>
              <w:adjustRightInd w:val="0"/>
              <w:jc w:val="center"/>
            </w:pPr>
          </w:p>
        </w:tc>
      </w:tr>
    </w:tbl>
    <w:p w14:paraId="764C9B0A" w14:textId="77777777" w:rsidR="003B40F4" w:rsidRPr="000C34B5" w:rsidRDefault="003B40F4" w:rsidP="003B40F4">
      <w:pPr>
        <w:rPr>
          <w:lang w:eastAsia="de-DE"/>
        </w:rPr>
      </w:pPr>
    </w:p>
    <w:p w14:paraId="73E4D26E" w14:textId="77777777" w:rsidR="003B40F4" w:rsidRPr="000C34B5" w:rsidRDefault="003B40F4" w:rsidP="003B40F4">
      <w:pPr>
        <w:pStyle w:val="berschrift2"/>
        <w:rPr>
          <w:rFonts w:ascii="Arial" w:hAnsi="Arial" w:cs="Arial"/>
          <w:lang w:eastAsia="de-DE"/>
        </w:rPr>
      </w:pPr>
      <w:r w:rsidRPr="000C34B5">
        <w:rPr>
          <w:rFonts w:ascii="Arial" w:hAnsi="Arial" w:cs="Arial"/>
          <w:lang w:eastAsia="de-DE"/>
        </w:rPr>
        <w:t>Pufferspeicher</w:t>
      </w:r>
    </w:p>
    <w:tbl>
      <w:tblPr>
        <w:tblStyle w:val="Tabellenraster1"/>
        <w:tblW w:w="0" w:type="auto"/>
        <w:tblLook w:val="04A0" w:firstRow="1" w:lastRow="0" w:firstColumn="1" w:lastColumn="0" w:noHBand="0" w:noVBand="1"/>
      </w:tblPr>
      <w:tblGrid>
        <w:gridCol w:w="2235"/>
        <w:gridCol w:w="2268"/>
        <w:gridCol w:w="992"/>
        <w:gridCol w:w="850"/>
        <w:gridCol w:w="745"/>
        <w:gridCol w:w="815"/>
        <w:gridCol w:w="815"/>
        <w:gridCol w:w="815"/>
        <w:gridCol w:w="815"/>
        <w:gridCol w:w="815"/>
      </w:tblGrid>
      <w:tr w:rsidR="00686F00" w:rsidRPr="000C34B5" w14:paraId="4D7EF8E9" w14:textId="77777777" w:rsidTr="00686F00">
        <w:tc>
          <w:tcPr>
            <w:tcW w:w="2235" w:type="dxa"/>
            <w:vAlign w:val="center"/>
          </w:tcPr>
          <w:p w14:paraId="2C69B348" w14:textId="77777777" w:rsidR="00686F00" w:rsidRPr="000C34B5" w:rsidRDefault="00686F00" w:rsidP="00E95EA9">
            <w:pPr>
              <w:autoSpaceDE w:val="0"/>
              <w:adjustRightInd w:val="0"/>
              <w:jc w:val="center"/>
              <w:rPr>
                <w:b/>
              </w:rPr>
            </w:pPr>
            <w:r w:rsidRPr="000C34B5">
              <w:rPr>
                <w:b/>
              </w:rPr>
              <w:t>Feld</w:t>
            </w:r>
          </w:p>
        </w:tc>
        <w:tc>
          <w:tcPr>
            <w:tcW w:w="2268" w:type="dxa"/>
            <w:vAlign w:val="center"/>
          </w:tcPr>
          <w:p w14:paraId="6E0FAB98" w14:textId="77777777" w:rsidR="00686F00" w:rsidRPr="000C34B5" w:rsidRDefault="00686F00" w:rsidP="00E95EA9">
            <w:pPr>
              <w:autoSpaceDE w:val="0"/>
              <w:adjustRightInd w:val="0"/>
              <w:jc w:val="center"/>
              <w:rPr>
                <w:b/>
              </w:rPr>
            </w:pPr>
            <w:r w:rsidRPr="000C34B5">
              <w:rPr>
                <w:b/>
              </w:rPr>
              <w:t>Erläuterung</w:t>
            </w:r>
          </w:p>
        </w:tc>
        <w:tc>
          <w:tcPr>
            <w:tcW w:w="992" w:type="dxa"/>
            <w:vAlign w:val="center"/>
          </w:tcPr>
          <w:p w14:paraId="6A36C946" w14:textId="77777777" w:rsidR="00686F00" w:rsidRPr="000C34B5" w:rsidRDefault="00686F00" w:rsidP="00E95EA9">
            <w:pPr>
              <w:autoSpaceDE w:val="0"/>
              <w:adjustRightInd w:val="0"/>
              <w:jc w:val="center"/>
              <w:rPr>
                <w:b/>
              </w:rPr>
            </w:pPr>
            <w:r w:rsidRPr="000C34B5">
              <w:rPr>
                <w:b/>
              </w:rPr>
              <w:t>Einheit</w:t>
            </w:r>
          </w:p>
        </w:tc>
        <w:tc>
          <w:tcPr>
            <w:tcW w:w="850" w:type="dxa"/>
            <w:vAlign w:val="center"/>
          </w:tcPr>
          <w:p w14:paraId="52D4615D" w14:textId="77777777" w:rsidR="00686F00" w:rsidRPr="000C34B5" w:rsidRDefault="00686F00" w:rsidP="00E95EA9">
            <w:pPr>
              <w:autoSpaceDE w:val="0"/>
              <w:adjustRightInd w:val="0"/>
              <w:jc w:val="center"/>
              <w:rPr>
                <w:b/>
              </w:rPr>
            </w:pPr>
            <w:r w:rsidRPr="000C34B5">
              <w:rPr>
                <w:b/>
              </w:rPr>
              <w:t>Art</w:t>
            </w:r>
          </w:p>
        </w:tc>
        <w:tc>
          <w:tcPr>
            <w:tcW w:w="745" w:type="dxa"/>
            <w:vAlign w:val="center"/>
          </w:tcPr>
          <w:p w14:paraId="38A80BF2" w14:textId="77777777" w:rsidR="00686F00" w:rsidRPr="000C34B5" w:rsidRDefault="00686F00" w:rsidP="00E95EA9">
            <w:pPr>
              <w:autoSpaceDE w:val="0"/>
              <w:adjustRightInd w:val="0"/>
              <w:jc w:val="center"/>
              <w:rPr>
                <w:b/>
              </w:rPr>
            </w:pPr>
            <w:r w:rsidRPr="000C34B5">
              <w:rPr>
                <w:b/>
              </w:rPr>
              <w:t>L/D</w:t>
            </w:r>
          </w:p>
        </w:tc>
        <w:tc>
          <w:tcPr>
            <w:tcW w:w="815" w:type="dxa"/>
            <w:vAlign w:val="center"/>
          </w:tcPr>
          <w:p w14:paraId="21DF109E" w14:textId="77777777" w:rsidR="00686F00" w:rsidRPr="000C34B5" w:rsidRDefault="00686F00" w:rsidP="00E95EA9">
            <w:pPr>
              <w:autoSpaceDE w:val="0"/>
              <w:adjustRightInd w:val="0"/>
              <w:jc w:val="center"/>
              <w:rPr>
                <w:b/>
              </w:rPr>
            </w:pPr>
            <w:r w:rsidRPr="000C34B5">
              <w:rPr>
                <w:b/>
              </w:rPr>
              <w:t>MF</w:t>
            </w:r>
          </w:p>
        </w:tc>
        <w:tc>
          <w:tcPr>
            <w:tcW w:w="815" w:type="dxa"/>
          </w:tcPr>
          <w:p w14:paraId="058D3EBD" w14:textId="77777777" w:rsidR="00686F00" w:rsidRPr="000C34B5" w:rsidRDefault="00686F00" w:rsidP="00E95EA9">
            <w:pPr>
              <w:autoSpaceDE w:val="0"/>
              <w:adjustRightInd w:val="0"/>
              <w:jc w:val="center"/>
              <w:rPr>
                <w:b/>
              </w:rPr>
            </w:pPr>
            <w:r w:rsidRPr="000C34B5">
              <w:rPr>
                <w:b/>
              </w:rPr>
              <w:t>FI</w:t>
            </w:r>
          </w:p>
        </w:tc>
        <w:tc>
          <w:tcPr>
            <w:tcW w:w="815" w:type="dxa"/>
          </w:tcPr>
          <w:p w14:paraId="16AC9B20" w14:textId="77777777" w:rsidR="00686F00" w:rsidRPr="000C34B5" w:rsidRDefault="00686F00" w:rsidP="009D6D3A">
            <w:pPr>
              <w:autoSpaceDE w:val="0"/>
              <w:adjustRightInd w:val="0"/>
              <w:jc w:val="center"/>
              <w:rPr>
                <w:b/>
              </w:rPr>
            </w:pPr>
            <w:r w:rsidRPr="000C34B5">
              <w:rPr>
                <w:b/>
              </w:rPr>
              <w:t>TA</w:t>
            </w:r>
          </w:p>
        </w:tc>
        <w:tc>
          <w:tcPr>
            <w:tcW w:w="815" w:type="dxa"/>
          </w:tcPr>
          <w:p w14:paraId="76C7D285" w14:textId="77777777" w:rsidR="00686F00" w:rsidRPr="000C34B5" w:rsidRDefault="00686F00" w:rsidP="009D6D3A">
            <w:pPr>
              <w:autoSpaceDE w:val="0"/>
              <w:adjustRightInd w:val="0"/>
              <w:jc w:val="center"/>
              <w:rPr>
                <w:b/>
              </w:rPr>
            </w:pPr>
            <w:r w:rsidRPr="000C34B5">
              <w:rPr>
                <w:b/>
              </w:rPr>
              <w:t>AA</w:t>
            </w:r>
          </w:p>
        </w:tc>
        <w:tc>
          <w:tcPr>
            <w:tcW w:w="815" w:type="dxa"/>
          </w:tcPr>
          <w:p w14:paraId="6AE4257C" w14:textId="77777777" w:rsidR="00686F00" w:rsidRPr="000C34B5" w:rsidRDefault="00686F00" w:rsidP="009D6D3A">
            <w:pPr>
              <w:autoSpaceDE w:val="0"/>
              <w:adjustRightInd w:val="0"/>
              <w:jc w:val="center"/>
              <w:rPr>
                <w:b/>
              </w:rPr>
            </w:pPr>
            <w:r w:rsidRPr="000C34B5">
              <w:rPr>
                <w:b/>
              </w:rPr>
              <w:t>SO</w:t>
            </w:r>
          </w:p>
        </w:tc>
      </w:tr>
      <w:tr w:rsidR="00686F00" w:rsidRPr="000C34B5" w14:paraId="1D8DC923" w14:textId="77777777" w:rsidTr="00686F00">
        <w:tc>
          <w:tcPr>
            <w:tcW w:w="2235" w:type="dxa"/>
          </w:tcPr>
          <w:p w14:paraId="1B1FEE05" w14:textId="77777777" w:rsidR="00686F00" w:rsidRPr="000C34B5" w:rsidRDefault="00686F00" w:rsidP="00E95EA9">
            <w:pPr>
              <w:autoSpaceDE w:val="0"/>
              <w:adjustRightInd w:val="0"/>
              <w:rPr>
                <w:b/>
              </w:rPr>
            </w:pPr>
            <w:r w:rsidRPr="000C34B5">
              <w:rPr>
                <w:b/>
              </w:rPr>
              <w:t>Volumen</w:t>
            </w:r>
          </w:p>
        </w:tc>
        <w:tc>
          <w:tcPr>
            <w:tcW w:w="2268" w:type="dxa"/>
          </w:tcPr>
          <w:p w14:paraId="32FAF475" w14:textId="77777777" w:rsidR="00686F00" w:rsidRPr="000C34B5" w:rsidRDefault="00686F00" w:rsidP="00E95EA9">
            <w:pPr>
              <w:autoSpaceDE w:val="0"/>
              <w:adjustRightInd w:val="0"/>
            </w:pPr>
            <w:r w:rsidRPr="000C34B5">
              <w:t>Volumen</w:t>
            </w:r>
          </w:p>
        </w:tc>
        <w:tc>
          <w:tcPr>
            <w:tcW w:w="992" w:type="dxa"/>
          </w:tcPr>
          <w:p w14:paraId="608100A6" w14:textId="77777777" w:rsidR="00686F00" w:rsidRPr="000C34B5" w:rsidRDefault="00686F00" w:rsidP="00E95EA9">
            <w:pPr>
              <w:autoSpaceDE w:val="0"/>
              <w:adjustRightInd w:val="0"/>
            </w:pPr>
            <w:r w:rsidRPr="000C34B5">
              <w:t>l</w:t>
            </w:r>
          </w:p>
        </w:tc>
        <w:tc>
          <w:tcPr>
            <w:tcW w:w="850" w:type="dxa"/>
          </w:tcPr>
          <w:p w14:paraId="5002B978" w14:textId="77777777" w:rsidR="00686F00" w:rsidRPr="000C34B5" w:rsidRDefault="00686F00" w:rsidP="00E95EA9">
            <w:pPr>
              <w:autoSpaceDE w:val="0"/>
              <w:adjustRightInd w:val="0"/>
              <w:jc w:val="center"/>
            </w:pPr>
            <w:r w:rsidRPr="000C34B5">
              <w:t>Zahl</w:t>
            </w:r>
          </w:p>
        </w:tc>
        <w:tc>
          <w:tcPr>
            <w:tcW w:w="745" w:type="dxa"/>
          </w:tcPr>
          <w:p w14:paraId="13921048" w14:textId="0D0E573A" w:rsidR="00686F00" w:rsidRPr="000C34B5" w:rsidRDefault="00686F00" w:rsidP="00E95EA9">
            <w:pPr>
              <w:autoSpaceDE w:val="0"/>
              <w:adjustRightInd w:val="0"/>
              <w:jc w:val="right"/>
            </w:pPr>
            <w:r w:rsidRPr="000C34B5">
              <w:t>0</w:t>
            </w:r>
          </w:p>
        </w:tc>
        <w:tc>
          <w:tcPr>
            <w:tcW w:w="815" w:type="dxa"/>
          </w:tcPr>
          <w:p w14:paraId="65874BE8" w14:textId="77777777" w:rsidR="00686F00" w:rsidRPr="000C34B5" w:rsidRDefault="00686F00" w:rsidP="00E95EA9">
            <w:pPr>
              <w:autoSpaceDE w:val="0"/>
              <w:adjustRightInd w:val="0"/>
              <w:jc w:val="center"/>
            </w:pPr>
            <w:r w:rsidRPr="000C34B5">
              <w:t>X</w:t>
            </w:r>
          </w:p>
        </w:tc>
        <w:tc>
          <w:tcPr>
            <w:tcW w:w="815" w:type="dxa"/>
          </w:tcPr>
          <w:p w14:paraId="1277F480" w14:textId="77777777" w:rsidR="00686F00" w:rsidRPr="000C34B5" w:rsidRDefault="00686F00" w:rsidP="00E95EA9">
            <w:pPr>
              <w:autoSpaceDE w:val="0"/>
              <w:adjustRightInd w:val="0"/>
              <w:jc w:val="center"/>
            </w:pPr>
          </w:p>
        </w:tc>
        <w:tc>
          <w:tcPr>
            <w:tcW w:w="815" w:type="dxa"/>
          </w:tcPr>
          <w:p w14:paraId="1EEB9796" w14:textId="77777777" w:rsidR="00686F00" w:rsidRPr="000C34B5" w:rsidRDefault="00686F00" w:rsidP="00E95EA9">
            <w:pPr>
              <w:autoSpaceDE w:val="0"/>
              <w:adjustRightInd w:val="0"/>
              <w:jc w:val="center"/>
            </w:pPr>
            <w:r w:rsidRPr="000C34B5">
              <w:t>4</w:t>
            </w:r>
          </w:p>
        </w:tc>
        <w:tc>
          <w:tcPr>
            <w:tcW w:w="815" w:type="dxa"/>
          </w:tcPr>
          <w:p w14:paraId="4F231B1A" w14:textId="77777777" w:rsidR="00686F00" w:rsidRPr="000C34B5" w:rsidRDefault="00786355" w:rsidP="00E95EA9">
            <w:pPr>
              <w:autoSpaceDE w:val="0"/>
              <w:adjustRightInd w:val="0"/>
              <w:jc w:val="center"/>
            </w:pPr>
            <w:r w:rsidRPr="000C34B5">
              <w:t>2</w:t>
            </w:r>
          </w:p>
        </w:tc>
        <w:tc>
          <w:tcPr>
            <w:tcW w:w="815" w:type="dxa"/>
          </w:tcPr>
          <w:p w14:paraId="10D38479" w14:textId="77777777" w:rsidR="00686F00" w:rsidRPr="000C34B5" w:rsidRDefault="00686F00" w:rsidP="00E95EA9">
            <w:pPr>
              <w:autoSpaceDE w:val="0"/>
              <w:adjustRightInd w:val="0"/>
              <w:jc w:val="center"/>
            </w:pPr>
            <w:r w:rsidRPr="000C34B5">
              <w:t>3</w:t>
            </w:r>
          </w:p>
        </w:tc>
      </w:tr>
      <w:tr w:rsidR="00686F00" w:rsidRPr="000C34B5" w14:paraId="5B721E57" w14:textId="77777777" w:rsidTr="00686F00">
        <w:tc>
          <w:tcPr>
            <w:tcW w:w="2235" w:type="dxa"/>
          </w:tcPr>
          <w:p w14:paraId="6369F983" w14:textId="77777777" w:rsidR="00686F00" w:rsidRPr="000C34B5" w:rsidRDefault="00686F00" w:rsidP="00E95EA9">
            <w:pPr>
              <w:autoSpaceDE w:val="0"/>
              <w:adjustRightInd w:val="0"/>
              <w:rPr>
                <w:b/>
              </w:rPr>
            </w:pPr>
            <w:r w:rsidRPr="000C34B5">
              <w:rPr>
                <w:b/>
              </w:rPr>
              <w:t>Durchmesser</w:t>
            </w:r>
          </w:p>
        </w:tc>
        <w:tc>
          <w:tcPr>
            <w:tcW w:w="2268" w:type="dxa"/>
          </w:tcPr>
          <w:p w14:paraId="73960076" w14:textId="77777777" w:rsidR="00686F00" w:rsidRPr="000C34B5" w:rsidRDefault="00686F00" w:rsidP="00E95EA9">
            <w:pPr>
              <w:autoSpaceDE w:val="0"/>
              <w:adjustRightInd w:val="0"/>
            </w:pPr>
            <w:r w:rsidRPr="000C34B5">
              <w:t xml:space="preserve">Durchmesser </w:t>
            </w:r>
            <w:r w:rsidRPr="000C34B5">
              <w:br/>
              <w:t>inklusive Isolierung</w:t>
            </w:r>
          </w:p>
        </w:tc>
        <w:tc>
          <w:tcPr>
            <w:tcW w:w="992" w:type="dxa"/>
          </w:tcPr>
          <w:p w14:paraId="5C9CA1F5" w14:textId="77777777" w:rsidR="00686F00" w:rsidRPr="000C34B5" w:rsidRDefault="00686F00" w:rsidP="00E95EA9">
            <w:pPr>
              <w:autoSpaceDE w:val="0"/>
              <w:adjustRightInd w:val="0"/>
            </w:pPr>
            <w:r w:rsidRPr="000C34B5">
              <w:t>mm</w:t>
            </w:r>
          </w:p>
        </w:tc>
        <w:tc>
          <w:tcPr>
            <w:tcW w:w="850" w:type="dxa"/>
          </w:tcPr>
          <w:p w14:paraId="7FFE0DD7" w14:textId="77777777" w:rsidR="00686F00" w:rsidRPr="000C34B5" w:rsidRDefault="00686F00" w:rsidP="00E95EA9">
            <w:pPr>
              <w:autoSpaceDE w:val="0"/>
              <w:adjustRightInd w:val="0"/>
              <w:jc w:val="center"/>
            </w:pPr>
            <w:r w:rsidRPr="000C34B5">
              <w:t>Zahl</w:t>
            </w:r>
          </w:p>
        </w:tc>
        <w:tc>
          <w:tcPr>
            <w:tcW w:w="745" w:type="dxa"/>
          </w:tcPr>
          <w:p w14:paraId="5065E924" w14:textId="5C28A775" w:rsidR="00686F00" w:rsidRPr="000C34B5" w:rsidRDefault="00686F00" w:rsidP="00E95EA9">
            <w:pPr>
              <w:autoSpaceDE w:val="0"/>
              <w:adjustRightInd w:val="0"/>
              <w:jc w:val="right"/>
            </w:pPr>
            <w:r w:rsidRPr="000C34B5">
              <w:t>0</w:t>
            </w:r>
          </w:p>
        </w:tc>
        <w:tc>
          <w:tcPr>
            <w:tcW w:w="815" w:type="dxa"/>
          </w:tcPr>
          <w:p w14:paraId="70ADE39D" w14:textId="77777777" w:rsidR="00686F00" w:rsidRPr="000C34B5" w:rsidRDefault="00686F00" w:rsidP="00E95EA9">
            <w:pPr>
              <w:autoSpaceDE w:val="0"/>
              <w:adjustRightInd w:val="0"/>
              <w:jc w:val="center"/>
            </w:pPr>
          </w:p>
        </w:tc>
        <w:tc>
          <w:tcPr>
            <w:tcW w:w="815" w:type="dxa"/>
          </w:tcPr>
          <w:p w14:paraId="5A02008F" w14:textId="77777777" w:rsidR="00686F00" w:rsidRPr="000C34B5" w:rsidRDefault="00686F00" w:rsidP="00E95EA9">
            <w:pPr>
              <w:autoSpaceDE w:val="0"/>
              <w:adjustRightInd w:val="0"/>
              <w:jc w:val="center"/>
            </w:pPr>
          </w:p>
        </w:tc>
        <w:tc>
          <w:tcPr>
            <w:tcW w:w="815" w:type="dxa"/>
          </w:tcPr>
          <w:p w14:paraId="19DC57FA" w14:textId="77777777" w:rsidR="00686F00" w:rsidRPr="000C34B5" w:rsidRDefault="00686F00" w:rsidP="00E95EA9">
            <w:pPr>
              <w:autoSpaceDE w:val="0"/>
              <w:adjustRightInd w:val="0"/>
              <w:jc w:val="center"/>
            </w:pPr>
            <w:r w:rsidRPr="000C34B5">
              <w:t>5</w:t>
            </w:r>
          </w:p>
        </w:tc>
        <w:tc>
          <w:tcPr>
            <w:tcW w:w="815" w:type="dxa"/>
          </w:tcPr>
          <w:p w14:paraId="3527C61F" w14:textId="77777777" w:rsidR="00686F00" w:rsidRPr="000C34B5" w:rsidRDefault="00686F00" w:rsidP="00E95EA9">
            <w:pPr>
              <w:autoSpaceDE w:val="0"/>
              <w:adjustRightInd w:val="0"/>
              <w:jc w:val="center"/>
            </w:pPr>
          </w:p>
        </w:tc>
        <w:tc>
          <w:tcPr>
            <w:tcW w:w="815" w:type="dxa"/>
          </w:tcPr>
          <w:p w14:paraId="51E864DC" w14:textId="77777777" w:rsidR="00686F00" w:rsidRPr="000C34B5" w:rsidRDefault="00686F00" w:rsidP="00E95EA9">
            <w:pPr>
              <w:autoSpaceDE w:val="0"/>
              <w:adjustRightInd w:val="0"/>
              <w:jc w:val="center"/>
            </w:pPr>
          </w:p>
        </w:tc>
      </w:tr>
      <w:tr w:rsidR="00686F00" w:rsidRPr="000C34B5" w14:paraId="17525F21" w14:textId="77777777" w:rsidTr="00686F00">
        <w:tc>
          <w:tcPr>
            <w:tcW w:w="2235" w:type="dxa"/>
          </w:tcPr>
          <w:p w14:paraId="4402E851" w14:textId="77777777" w:rsidR="00686F00" w:rsidRPr="000C34B5" w:rsidRDefault="00686F00" w:rsidP="00E95EA9">
            <w:pPr>
              <w:autoSpaceDE w:val="0"/>
              <w:adjustRightInd w:val="0"/>
              <w:rPr>
                <w:rFonts w:ascii="Calibri" w:hAnsi="Calibri"/>
                <w:color w:val="FF0000"/>
              </w:rPr>
            </w:pPr>
            <w:r w:rsidRPr="000C34B5">
              <w:rPr>
                <w:b/>
              </w:rPr>
              <w:t>Höhe</w:t>
            </w:r>
          </w:p>
        </w:tc>
        <w:tc>
          <w:tcPr>
            <w:tcW w:w="2268" w:type="dxa"/>
          </w:tcPr>
          <w:p w14:paraId="3E9736CE" w14:textId="77777777" w:rsidR="00686F00" w:rsidRPr="000C34B5" w:rsidRDefault="00686F00" w:rsidP="00E95EA9">
            <w:pPr>
              <w:autoSpaceDE w:val="0"/>
              <w:adjustRightInd w:val="0"/>
            </w:pPr>
            <w:r w:rsidRPr="000C34B5">
              <w:t xml:space="preserve">Höhe </w:t>
            </w:r>
            <w:r w:rsidRPr="000C34B5">
              <w:br/>
              <w:t>inklusive Isolierung</w:t>
            </w:r>
          </w:p>
        </w:tc>
        <w:tc>
          <w:tcPr>
            <w:tcW w:w="992" w:type="dxa"/>
          </w:tcPr>
          <w:p w14:paraId="4A1E4C56" w14:textId="77777777" w:rsidR="00686F00" w:rsidRPr="000C34B5" w:rsidRDefault="00686F00" w:rsidP="00E95EA9">
            <w:pPr>
              <w:autoSpaceDE w:val="0"/>
              <w:adjustRightInd w:val="0"/>
            </w:pPr>
            <w:r w:rsidRPr="000C34B5">
              <w:t>mm</w:t>
            </w:r>
          </w:p>
        </w:tc>
        <w:tc>
          <w:tcPr>
            <w:tcW w:w="850" w:type="dxa"/>
          </w:tcPr>
          <w:p w14:paraId="07634E5F" w14:textId="77777777" w:rsidR="00686F00" w:rsidRPr="000C34B5" w:rsidRDefault="00686F00" w:rsidP="00E95EA9">
            <w:pPr>
              <w:autoSpaceDE w:val="0"/>
              <w:adjustRightInd w:val="0"/>
              <w:jc w:val="center"/>
            </w:pPr>
            <w:r w:rsidRPr="000C34B5">
              <w:t>Zahl</w:t>
            </w:r>
          </w:p>
        </w:tc>
        <w:tc>
          <w:tcPr>
            <w:tcW w:w="745" w:type="dxa"/>
          </w:tcPr>
          <w:p w14:paraId="07C23ECC" w14:textId="6F1C83B1" w:rsidR="00686F00" w:rsidRPr="000C34B5" w:rsidRDefault="00686F00" w:rsidP="00E95EA9">
            <w:pPr>
              <w:autoSpaceDE w:val="0"/>
              <w:adjustRightInd w:val="0"/>
              <w:jc w:val="right"/>
            </w:pPr>
            <w:r w:rsidRPr="000C34B5">
              <w:t>0</w:t>
            </w:r>
          </w:p>
        </w:tc>
        <w:tc>
          <w:tcPr>
            <w:tcW w:w="815" w:type="dxa"/>
          </w:tcPr>
          <w:p w14:paraId="41EFD8FF" w14:textId="77777777" w:rsidR="00686F00" w:rsidRPr="000C34B5" w:rsidRDefault="00686F00" w:rsidP="00E95EA9">
            <w:pPr>
              <w:autoSpaceDE w:val="0"/>
              <w:adjustRightInd w:val="0"/>
              <w:jc w:val="center"/>
            </w:pPr>
          </w:p>
        </w:tc>
        <w:tc>
          <w:tcPr>
            <w:tcW w:w="815" w:type="dxa"/>
          </w:tcPr>
          <w:p w14:paraId="29649404" w14:textId="77777777" w:rsidR="00686F00" w:rsidRPr="000C34B5" w:rsidRDefault="00686F00" w:rsidP="00E95EA9">
            <w:pPr>
              <w:autoSpaceDE w:val="0"/>
              <w:adjustRightInd w:val="0"/>
              <w:jc w:val="center"/>
            </w:pPr>
          </w:p>
        </w:tc>
        <w:tc>
          <w:tcPr>
            <w:tcW w:w="815" w:type="dxa"/>
          </w:tcPr>
          <w:p w14:paraId="128F2E14" w14:textId="77777777" w:rsidR="00686F00" w:rsidRPr="000C34B5" w:rsidRDefault="00686F00" w:rsidP="00E95EA9">
            <w:pPr>
              <w:autoSpaceDE w:val="0"/>
              <w:adjustRightInd w:val="0"/>
              <w:jc w:val="center"/>
            </w:pPr>
            <w:r w:rsidRPr="000C34B5">
              <w:t>6</w:t>
            </w:r>
          </w:p>
        </w:tc>
        <w:tc>
          <w:tcPr>
            <w:tcW w:w="815" w:type="dxa"/>
          </w:tcPr>
          <w:p w14:paraId="19E779D4" w14:textId="77777777" w:rsidR="00686F00" w:rsidRPr="000C34B5" w:rsidRDefault="00686F00" w:rsidP="00E95EA9">
            <w:pPr>
              <w:autoSpaceDE w:val="0"/>
              <w:adjustRightInd w:val="0"/>
              <w:jc w:val="center"/>
            </w:pPr>
          </w:p>
        </w:tc>
        <w:tc>
          <w:tcPr>
            <w:tcW w:w="815" w:type="dxa"/>
          </w:tcPr>
          <w:p w14:paraId="60397535" w14:textId="77777777" w:rsidR="00686F00" w:rsidRPr="000C34B5" w:rsidRDefault="00686F00" w:rsidP="00E95EA9">
            <w:pPr>
              <w:autoSpaceDE w:val="0"/>
              <w:adjustRightInd w:val="0"/>
              <w:jc w:val="center"/>
            </w:pPr>
          </w:p>
        </w:tc>
      </w:tr>
      <w:tr w:rsidR="00686F00" w:rsidRPr="000C34B5" w14:paraId="71CA4967" w14:textId="77777777" w:rsidTr="00686F00">
        <w:tc>
          <w:tcPr>
            <w:tcW w:w="2235" w:type="dxa"/>
          </w:tcPr>
          <w:p w14:paraId="4E18258B" w14:textId="77777777" w:rsidR="00686F00" w:rsidRPr="000C34B5" w:rsidRDefault="00686F00" w:rsidP="00E95EA9">
            <w:pPr>
              <w:autoSpaceDE w:val="0"/>
              <w:adjustRightInd w:val="0"/>
              <w:rPr>
                <w:b/>
              </w:rPr>
            </w:pPr>
            <w:r w:rsidRPr="000C34B5">
              <w:rPr>
                <w:b/>
              </w:rPr>
              <w:t>Isolierung</w:t>
            </w:r>
          </w:p>
        </w:tc>
        <w:tc>
          <w:tcPr>
            <w:tcW w:w="2268" w:type="dxa"/>
          </w:tcPr>
          <w:p w14:paraId="0F6513F3" w14:textId="77777777" w:rsidR="00686F00" w:rsidRPr="000C34B5" w:rsidRDefault="00686F00" w:rsidP="00E95EA9">
            <w:pPr>
              <w:autoSpaceDE w:val="0"/>
              <w:adjustRightInd w:val="0"/>
            </w:pPr>
            <w:r w:rsidRPr="000C34B5">
              <w:t>Isolierstärke</w:t>
            </w:r>
          </w:p>
        </w:tc>
        <w:tc>
          <w:tcPr>
            <w:tcW w:w="992" w:type="dxa"/>
          </w:tcPr>
          <w:p w14:paraId="33BB0B93" w14:textId="77777777" w:rsidR="00686F00" w:rsidRPr="000C34B5" w:rsidRDefault="00686F00" w:rsidP="00E95EA9">
            <w:pPr>
              <w:autoSpaceDE w:val="0"/>
              <w:adjustRightInd w:val="0"/>
            </w:pPr>
            <w:r w:rsidRPr="000C34B5">
              <w:t>mm</w:t>
            </w:r>
          </w:p>
        </w:tc>
        <w:tc>
          <w:tcPr>
            <w:tcW w:w="850" w:type="dxa"/>
          </w:tcPr>
          <w:p w14:paraId="29B7C605" w14:textId="77777777" w:rsidR="00686F00" w:rsidRPr="000C34B5" w:rsidRDefault="00686F00" w:rsidP="00E95EA9">
            <w:pPr>
              <w:autoSpaceDE w:val="0"/>
              <w:adjustRightInd w:val="0"/>
              <w:jc w:val="center"/>
            </w:pPr>
            <w:r w:rsidRPr="000C34B5">
              <w:t>Zahl</w:t>
            </w:r>
          </w:p>
        </w:tc>
        <w:tc>
          <w:tcPr>
            <w:tcW w:w="745" w:type="dxa"/>
          </w:tcPr>
          <w:p w14:paraId="0A346977" w14:textId="5AA55033" w:rsidR="00686F00" w:rsidRPr="000C34B5" w:rsidRDefault="00686F00" w:rsidP="00E95EA9">
            <w:pPr>
              <w:autoSpaceDE w:val="0"/>
              <w:adjustRightInd w:val="0"/>
              <w:jc w:val="right"/>
            </w:pPr>
            <w:r w:rsidRPr="000C34B5">
              <w:t>0</w:t>
            </w:r>
          </w:p>
        </w:tc>
        <w:tc>
          <w:tcPr>
            <w:tcW w:w="815" w:type="dxa"/>
          </w:tcPr>
          <w:p w14:paraId="17BE9DD3" w14:textId="77777777" w:rsidR="00686F00" w:rsidRPr="000C34B5" w:rsidRDefault="00686F00" w:rsidP="00E95EA9">
            <w:pPr>
              <w:autoSpaceDE w:val="0"/>
              <w:adjustRightInd w:val="0"/>
              <w:jc w:val="center"/>
            </w:pPr>
          </w:p>
        </w:tc>
        <w:tc>
          <w:tcPr>
            <w:tcW w:w="815" w:type="dxa"/>
          </w:tcPr>
          <w:p w14:paraId="06B965D9" w14:textId="77777777" w:rsidR="00686F00" w:rsidRPr="000C34B5" w:rsidRDefault="00686F00" w:rsidP="00E95EA9">
            <w:pPr>
              <w:autoSpaceDE w:val="0"/>
              <w:adjustRightInd w:val="0"/>
              <w:jc w:val="center"/>
            </w:pPr>
          </w:p>
        </w:tc>
        <w:tc>
          <w:tcPr>
            <w:tcW w:w="815" w:type="dxa"/>
          </w:tcPr>
          <w:p w14:paraId="1184E02B" w14:textId="77777777" w:rsidR="00686F00" w:rsidRPr="000C34B5" w:rsidRDefault="00686F00" w:rsidP="00E95EA9">
            <w:pPr>
              <w:autoSpaceDE w:val="0"/>
              <w:adjustRightInd w:val="0"/>
              <w:jc w:val="center"/>
            </w:pPr>
          </w:p>
        </w:tc>
        <w:tc>
          <w:tcPr>
            <w:tcW w:w="815" w:type="dxa"/>
          </w:tcPr>
          <w:p w14:paraId="31989D26" w14:textId="77777777" w:rsidR="00686F00" w:rsidRPr="000C34B5" w:rsidRDefault="00686F00" w:rsidP="00E95EA9">
            <w:pPr>
              <w:autoSpaceDE w:val="0"/>
              <w:adjustRightInd w:val="0"/>
              <w:jc w:val="center"/>
            </w:pPr>
          </w:p>
        </w:tc>
        <w:tc>
          <w:tcPr>
            <w:tcW w:w="815" w:type="dxa"/>
          </w:tcPr>
          <w:p w14:paraId="46D1983D" w14:textId="77777777" w:rsidR="00686F00" w:rsidRPr="000C34B5" w:rsidRDefault="00686F00" w:rsidP="00E95EA9">
            <w:pPr>
              <w:autoSpaceDE w:val="0"/>
              <w:adjustRightInd w:val="0"/>
              <w:jc w:val="center"/>
            </w:pPr>
          </w:p>
        </w:tc>
      </w:tr>
      <w:tr w:rsidR="00686F00" w:rsidRPr="000C34B5" w14:paraId="0CB958CD" w14:textId="77777777" w:rsidTr="00686F00">
        <w:tc>
          <w:tcPr>
            <w:tcW w:w="2235" w:type="dxa"/>
          </w:tcPr>
          <w:p w14:paraId="786EEE2C" w14:textId="77777777" w:rsidR="00686F00" w:rsidRPr="000C34B5" w:rsidRDefault="00686F00" w:rsidP="00E95EA9">
            <w:pPr>
              <w:autoSpaceDE w:val="0"/>
              <w:adjustRightInd w:val="0"/>
              <w:rPr>
                <w:b/>
              </w:rPr>
            </w:pPr>
            <w:r w:rsidRPr="000C34B5">
              <w:rPr>
                <w:b/>
              </w:rPr>
              <w:t>Zusatzinformation</w:t>
            </w:r>
          </w:p>
        </w:tc>
        <w:tc>
          <w:tcPr>
            <w:tcW w:w="2268" w:type="dxa"/>
          </w:tcPr>
          <w:p w14:paraId="52B414A1" w14:textId="77777777" w:rsidR="00686F00" w:rsidRPr="000C34B5" w:rsidRDefault="00686F00" w:rsidP="00E95EA9">
            <w:pPr>
              <w:autoSpaceDE w:val="0"/>
              <w:adjustRightInd w:val="0"/>
            </w:pPr>
            <w:r w:rsidRPr="000C34B5">
              <w:t>Freitext-Feld</w:t>
            </w:r>
          </w:p>
        </w:tc>
        <w:tc>
          <w:tcPr>
            <w:tcW w:w="992" w:type="dxa"/>
          </w:tcPr>
          <w:p w14:paraId="61884E0F" w14:textId="77777777" w:rsidR="00686F00" w:rsidRPr="000C34B5" w:rsidRDefault="00686F00" w:rsidP="00E95EA9">
            <w:pPr>
              <w:autoSpaceDE w:val="0"/>
              <w:adjustRightInd w:val="0"/>
            </w:pPr>
          </w:p>
        </w:tc>
        <w:tc>
          <w:tcPr>
            <w:tcW w:w="850" w:type="dxa"/>
          </w:tcPr>
          <w:p w14:paraId="45279307" w14:textId="77777777" w:rsidR="00686F00" w:rsidRPr="000C34B5" w:rsidRDefault="00686F00" w:rsidP="00E95EA9">
            <w:pPr>
              <w:autoSpaceDE w:val="0"/>
              <w:adjustRightInd w:val="0"/>
              <w:jc w:val="center"/>
            </w:pPr>
            <w:r w:rsidRPr="000C34B5">
              <w:t>Text</w:t>
            </w:r>
          </w:p>
        </w:tc>
        <w:tc>
          <w:tcPr>
            <w:tcW w:w="745" w:type="dxa"/>
          </w:tcPr>
          <w:p w14:paraId="1A405DDE" w14:textId="77777777" w:rsidR="00686F00" w:rsidRPr="000C34B5" w:rsidRDefault="00686F00" w:rsidP="00E95EA9">
            <w:pPr>
              <w:autoSpaceDE w:val="0"/>
              <w:adjustRightInd w:val="0"/>
              <w:jc w:val="right"/>
            </w:pPr>
            <w:r w:rsidRPr="000C34B5">
              <w:t>500</w:t>
            </w:r>
          </w:p>
        </w:tc>
        <w:tc>
          <w:tcPr>
            <w:tcW w:w="815" w:type="dxa"/>
          </w:tcPr>
          <w:p w14:paraId="325DDDD3" w14:textId="77777777" w:rsidR="00686F00" w:rsidRPr="000C34B5" w:rsidRDefault="00686F00" w:rsidP="00E95EA9">
            <w:pPr>
              <w:autoSpaceDE w:val="0"/>
              <w:adjustRightInd w:val="0"/>
              <w:jc w:val="center"/>
            </w:pPr>
          </w:p>
        </w:tc>
        <w:tc>
          <w:tcPr>
            <w:tcW w:w="815" w:type="dxa"/>
          </w:tcPr>
          <w:p w14:paraId="5613A8C4" w14:textId="77777777" w:rsidR="00686F00" w:rsidRPr="000C34B5" w:rsidRDefault="00686F00" w:rsidP="00E95EA9">
            <w:pPr>
              <w:autoSpaceDE w:val="0"/>
              <w:adjustRightInd w:val="0"/>
              <w:jc w:val="center"/>
            </w:pPr>
          </w:p>
        </w:tc>
        <w:tc>
          <w:tcPr>
            <w:tcW w:w="815" w:type="dxa"/>
          </w:tcPr>
          <w:p w14:paraId="4B3E3B1F" w14:textId="77777777" w:rsidR="00686F00" w:rsidRPr="000C34B5" w:rsidRDefault="00686F00" w:rsidP="00E95EA9">
            <w:pPr>
              <w:autoSpaceDE w:val="0"/>
              <w:adjustRightInd w:val="0"/>
              <w:jc w:val="center"/>
            </w:pPr>
          </w:p>
        </w:tc>
        <w:tc>
          <w:tcPr>
            <w:tcW w:w="815" w:type="dxa"/>
          </w:tcPr>
          <w:p w14:paraId="2D6EFEE3" w14:textId="77777777" w:rsidR="00686F00" w:rsidRPr="000C34B5" w:rsidRDefault="00686F00" w:rsidP="00E95EA9">
            <w:pPr>
              <w:autoSpaceDE w:val="0"/>
              <w:adjustRightInd w:val="0"/>
              <w:jc w:val="center"/>
            </w:pPr>
          </w:p>
        </w:tc>
        <w:tc>
          <w:tcPr>
            <w:tcW w:w="815" w:type="dxa"/>
          </w:tcPr>
          <w:p w14:paraId="16351027" w14:textId="77777777" w:rsidR="00686F00" w:rsidRPr="000C34B5" w:rsidRDefault="00686F00" w:rsidP="00E95EA9">
            <w:pPr>
              <w:autoSpaceDE w:val="0"/>
              <w:adjustRightInd w:val="0"/>
              <w:jc w:val="center"/>
            </w:pPr>
          </w:p>
        </w:tc>
      </w:tr>
    </w:tbl>
    <w:p w14:paraId="3D905F87" w14:textId="77777777" w:rsidR="00E44028" w:rsidRPr="000C34B5" w:rsidRDefault="00E44028" w:rsidP="00E44028">
      <w:pPr>
        <w:rPr>
          <w:lang w:eastAsia="de-DE"/>
        </w:rPr>
      </w:pPr>
    </w:p>
    <w:p w14:paraId="66AD9A94" w14:textId="77777777" w:rsidR="00E95EA9" w:rsidRPr="000C34B5" w:rsidRDefault="00E95EA9" w:rsidP="004C1E5D">
      <w:pPr>
        <w:pStyle w:val="berschrift2"/>
        <w:rPr>
          <w:rFonts w:ascii="Arial" w:hAnsi="Arial" w:cs="Arial"/>
          <w:lang w:eastAsia="de-DE"/>
        </w:rPr>
      </w:pPr>
      <w:r w:rsidRPr="000C34B5">
        <w:rPr>
          <w:rFonts w:ascii="Arial" w:hAnsi="Arial" w:cs="Arial"/>
          <w:lang w:eastAsia="de-DE"/>
        </w:rPr>
        <w:t>Wärmeleitungen</w:t>
      </w:r>
    </w:p>
    <w:tbl>
      <w:tblPr>
        <w:tblStyle w:val="Tabellenraster1"/>
        <w:tblW w:w="0" w:type="auto"/>
        <w:tblLayout w:type="fixed"/>
        <w:tblLook w:val="04A0" w:firstRow="1" w:lastRow="0" w:firstColumn="1" w:lastColumn="0" w:noHBand="0" w:noVBand="1"/>
      </w:tblPr>
      <w:tblGrid>
        <w:gridCol w:w="2376"/>
        <w:gridCol w:w="2268"/>
        <w:gridCol w:w="993"/>
        <w:gridCol w:w="708"/>
        <w:gridCol w:w="709"/>
        <w:gridCol w:w="851"/>
        <w:gridCol w:w="851"/>
        <w:gridCol w:w="851"/>
        <w:gridCol w:w="851"/>
        <w:gridCol w:w="851"/>
      </w:tblGrid>
      <w:tr w:rsidR="00686F00" w:rsidRPr="000C34B5" w14:paraId="15A5DC70" w14:textId="77777777" w:rsidTr="00686F00">
        <w:tc>
          <w:tcPr>
            <w:tcW w:w="2376" w:type="dxa"/>
            <w:vAlign w:val="center"/>
          </w:tcPr>
          <w:p w14:paraId="2D10061F" w14:textId="77777777" w:rsidR="00686F00" w:rsidRPr="000C34B5" w:rsidRDefault="00686F00" w:rsidP="00E95EA9">
            <w:pPr>
              <w:autoSpaceDE w:val="0"/>
              <w:adjustRightInd w:val="0"/>
              <w:jc w:val="center"/>
              <w:rPr>
                <w:b/>
              </w:rPr>
            </w:pPr>
            <w:r w:rsidRPr="000C34B5">
              <w:rPr>
                <w:b/>
              </w:rPr>
              <w:t>Feld</w:t>
            </w:r>
          </w:p>
        </w:tc>
        <w:tc>
          <w:tcPr>
            <w:tcW w:w="2268" w:type="dxa"/>
            <w:vAlign w:val="center"/>
          </w:tcPr>
          <w:p w14:paraId="5AC78B62" w14:textId="77777777" w:rsidR="00686F00" w:rsidRPr="000C34B5" w:rsidRDefault="00686F00" w:rsidP="00E95EA9">
            <w:pPr>
              <w:autoSpaceDE w:val="0"/>
              <w:adjustRightInd w:val="0"/>
              <w:jc w:val="center"/>
              <w:rPr>
                <w:b/>
              </w:rPr>
            </w:pPr>
            <w:r w:rsidRPr="000C34B5">
              <w:rPr>
                <w:b/>
              </w:rPr>
              <w:t>Erläuterung</w:t>
            </w:r>
          </w:p>
        </w:tc>
        <w:tc>
          <w:tcPr>
            <w:tcW w:w="993" w:type="dxa"/>
            <w:vAlign w:val="center"/>
          </w:tcPr>
          <w:p w14:paraId="343B0A51" w14:textId="77777777" w:rsidR="00686F00" w:rsidRPr="000C34B5" w:rsidRDefault="00686F00" w:rsidP="00E95EA9">
            <w:pPr>
              <w:autoSpaceDE w:val="0"/>
              <w:adjustRightInd w:val="0"/>
              <w:jc w:val="center"/>
              <w:rPr>
                <w:b/>
              </w:rPr>
            </w:pPr>
            <w:r w:rsidRPr="000C34B5">
              <w:rPr>
                <w:b/>
              </w:rPr>
              <w:t>Einheit</w:t>
            </w:r>
          </w:p>
        </w:tc>
        <w:tc>
          <w:tcPr>
            <w:tcW w:w="708" w:type="dxa"/>
            <w:vAlign w:val="center"/>
          </w:tcPr>
          <w:p w14:paraId="5807857D" w14:textId="77777777" w:rsidR="00686F00" w:rsidRPr="000C34B5" w:rsidRDefault="00686F00" w:rsidP="00E95EA9">
            <w:pPr>
              <w:autoSpaceDE w:val="0"/>
              <w:adjustRightInd w:val="0"/>
              <w:jc w:val="center"/>
              <w:rPr>
                <w:b/>
              </w:rPr>
            </w:pPr>
            <w:r w:rsidRPr="000C34B5">
              <w:rPr>
                <w:b/>
              </w:rPr>
              <w:t>Art</w:t>
            </w:r>
          </w:p>
        </w:tc>
        <w:tc>
          <w:tcPr>
            <w:tcW w:w="709" w:type="dxa"/>
            <w:vAlign w:val="center"/>
          </w:tcPr>
          <w:p w14:paraId="3398F1DD" w14:textId="77777777" w:rsidR="00686F00" w:rsidRPr="000C34B5" w:rsidRDefault="00686F00" w:rsidP="00E95EA9">
            <w:pPr>
              <w:autoSpaceDE w:val="0"/>
              <w:adjustRightInd w:val="0"/>
              <w:jc w:val="center"/>
              <w:rPr>
                <w:b/>
              </w:rPr>
            </w:pPr>
            <w:r w:rsidRPr="000C34B5">
              <w:rPr>
                <w:b/>
              </w:rPr>
              <w:t>L/D</w:t>
            </w:r>
          </w:p>
        </w:tc>
        <w:tc>
          <w:tcPr>
            <w:tcW w:w="851" w:type="dxa"/>
            <w:vAlign w:val="center"/>
          </w:tcPr>
          <w:p w14:paraId="0D8382E1" w14:textId="77777777" w:rsidR="00686F00" w:rsidRPr="000C34B5" w:rsidRDefault="00686F00" w:rsidP="00E95EA9">
            <w:pPr>
              <w:autoSpaceDE w:val="0"/>
              <w:adjustRightInd w:val="0"/>
              <w:jc w:val="center"/>
              <w:rPr>
                <w:b/>
              </w:rPr>
            </w:pPr>
            <w:r w:rsidRPr="000C34B5">
              <w:rPr>
                <w:b/>
              </w:rPr>
              <w:t>MF</w:t>
            </w:r>
          </w:p>
        </w:tc>
        <w:tc>
          <w:tcPr>
            <w:tcW w:w="851" w:type="dxa"/>
          </w:tcPr>
          <w:p w14:paraId="0940B22E" w14:textId="77777777" w:rsidR="00686F00" w:rsidRPr="000C34B5" w:rsidRDefault="00686F00" w:rsidP="00E95EA9">
            <w:pPr>
              <w:autoSpaceDE w:val="0"/>
              <w:adjustRightInd w:val="0"/>
              <w:jc w:val="center"/>
              <w:rPr>
                <w:b/>
              </w:rPr>
            </w:pPr>
            <w:r w:rsidRPr="000C34B5">
              <w:rPr>
                <w:b/>
              </w:rPr>
              <w:t>FI</w:t>
            </w:r>
          </w:p>
        </w:tc>
        <w:tc>
          <w:tcPr>
            <w:tcW w:w="851" w:type="dxa"/>
          </w:tcPr>
          <w:p w14:paraId="12004A48" w14:textId="77777777" w:rsidR="00686F00" w:rsidRPr="000C34B5" w:rsidRDefault="00686F00" w:rsidP="009D6D3A">
            <w:pPr>
              <w:autoSpaceDE w:val="0"/>
              <w:adjustRightInd w:val="0"/>
              <w:jc w:val="center"/>
              <w:rPr>
                <w:b/>
              </w:rPr>
            </w:pPr>
            <w:r w:rsidRPr="000C34B5">
              <w:rPr>
                <w:b/>
              </w:rPr>
              <w:t>TA</w:t>
            </w:r>
          </w:p>
        </w:tc>
        <w:tc>
          <w:tcPr>
            <w:tcW w:w="851" w:type="dxa"/>
          </w:tcPr>
          <w:p w14:paraId="302E6F25" w14:textId="77777777" w:rsidR="00686F00" w:rsidRPr="000C34B5" w:rsidRDefault="00686F00" w:rsidP="009D6D3A">
            <w:pPr>
              <w:autoSpaceDE w:val="0"/>
              <w:adjustRightInd w:val="0"/>
              <w:jc w:val="center"/>
              <w:rPr>
                <w:b/>
              </w:rPr>
            </w:pPr>
            <w:r w:rsidRPr="000C34B5">
              <w:rPr>
                <w:b/>
              </w:rPr>
              <w:t>AA</w:t>
            </w:r>
          </w:p>
        </w:tc>
        <w:tc>
          <w:tcPr>
            <w:tcW w:w="851" w:type="dxa"/>
          </w:tcPr>
          <w:p w14:paraId="006AA0C2" w14:textId="77777777" w:rsidR="00686F00" w:rsidRPr="000C34B5" w:rsidRDefault="00686F00" w:rsidP="009D6D3A">
            <w:pPr>
              <w:autoSpaceDE w:val="0"/>
              <w:adjustRightInd w:val="0"/>
              <w:jc w:val="center"/>
              <w:rPr>
                <w:b/>
              </w:rPr>
            </w:pPr>
            <w:r w:rsidRPr="000C34B5">
              <w:rPr>
                <w:b/>
              </w:rPr>
              <w:t>SO</w:t>
            </w:r>
          </w:p>
        </w:tc>
      </w:tr>
      <w:tr w:rsidR="00686F00" w:rsidRPr="000C34B5" w14:paraId="1D92F880" w14:textId="77777777" w:rsidTr="00686F00">
        <w:tc>
          <w:tcPr>
            <w:tcW w:w="2376" w:type="dxa"/>
          </w:tcPr>
          <w:p w14:paraId="170683BE" w14:textId="77777777" w:rsidR="00686F00" w:rsidRPr="000C34B5" w:rsidRDefault="00686F00" w:rsidP="00E95EA9">
            <w:pPr>
              <w:autoSpaceDE w:val="0"/>
              <w:adjustRightInd w:val="0"/>
              <w:rPr>
                <w:b/>
              </w:rPr>
            </w:pPr>
            <w:r w:rsidRPr="000C34B5">
              <w:rPr>
                <w:b/>
              </w:rPr>
              <w:t>Material</w:t>
            </w:r>
          </w:p>
        </w:tc>
        <w:tc>
          <w:tcPr>
            <w:tcW w:w="2268" w:type="dxa"/>
          </w:tcPr>
          <w:p w14:paraId="6FF8C0D6" w14:textId="77777777" w:rsidR="00686F00" w:rsidRPr="000C34B5" w:rsidRDefault="00686F00" w:rsidP="00E95EA9">
            <w:pPr>
              <w:autoSpaceDE w:val="0"/>
              <w:adjustRightInd w:val="0"/>
            </w:pPr>
            <w:r w:rsidRPr="000C34B5">
              <w:t>Stahl/Kunststoff</w:t>
            </w:r>
          </w:p>
        </w:tc>
        <w:tc>
          <w:tcPr>
            <w:tcW w:w="993" w:type="dxa"/>
          </w:tcPr>
          <w:p w14:paraId="350ACBC4" w14:textId="77777777" w:rsidR="00686F00" w:rsidRPr="000C34B5" w:rsidRDefault="00686F00" w:rsidP="00E95EA9">
            <w:pPr>
              <w:autoSpaceDE w:val="0"/>
              <w:adjustRightInd w:val="0"/>
            </w:pPr>
          </w:p>
        </w:tc>
        <w:tc>
          <w:tcPr>
            <w:tcW w:w="708" w:type="dxa"/>
          </w:tcPr>
          <w:p w14:paraId="7A37DD5D" w14:textId="77777777" w:rsidR="00686F00" w:rsidRPr="000C34B5" w:rsidRDefault="00686F00" w:rsidP="00E95EA9">
            <w:pPr>
              <w:autoSpaceDE w:val="0"/>
              <w:adjustRightInd w:val="0"/>
              <w:jc w:val="center"/>
            </w:pPr>
            <w:r w:rsidRPr="000C34B5">
              <w:t>Text</w:t>
            </w:r>
          </w:p>
        </w:tc>
        <w:tc>
          <w:tcPr>
            <w:tcW w:w="709" w:type="dxa"/>
          </w:tcPr>
          <w:p w14:paraId="4C343DB5" w14:textId="77777777" w:rsidR="00686F00" w:rsidRPr="000C34B5" w:rsidRDefault="00686F00" w:rsidP="00E95EA9">
            <w:pPr>
              <w:autoSpaceDE w:val="0"/>
              <w:adjustRightInd w:val="0"/>
              <w:jc w:val="right"/>
            </w:pPr>
            <w:r w:rsidRPr="000C34B5">
              <w:t>50</w:t>
            </w:r>
          </w:p>
        </w:tc>
        <w:tc>
          <w:tcPr>
            <w:tcW w:w="851" w:type="dxa"/>
          </w:tcPr>
          <w:p w14:paraId="0B302B96" w14:textId="77777777" w:rsidR="00686F00" w:rsidRPr="000C34B5" w:rsidRDefault="00686F00" w:rsidP="00E95EA9">
            <w:pPr>
              <w:autoSpaceDE w:val="0"/>
              <w:adjustRightInd w:val="0"/>
              <w:jc w:val="center"/>
            </w:pPr>
            <w:r w:rsidRPr="000C34B5">
              <w:t>X</w:t>
            </w:r>
          </w:p>
        </w:tc>
        <w:tc>
          <w:tcPr>
            <w:tcW w:w="851" w:type="dxa"/>
          </w:tcPr>
          <w:p w14:paraId="5204E35F" w14:textId="77777777" w:rsidR="00686F00" w:rsidRPr="000C34B5" w:rsidRDefault="00686F00" w:rsidP="00E95EA9">
            <w:pPr>
              <w:autoSpaceDE w:val="0"/>
              <w:adjustRightInd w:val="0"/>
              <w:jc w:val="center"/>
            </w:pPr>
          </w:p>
        </w:tc>
        <w:tc>
          <w:tcPr>
            <w:tcW w:w="851" w:type="dxa"/>
          </w:tcPr>
          <w:p w14:paraId="20939119" w14:textId="77777777" w:rsidR="00686F00" w:rsidRPr="000C34B5" w:rsidRDefault="00686F00" w:rsidP="00E95EA9">
            <w:pPr>
              <w:autoSpaceDE w:val="0"/>
              <w:adjustRightInd w:val="0"/>
              <w:jc w:val="center"/>
            </w:pPr>
          </w:p>
        </w:tc>
        <w:tc>
          <w:tcPr>
            <w:tcW w:w="851" w:type="dxa"/>
          </w:tcPr>
          <w:p w14:paraId="583240E6" w14:textId="77777777" w:rsidR="00686F00" w:rsidRPr="000C34B5" w:rsidRDefault="00686F00" w:rsidP="00E95EA9">
            <w:pPr>
              <w:autoSpaceDE w:val="0"/>
              <w:adjustRightInd w:val="0"/>
              <w:jc w:val="center"/>
            </w:pPr>
          </w:p>
        </w:tc>
        <w:tc>
          <w:tcPr>
            <w:tcW w:w="851" w:type="dxa"/>
          </w:tcPr>
          <w:p w14:paraId="1AF0A913" w14:textId="77777777" w:rsidR="00686F00" w:rsidRPr="000C34B5" w:rsidRDefault="00686F00" w:rsidP="00E95EA9">
            <w:pPr>
              <w:autoSpaceDE w:val="0"/>
              <w:adjustRightInd w:val="0"/>
              <w:jc w:val="center"/>
            </w:pPr>
          </w:p>
        </w:tc>
      </w:tr>
      <w:tr w:rsidR="00686F00" w:rsidRPr="000C34B5" w14:paraId="365B33BD" w14:textId="77777777" w:rsidTr="00686F00">
        <w:tc>
          <w:tcPr>
            <w:tcW w:w="2376" w:type="dxa"/>
          </w:tcPr>
          <w:p w14:paraId="2A53FBA0" w14:textId="77777777" w:rsidR="00686F00" w:rsidRPr="000C34B5" w:rsidRDefault="00686F00" w:rsidP="00E95EA9">
            <w:pPr>
              <w:autoSpaceDE w:val="0"/>
              <w:adjustRightInd w:val="0"/>
              <w:rPr>
                <w:b/>
              </w:rPr>
            </w:pPr>
            <w:r w:rsidRPr="000C34B5">
              <w:rPr>
                <w:b/>
              </w:rPr>
              <w:t>Art</w:t>
            </w:r>
          </w:p>
        </w:tc>
        <w:tc>
          <w:tcPr>
            <w:tcW w:w="2268" w:type="dxa"/>
          </w:tcPr>
          <w:p w14:paraId="72E8FAA5" w14:textId="77777777" w:rsidR="00686F00" w:rsidRPr="000C34B5" w:rsidRDefault="00686F00" w:rsidP="00E95EA9">
            <w:pPr>
              <w:autoSpaceDE w:val="0"/>
              <w:adjustRightInd w:val="0"/>
            </w:pPr>
            <w:r w:rsidRPr="000C34B5">
              <w:t>Uno/Duo</w:t>
            </w:r>
          </w:p>
        </w:tc>
        <w:tc>
          <w:tcPr>
            <w:tcW w:w="993" w:type="dxa"/>
          </w:tcPr>
          <w:p w14:paraId="6EE47DC1" w14:textId="77777777" w:rsidR="00686F00" w:rsidRPr="000C34B5" w:rsidRDefault="00686F00" w:rsidP="00E95EA9">
            <w:pPr>
              <w:autoSpaceDE w:val="0"/>
              <w:adjustRightInd w:val="0"/>
            </w:pPr>
          </w:p>
        </w:tc>
        <w:tc>
          <w:tcPr>
            <w:tcW w:w="708" w:type="dxa"/>
          </w:tcPr>
          <w:p w14:paraId="4EB95205" w14:textId="77777777" w:rsidR="00686F00" w:rsidRPr="000C34B5" w:rsidRDefault="00686F00" w:rsidP="00E95EA9">
            <w:pPr>
              <w:autoSpaceDE w:val="0"/>
              <w:adjustRightInd w:val="0"/>
              <w:jc w:val="center"/>
            </w:pPr>
            <w:r w:rsidRPr="000C34B5">
              <w:t>Text</w:t>
            </w:r>
          </w:p>
        </w:tc>
        <w:tc>
          <w:tcPr>
            <w:tcW w:w="709" w:type="dxa"/>
          </w:tcPr>
          <w:p w14:paraId="368C5BDD" w14:textId="77777777" w:rsidR="00686F00" w:rsidRPr="000C34B5" w:rsidRDefault="00686F00" w:rsidP="00E95EA9">
            <w:pPr>
              <w:autoSpaceDE w:val="0"/>
              <w:adjustRightInd w:val="0"/>
              <w:jc w:val="right"/>
            </w:pPr>
            <w:r w:rsidRPr="000C34B5">
              <w:t>10</w:t>
            </w:r>
          </w:p>
        </w:tc>
        <w:tc>
          <w:tcPr>
            <w:tcW w:w="851" w:type="dxa"/>
          </w:tcPr>
          <w:p w14:paraId="41AD0327" w14:textId="77777777" w:rsidR="00686F00" w:rsidRPr="000C34B5" w:rsidRDefault="00686F00" w:rsidP="00E95EA9">
            <w:pPr>
              <w:autoSpaceDE w:val="0"/>
              <w:adjustRightInd w:val="0"/>
              <w:jc w:val="center"/>
            </w:pPr>
            <w:r w:rsidRPr="000C34B5">
              <w:t>X</w:t>
            </w:r>
          </w:p>
        </w:tc>
        <w:tc>
          <w:tcPr>
            <w:tcW w:w="851" w:type="dxa"/>
          </w:tcPr>
          <w:p w14:paraId="255ECF27" w14:textId="77777777" w:rsidR="00686F00" w:rsidRPr="000C34B5" w:rsidRDefault="00686F00" w:rsidP="00E95EA9">
            <w:pPr>
              <w:autoSpaceDE w:val="0"/>
              <w:adjustRightInd w:val="0"/>
              <w:jc w:val="center"/>
            </w:pPr>
            <w:r w:rsidRPr="000C34B5">
              <w:t>M</w:t>
            </w:r>
          </w:p>
        </w:tc>
        <w:tc>
          <w:tcPr>
            <w:tcW w:w="851" w:type="dxa"/>
          </w:tcPr>
          <w:p w14:paraId="413DD8CB" w14:textId="77777777" w:rsidR="00686F00" w:rsidRPr="000C34B5" w:rsidRDefault="00686F00" w:rsidP="00E95EA9">
            <w:pPr>
              <w:autoSpaceDE w:val="0"/>
              <w:adjustRightInd w:val="0"/>
              <w:jc w:val="center"/>
            </w:pPr>
            <w:r w:rsidRPr="000C34B5">
              <w:t>4</w:t>
            </w:r>
          </w:p>
        </w:tc>
        <w:tc>
          <w:tcPr>
            <w:tcW w:w="851" w:type="dxa"/>
          </w:tcPr>
          <w:p w14:paraId="7CB2C47A" w14:textId="77777777" w:rsidR="00686F00" w:rsidRPr="000C34B5" w:rsidRDefault="00D809EA" w:rsidP="00E95EA9">
            <w:pPr>
              <w:autoSpaceDE w:val="0"/>
              <w:adjustRightInd w:val="0"/>
              <w:jc w:val="center"/>
            </w:pPr>
            <w:r w:rsidRPr="000C34B5">
              <w:t>2</w:t>
            </w:r>
          </w:p>
        </w:tc>
        <w:tc>
          <w:tcPr>
            <w:tcW w:w="851" w:type="dxa"/>
          </w:tcPr>
          <w:p w14:paraId="71286943" w14:textId="77777777" w:rsidR="00686F00" w:rsidRPr="000C34B5" w:rsidRDefault="00686F00" w:rsidP="00E95EA9">
            <w:pPr>
              <w:autoSpaceDE w:val="0"/>
              <w:adjustRightInd w:val="0"/>
              <w:jc w:val="center"/>
            </w:pPr>
            <w:r w:rsidRPr="000C34B5">
              <w:t>3</w:t>
            </w:r>
          </w:p>
        </w:tc>
      </w:tr>
      <w:tr w:rsidR="00686F00" w:rsidRPr="000C34B5" w14:paraId="5488765D" w14:textId="77777777" w:rsidTr="00686F00">
        <w:tc>
          <w:tcPr>
            <w:tcW w:w="2376" w:type="dxa"/>
          </w:tcPr>
          <w:p w14:paraId="63DCB200" w14:textId="77777777" w:rsidR="00686F00" w:rsidRPr="000C34B5" w:rsidRDefault="00686F00" w:rsidP="00E95EA9">
            <w:pPr>
              <w:autoSpaceDE w:val="0"/>
              <w:adjustRightInd w:val="0"/>
              <w:rPr>
                <w:b/>
              </w:rPr>
            </w:pPr>
            <w:r w:rsidRPr="000C34B5">
              <w:rPr>
                <w:b/>
              </w:rPr>
              <w:t>U-Wert</w:t>
            </w:r>
          </w:p>
        </w:tc>
        <w:tc>
          <w:tcPr>
            <w:tcW w:w="2268" w:type="dxa"/>
          </w:tcPr>
          <w:p w14:paraId="24A589C3" w14:textId="77777777" w:rsidR="00686F00" w:rsidRPr="000C34B5" w:rsidRDefault="00686F00" w:rsidP="00E95EA9">
            <w:pPr>
              <w:autoSpaceDE w:val="0"/>
              <w:adjustRightInd w:val="0"/>
            </w:pPr>
            <w:r w:rsidRPr="000C34B5">
              <w:t>U-Wert des Rohrs</w:t>
            </w:r>
          </w:p>
        </w:tc>
        <w:tc>
          <w:tcPr>
            <w:tcW w:w="993" w:type="dxa"/>
          </w:tcPr>
          <w:p w14:paraId="7DA2B68F" w14:textId="77777777" w:rsidR="00686F00" w:rsidRPr="000C34B5" w:rsidRDefault="00686F00" w:rsidP="00E95EA9">
            <w:pPr>
              <w:autoSpaceDE w:val="0"/>
              <w:adjustRightInd w:val="0"/>
            </w:pPr>
            <w:r w:rsidRPr="000C34B5">
              <w:t>W/m*K</w:t>
            </w:r>
          </w:p>
        </w:tc>
        <w:tc>
          <w:tcPr>
            <w:tcW w:w="708" w:type="dxa"/>
          </w:tcPr>
          <w:p w14:paraId="6642790B" w14:textId="77777777" w:rsidR="00686F00" w:rsidRPr="000C34B5" w:rsidRDefault="00686F00" w:rsidP="00E95EA9">
            <w:pPr>
              <w:autoSpaceDE w:val="0"/>
              <w:adjustRightInd w:val="0"/>
              <w:jc w:val="center"/>
            </w:pPr>
            <w:r w:rsidRPr="000C34B5">
              <w:t>Zahl</w:t>
            </w:r>
          </w:p>
        </w:tc>
        <w:tc>
          <w:tcPr>
            <w:tcW w:w="709" w:type="dxa"/>
          </w:tcPr>
          <w:p w14:paraId="1F2A86D2" w14:textId="009CF2AA" w:rsidR="00686F00" w:rsidRPr="000C34B5" w:rsidRDefault="00686F00" w:rsidP="00E95EA9">
            <w:pPr>
              <w:autoSpaceDE w:val="0"/>
              <w:adjustRightInd w:val="0"/>
              <w:jc w:val="right"/>
            </w:pPr>
            <w:r w:rsidRPr="000C34B5">
              <w:t>4</w:t>
            </w:r>
          </w:p>
        </w:tc>
        <w:tc>
          <w:tcPr>
            <w:tcW w:w="851" w:type="dxa"/>
          </w:tcPr>
          <w:p w14:paraId="3D82E860" w14:textId="77777777" w:rsidR="00686F00" w:rsidRPr="000C34B5" w:rsidRDefault="00686F00" w:rsidP="00E95EA9">
            <w:pPr>
              <w:autoSpaceDE w:val="0"/>
              <w:adjustRightInd w:val="0"/>
              <w:jc w:val="center"/>
            </w:pPr>
            <w:r w:rsidRPr="000C34B5">
              <w:t>X</w:t>
            </w:r>
          </w:p>
        </w:tc>
        <w:tc>
          <w:tcPr>
            <w:tcW w:w="851" w:type="dxa"/>
          </w:tcPr>
          <w:p w14:paraId="62198CA8" w14:textId="77777777" w:rsidR="00686F00" w:rsidRPr="000C34B5" w:rsidRDefault="00686F00" w:rsidP="00E95EA9">
            <w:pPr>
              <w:autoSpaceDE w:val="0"/>
              <w:adjustRightInd w:val="0"/>
              <w:jc w:val="center"/>
            </w:pPr>
          </w:p>
        </w:tc>
        <w:tc>
          <w:tcPr>
            <w:tcW w:w="851" w:type="dxa"/>
          </w:tcPr>
          <w:p w14:paraId="0935E473" w14:textId="77777777" w:rsidR="00686F00" w:rsidRPr="000C34B5" w:rsidRDefault="00686F00" w:rsidP="00E95EA9">
            <w:pPr>
              <w:autoSpaceDE w:val="0"/>
              <w:adjustRightInd w:val="0"/>
              <w:jc w:val="center"/>
            </w:pPr>
            <w:r w:rsidRPr="000C34B5">
              <w:t>6</w:t>
            </w:r>
          </w:p>
        </w:tc>
        <w:tc>
          <w:tcPr>
            <w:tcW w:w="851" w:type="dxa"/>
          </w:tcPr>
          <w:p w14:paraId="7389B3F7" w14:textId="77777777" w:rsidR="00686F00" w:rsidRPr="000C34B5" w:rsidRDefault="00686F00" w:rsidP="00E95EA9">
            <w:pPr>
              <w:autoSpaceDE w:val="0"/>
              <w:adjustRightInd w:val="0"/>
              <w:jc w:val="center"/>
            </w:pPr>
          </w:p>
        </w:tc>
        <w:tc>
          <w:tcPr>
            <w:tcW w:w="851" w:type="dxa"/>
          </w:tcPr>
          <w:p w14:paraId="04CA00AC" w14:textId="77777777" w:rsidR="00686F00" w:rsidRPr="000C34B5" w:rsidRDefault="00786355" w:rsidP="00E95EA9">
            <w:pPr>
              <w:autoSpaceDE w:val="0"/>
              <w:adjustRightInd w:val="0"/>
              <w:jc w:val="center"/>
            </w:pPr>
            <w:r w:rsidRPr="000C34B5">
              <w:t>5</w:t>
            </w:r>
          </w:p>
        </w:tc>
      </w:tr>
      <w:tr w:rsidR="00686F00" w:rsidRPr="000C34B5" w14:paraId="382316AD" w14:textId="77777777" w:rsidTr="00686F00">
        <w:tc>
          <w:tcPr>
            <w:tcW w:w="2376" w:type="dxa"/>
          </w:tcPr>
          <w:p w14:paraId="1231AA40" w14:textId="77777777" w:rsidR="00686F00" w:rsidRPr="000C34B5" w:rsidRDefault="00686F00" w:rsidP="00E95EA9">
            <w:pPr>
              <w:autoSpaceDE w:val="0"/>
              <w:adjustRightInd w:val="0"/>
              <w:rPr>
                <w:b/>
              </w:rPr>
            </w:pPr>
            <w:r w:rsidRPr="000C34B5">
              <w:rPr>
                <w:b/>
              </w:rPr>
              <w:t>Innendurchmesser (Medienrohr)</w:t>
            </w:r>
          </w:p>
        </w:tc>
        <w:tc>
          <w:tcPr>
            <w:tcW w:w="2268" w:type="dxa"/>
          </w:tcPr>
          <w:p w14:paraId="165D1246" w14:textId="77777777" w:rsidR="00686F00" w:rsidRPr="000C34B5" w:rsidRDefault="00686F00" w:rsidP="00E95EA9">
            <w:pPr>
              <w:autoSpaceDE w:val="0"/>
              <w:adjustRightInd w:val="0"/>
            </w:pPr>
            <w:r w:rsidRPr="000C34B5">
              <w:t>Innendurchmesser des Medienrohrs</w:t>
            </w:r>
          </w:p>
        </w:tc>
        <w:tc>
          <w:tcPr>
            <w:tcW w:w="993" w:type="dxa"/>
          </w:tcPr>
          <w:p w14:paraId="0B92C3AD" w14:textId="77777777" w:rsidR="00686F00" w:rsidRPr="000C34B5" w:rsidRDefault="00686F00" w:rsidP="00E95EA9">
            <w:pPr>
              <w:autoSpaceDE w:val="0"/>
              <w:adjustRightInd w:val="0"/>
            </w:pPr>
            <w:r w:rsidRPr="000C34B5">
              <w:t>mm</w:t>
            </w:r>
          </w:p>
        </w:tc>
        <w:tc>
          <w:tcPr>
            <w:tcW w:w="708" w:type="dxa"/>
          </w:tcPr>
          <w:p w14:paraId="186978D3" w14:textId="77777777" w:rsidR="00686F00" w:rsidRPr="000C34B5" w:rsidRDefault="00686F00" w:rsidP="00E95EA9">
            <w:pPr>
              <w:autoSpaceDE w:val="0"/>
              <w:adjustRightInd w:val="0"/>
              <w:jc w:val="center"/>
            </w:pPr>
            <w:r w:rsidRPr="000C34B5">
              <w:t>Zahl</w:t>
            </w:r>
          </w:p>
        </w:tc>
        <w:tc>
          <w:tcPr>
            <w:tcW w:w="709" w:type="dxa"/>
          </w:tcPr>
          <w:p w14:paraId="214CFA3D" w14:textId="080AE70E" w:rsidR="00686F00" w:rsidRPr="000C34B5" w:rsidRDefault="00686F00" w:rsidP="00686F00">
            <w:pPr>
              <w:autoSpaceDE w:val="0"/>
              <w:adjustRightInd w:val="0"/>
              <w:jc w:val="right"/>
            </w:pPr>
            <w:r w:rsidRPr="000C34B5">
              <w:t>0</w:t>
            </w:r>
          </w:p>
        </w:tc>
        <w:tc>
          <w:tcPr>
            <w:tcW w:w="851" w:type="dxa"/>
          </w:tcPr>
          <w:p w14:paraId="2128C9DB" w14:textId="77777777" w:rsidR="00686F00" w:rsidRPr="000C34B5" w:rsidRDefault="00686F00" w:rsidP="00E95EA9">
            <w:pPr>
              <w:autoSpaceDE w:val="0"/>
              <w:adjustRightInd w:val="0"/>
              <w:jc w:val="center"/>
            </w:pPr>
            <w:r w:rsidRPr="000C34B5">
              <w:t>X</w:t>
            </w:r>
          </w:p>
        </w:tc>
        <w:tc>
          <w:tcPr>
            <w:tcW w:w="851" w:type="dxa"/>
          </w:tcPr>
          <w:p w14:paraId="34D4AC47" w14:textId="77777777" w:rsidR="00686F00" w:rsidRPr="000C34B5" w:rsidRDefault="00686F00" w:rsidP="00E95EA9">
            <w:pPr>
              <w:autoSpaceDE w:val="0"/>
              <w:adjustRightInd w:val="0"/>
              <w:jc w:val="center"/>
            </w:pPr>
          </w:p>
        </w:tc>
        <w:tc>
          <w:tcPr>
            <w:tcW w:w="851" w:type="dxa"/>
          </w:tcPr>
          <w:p w14:paraId="5DE1F1D7" w14:textId="77777777" w:rsidR="00686F00" w:rsidRPr="000C34B5" w:rsidRDefault="00686F00" w:rsidP="00E95EA9">
            <w:pPr>
              <w:autoSpaceDE w:val="0"/>
              <w:adjustRightInd w:val="0"/>
              <w:jc w:val="center"/>
            </w:pPr>
          </w:p>
        </w:tc>
        <w:tc>
          <w:tcPr>
            <w:tcW w:w="851" w:type="dxa"/>
          </w:tcPr>
          <w:p w14:paraId="40079AF9" w14:textId="77777777" w:rsidR="00686F00" w:rsidRPr="000C34B5" w:rsidRDefault="00686F00" w:rsidP="00E95EA9">
            <w:pPr>
              <w:autoSpaceDE w:val="0"/>
              <w:adjustRightInd w:val="0"/>
              <w:jc w:val="center"/>
            </w:pPr>
          </w:p>
        </w:tc>
        <w:tc>
          <w:tcPr>
            <w:tcW w:w="851" w:type="dxa"/>
          </w:tcPr>
          <w:p w14:paraId="7ED12270" w14:textId="77777777" w:rsidR="00686F00" w:rsidRPr="000C34B5" w:rsidRDefault="00686F00" w:rsidP="00E95EA9">
            <w:pPr>
              <w:autoSpaceDE w:val="0"/>
              <w:adjustRightInd w:val="0"/>
              <w:jc w:val="center"/>
            </w:pPr>
          </w:p>
        </w:tc>
      </w:tr>
      <w:tr w:rsidR="00686F00" w:rsidRPr="000C34B5" w14:paraId="7F6C0396" w14:textId="77777777" w:rsidTr="00686F00">
        <w:tc>
          <w:tcPr>
            <w:tcW w:w="2376" w:type="dxa"/>
          </w:tcPr>
          <w:p w14:paraId="3529CB95" w14:textId="77777777" w:rsidR="00686F00" w:rsidRPr="000C34B5" w:rsidRDefault="00686F00" w:rsidP="0022600B">
            <w:pPr>
              <w:autoSpaceDE w:val="0"/>
              <w:adjustRightInd w:val="0"/>
              <w:rPr>
                <w:b/>
              </w:rPr>
            </w:pPr>
            <w:r w:rsidRPr="000C34B5">
              <w:rPr>
                <w:b/>
              </w:rPr>
              <w:t>Außendurchmesser (Medienrohr)</w:t>
            </w:r>
          </w:p>
        </w:tc>
        <w:tc>
          <w:tcPr>
            <w:tcW w:w="2268" w:type="dxa"/>
          </w:tcPr>
          <w:p w14:paraId="1F73D9B7" w14:textId="77777777" w:rsidR="00686F00" w:rsidRPr="000C34B5" w:rsidRDefault="00686F00" w:rsidP="00E95EA9">
            <w:pPr>
              <w:autoSpaceDE w:val="0"/>
              <w:adjustRightInd w:val="0"/>
            </w:pPr>
            <w:r w:rsidRPr="000C34B5">
              <w:t>Außendurchmesser des Medienrohrs</w:t>
            </w:r>
          </w:p>
        </w:tc>
        <w:tc>
          <w:tcPr>
            <w:tcW w:w="993" w:type="dxa"/>
          </w:tcPr>
          <w:p w14:paraId="3A73F901" w14:textId="77777777" w:rsidR="00686F00" w:rsidRPr="000C34B5" w:rsidRDefault="00686F00" w:rsidP="00E95EA9">
            <w:pPr>
              <w:autoSpaceDE w:val="0"/>
              <w:adjustRightInd w:val="0"/>
            </w:pPr>
            <w:r w:rsidRPr="000C34B5">
              <w:t>mm</w:t>
            </w:r>
          </w:p>
        </w:tc>
        <w:tc>
          <w:tcPr>
            <w:tcW w:w="708" w:type="dxa"/>
          </w:tcPr>
          <w:p w14:paraId="0E2465B2" w14:textId="77777777" w:rsidR="00686F00" w:rsidRPr="000C34B5" w:rsidRDefault="00686F00" w:rsidP="00E95EA9">
            <w:pPr>
              <w:autoSpaceDE w:val="0"/>
              <w:adjustRightInd w:val="0"/>
              <w:jc w:val="center"/>
            </w:pPr>
            <w:r w:rsidRPr="000C34B5">
              <w:t>Zahl</w:t>
            </w:r>
          </w:p>
        </w:tc>
        <w:tc>
          <w:tcPr>
            <w:tcW w:w="709" w:type="dxa"/>
          </w:tcPr>
          <w:p w14:paraId="255E1856" w14:textId="580E8F1C" w:rsidR="00686F00" w:rsidRPr="000C34B5" w:rsidRDefault="00686F00" w:rsidP="00686F00">
            <w:pPr>
              <w:autoSpaceDE w:val="0"/>
              <w:adjustRightInd w:val="0"/>
              <w:jc w:val="right"/>
            </w:pPr>
            <w:r w:rsidRPr="000C34B5">
              <w:t>0</w:t>
            </w:r>
          </w:p>
        </w:tc>
        <w:tc>
          <w:tcPr>
            <w:tcW w:w="851" w:type="dxa"/>
          </w:tcPr>
          <w:p w14:paraId="25D85756" w14:textId="77777777" w:rsidR="00686F00" w:rsidRPr="000C34B5" w:rsidRDefault="00686F00" w:rsidP="00E95EA9">
            <w:pPr>
              <w:autoSpaceDE w:val="0"/>
              <w:adjustRightInd w:val="0"/>
              <w:jc w:val="center"/>
            </w:pPr>
            <w:r w:rsidRPr="000C34B5">
              <w:t>X</w:t>
            </w:r>
          </w:p>
        </w:tc>
        <w:tc>
          <w:tcPr>
            <w:tcW w:w="851" w:type="dxa"/>
          </w:tcPr>
          <w:p w14:paraId="779B4BA4" w14:textId="77777777" w:rsidR="00686F00" w:rsidRPr="000C34B5" w:rsidRDefault="00686F00" w:rsidP="00E95EA9">
            <w:pPr>
              <w:autoSpaceDE w:val="0"/>
              <w:adjustRightInd w:val="0"/>
              <w:jc w:val="center"/>
            </w:pPr>
          </w:p>
        </w:tc>
        <w:tc>
          <w:tcPr>
            <w:tcW w:w="851" w:type="dxa"/>
          </w:tcPr>
          <w:p w14:paraId="1BB1C4C5" w14:textId="77777777" w:rsidR="00686F00" w:rsidRPr="000C34B5" w:rsidRDefault="00686F00" w:rsidP="00E95EA9">
            <w:pPr>
              <w:autoSpaceDE w:val="0"/>
              <w:adjustRightInd w:val="0"/>
              <w:jc w:val="center"/>
            </w:pPr>
            <w:r w:rsidRPr="000C34B5">
              <w:t>5</w:t>
            </w:r>
          </w:p>
        </w:tc>
        <w:tc>
          <w:tcPr>
            <w:tcW w:w="851" w:type="dxa"/>
          </w:tcPr>
          <w:p w14:paraId="0DD68C84" w14:textId="77777777" w:rsidR="00686F00" w:rsidRPr="000C34B5" w:rsidRDefault="00D809EA" w:rsidP="00E95EA9">
            <w:pPr>
              <w:autoSpaceDE w:val="0"/>
              <w:adjustRightInd w:val="0"/>
              <w:jc w:val="center"/>
            </w:pPr>
            <w:r w:rsidRPr="000C34B5">
              <w:t>3</w:t>
            </w:r>
          </w:p>
        </w:tc>
        <w:tc>
          <w:tcPr>
            <w:tcW w:w="851" w:type="dxa"/>
          </w:tcPr>
          <w:p w14:paraId="7AD95A59" w14:textId="77777777" w:rsidR="00686F00" w:rsidRPr="000C34B5" w:rsidRDefault="00686F00" w:rsidP="00E95EA9">
            <w:pPr>
              <w:autoSpaceDE w:val="0"/>
              <w:adjustRightInd w:val="0"/>
              <w:jc w:val="center"/>
            </w:pPr>
            <w:r w:rsidRPr="000C34B5">
              <w:t>4</w:t>
            </w:r>
          </w:p>
        </w:tc>
      </w:tr>
      <w:tr w:rsidR="00686F00" w:rsidRPr="000C34B5" w14:paraId="25C03EA5" w14:textId="77777777" w:rsidTr="00686F00">
        <w:tc>
          <w:tcPr>
            <w:tcW w:w="2376" w:type="dxa"/>
          </w:tcPr>
          <w:p w14:paraId="6DD28A0D" w14:textId="77777777" w:rsidR="00686F00" w:rsidRPr="000C34B5" w:rsidRDefault="00686F00" w:rsidP="0022600B">
            <w:pPr>
              <w:autoSpaceDE w:val="0"/>
              <w:adjustRightInd w:val="0"/>
            </w:pPr>
            <w:r w:rsidRPr="000C34B5">
              <w:rPr>
                <w:b/>
              </w:rPr>
              <w:t>Außendurchmesser (Gesamt)</w:t>
            </w:r>
          </w:p>
        </w:tc>
        <w:tc>
          <w:tcPr>
            <w:tcW w:w="2268" w:type="dxa"/>
          </w:tcPr>
          <w:p w14:paraId="4106F89A" w14:textId="77777777" w:rsidR="00686F00" w:rsidRPr="000C34B5" w:rsidRDefault="00686F00" w:rsidP="00E95EA9">
            <w:pPr>
              <w:autoSpaceDE w:val="0"/>
              <w:adjustRightInd w:val="0"/>
            </w:pPr>
            <w:r w:rsidRPr="000C34B5">
              <w:t>Außendurchmesser inklusive Dämmung</w:t>
            </w:r>
          </w:p>
        </w:tc>
        <w:tc>
          <w:tcPr>
            <w:tcW w:w="993" w:type="dxa"/>
          </w:tcPr>
          <w:p w14:paraId="437C0ABB" w14:textId="77777777" w:rsidR="00686F00" w:rsidRPr="000C34B5" w:rsidRDefault="00686F00" w:rsidP="00E95EA9">
            <w:pPr>
              <w:autoSpaceDE w:val="0"/>
              <w:adjustRightInd w:val="0"/>
            </w:pPr>
            <w:r w:rsidRPr="000C34B5">
              <w:t>mm</w:t>
            </w:r>
          </w:p>
        </w:tc>
        <w:tc>
          <w:tcPr>
            <w:tcW w:w="708" w:type="dxa"/>
          </w:tcPr>
          <w:p w14:paraId="08B47929" w14:textId="77777777" w:rsidR="00686F00" w:rsidRPr="000C34B5" w:rsidRDefault="00686F00" w:rsidP="00E95EA9">
            <w:pPr>
              <w:autoSpaceDE w:val="0"/>
              <w:adjustRightInd w:val="0"/>
              <w:jc w:val="center"/>
            </w:pPr>
            <w:r w:rsidRPr="000C34B5">
              <w:t>Zahl</w:t>
            </w:r>
          </w:p>
        </w:tc>
        <w:tc>
          <w:tcPr>
            <w:tcW w:w="709" w:type="dxa"/>
          </w:tcPr>
          <w:p w14:paraId="0E98C97A" w14:textId="0BA1DC52" w:rsidR="00686F00" w:rsidRPr="000C34B5" w:rsidRDefault="00686F00" w:rsidP="00686F00">
            <w:pPr>
              <w:autoSpaceDE w:val="0"/>
              <w:adjustRightInd w:val="0"/>
              <w:jc w:val="right"/>
            </w:pPr>
            <w:r w:rsidRPr="000C34B5">
              <w:t>0</w:t>
            </w:r>
          </w:p>
        </w:tc>
        <w:tc>
          <w:tcPr>
            <w:tcW w:w="851" w:type="dxa"/>
          </w:tcPr>
          <w:p w14:paraId="16760DE9" w14:textId="77777777" w:rsidR="00686F00" w:rsidRPr="000C34B5" w:rsidRDefault="00686F00" w:rsidP="00E95EA9">
            <w:pPr>
              <w:autoSpaceDE w:val="0"/>
              <w:adjustRightInd w:val="0"/>
              <w:jc w:val="center"/>
            </w:pPr>
            <w:r w:rsidRPr="000C34B5">
              <w:t>X</w:t>
            </w:r>
          </w:p>
        </w:tc>
        <w:tc>
          <w:tcPr>
            <w:tcW w:w="851" w:type="dxa"/>
          </w:tcPr>
          <w:p w14:paraId="4A006D26" w14:textId="77777777" w:rsidR="00686F00" w:rsidRPr="000C34B5" w:rsidRDefault="00686F00" w:rsidP="00E95EA9">
            <w:pPr>
              <w:autoSpaceDE w:val="0"/>
              <w:adjustRightInd w:val="0"/>
              <w:jc w:val="center"/>
            </w:pPr>
          </w:p>
        </w:tc>
        <w:tc>
          <w:tcPr>
            <w:tcW w:w="851" w:type="dxa"/>
          </w:tcPr>
          <w:p w14:paraId="0D682BEA" w14:textId="77777777" w:rsidR="00686F00" w:rsidRPr="000C34B5" w:rsidRDefault="00686F00" w:rsidP="00E95EA9">
            <w:pPr>
              <w:autoSpaceDE w:val="0"/>
              <w:adjustRightInd w:val="0"/>
              <w:jc w:val="center"/>
            </w:pPr>
          </w:p>
        </w:tc>
        <w:tc>
          <w:tcPr>
            <w:tcW w:w="851" w:type="dxa"/>
          </w:tcPr>
          <w:p w14:paraId="70697311" w14:textId="77777777" w:rsidR="00686F00" w:rsidRPr="000C34B5" w:rsidRDefault="00686F00" w:rsidP="00E95EA9">
            <w:pPr>
              <w:autoSpaceDE w:val="0"/>
              <w:adjustRightInd w:val="0"/>
              <w:jc w:val="center"/>
            </w:pPr>
          </w:p>
        </w:tc>
        <w:tc>
          <w:tcPr>
            <w:tcW w:w="851" w:type="dxa"/>
          </w:tcPr>
          <w:p w14:paraId="187042D2" w14:textId="77777777" w:rsidR="00686F00" w:rsidRPr="000C34B5" w:rsidRDefault="00686F00" w:rsidP="00E95EA9">
            <w:pPr>
              <w:autoSpaceDE w:val="0"/>
              <w:adjustRightInd w:val="0"/>
              <w:jc w:val="center"/>
            </w:pPr>
          </w:p>
        </w:tc>
      </w:tr>
      <w:tr w:rsidR="00686F00" w:rsidRPr="000C34B5" w14:paraId="7E520A02" w14:textId="77777777" w:rsidTr="00686F00">
        <w:tc>
          <w:tcPr>
            <w:tcW w:w="2376" w:type="dxa"/>
          </w:tcPr>
          <w:p w14:paraId="5B2FF6F0" w14:textId="77777777" w:rsidR="00686F00" w:rsidRPr="000C34B5" w:rsidRDefault="00686F00" w:rsidP="00E95EA9">
            <w:pPr>
              <w:autoSpaceDE w:val="0"/>
              <w:adjustRightInd w:val="0"/>
              <w:rPr>
                <w:b/>
              </w:rPr>
            </w:pPr>
            <w:r w:rsidRPr="000C34B5">
              <w:rPr>
                <w:b/>
              </w:rPr>
              <w:t>Lieferausführung</w:t>
            </w:r>
          </w:p>
        </w:tc>
        <w:tc>
          <w:tcPr>
            <w:tcW w:w="2268" w:type="dxa"/>
          </w:tcPr>
          <w:p w14:paraId="5A213B77" w14:textId="77777777" w:rsidR="00686F00" w:rsidRPr="000C34B5" w:rsidRDefault="00686F00" w:rsidP="00E95EA9">
            <w:pPr>
              <w:autoSpaceDE w:val="0"/>
              <w:adjustRightInd w:val="0"/>
            </w:pPr>
            <w:r w:rsidRPr="000C34B5">
              <w:t>Rolle/Stange</w:t>
            </w:r>
          </w:p>
        </w:tc>
        <w:tc>
          <w:tcPr>
            <w:tcW w:w="993" w:type="dxa"/>
          </w:tcPr>
          <w:p w14:paraId="47F31BBF" w14:textId="77777777" w:rsidR="00686F00" w:rsidRPr="000C34B5" w:rsidRDefault="00686F00" w:rsidP="00E95EA9">
            <w:pPr>
              <w:autoSpaceDE w:val="0"/>
              <w:adjustRightInd w:val="0"/>
            </w:pPr>
          </w:p>
        </w:tc>
        <w:tc>
          <w:tcPr>
            <w:tcW w:w="708" w:type="dxa"/>
          </w:tcPr>
          <w:p w14:paraId="547C4E38" w14:textId="77777777" w:rsidR="00686F00" w:rsidRPr="000C34B5" w:rsidRDefault="00686F00" w:rsidP="00E95EA9">
            <w:pPr>
              <w:autoSpaceDE w:val="0"/>
              <w:adjustRightInd w:val="0"/>
              <w:jc w:val="center"/>
            </w:pPr>
            <w:r w:rsidRPr="000C34B5">
              <w:t>Text</w:t>
            </w:r>
          </w:p>
        </w:tc>
        <w:tc>
          <w:tcPr>
            <w:tcW w:w="709" w:type="dxa"/>
          </w:tcPr>
          <w:p w14:paraId="3FD1A065" w14:textId="77777777" w:rsidR="00686F00" w:rsidRPr="000C34B5" w:rsidRDefault="00686F00" w:rsidP="00E95EA9">
            <w:pPr>
              <w:autoSpaceDE w:val="0"/>
              <w:adjustRightInd w:val="0"/>
              <w:jc w:val="right"/>
            </w:pPr>
            <w:r w:rsidRPr="000C34B5">
              <w:t>50</w:t>
            </w:r>
          </w:p>
        </w:tc>
        <w:tc>
          <w:tcPr>
            <w:tcW w:w="851" w:type="dxa"/>
          </w:tcPr>
          <w:p w14:paraId="68032BAA" w14:textId="77777777" w:rsidR="00686F00" w:rsidRPr="000C34B5" w:rsidRDefault="00686F00" w:rsidP="00E95EA9">
            <w:pPr>
              <w:autoSpaceDE w:val="0"/>
              <w:adjustRightInd w:val="0"/>
              <w:jc w:val="center"/>
            </w:pPr>
          </w:p>
        </w:tc>
        <w:tc>
          <w:tcPr>
            <w:tcW w:w="851" w:type="dxa"/>
          </w:tcPr>
          <w:p w14:paraId="5CAF04F4" w14:textId="77777777" w:rsidR="00686F00" w:rsidRPr="000C34B5" w:rsidRDefault="00686F00" w:rsidP="00E95EA9">
            <w:pPr>
              <w:autoSpaceDE w:val="0"/>
              <w:adjustRightInd w:val="0"/>
              <w:jc w:val="center"/>
            </w:pPr>
          </w:p>
        </w:tc>
        <w:tc>
          <w:tcPr>
            <w:tcW w:w="851" w:type="dxa"/>
          </w:tcPr>
          <w:p w14:paraId="415DE992" w14:textId="77777777" w:rsidR="00686F00" w:rsidRPr="000C34B5" w:rsidRDefault="00686F00" w:rsidP="00E95EA9">
            <w:pPr>
              <w:autoSpaceDE w:val="0"/>
              <w:adjustRightInd w:val="0"/>
              <w:jc w:val="center"/>
            </w:pPr>
          </w:p>
        </w:tc>
        <w:tc>
          <w:tcPr>
            <w:tcW w:w="851" w:type="dxa"/>
          </w:tcPr>
          <w:p w14:paraId="4AD65337" w14:textId="77777777" w:rsidR="00686F00" w:rsidRPr="000C34B5" w:rsidRDefault="00686F00" w:rsidP="00E95EA9">
            <w:pPr>
              <w:autoSpaceDE w:val="0"/>
              <w:adjustRightInd w:val="0"/>
              <w:jc w:val="center"/>
            </w:pPr>
          </w:p>
        </w:tc>
        <w:tc>
          <w:tcPr>
            <w:tcW w:w="851" w:type="dxa"/>
          </w:tcPr>
          <w:p w14:paraId="1B434245" w14:textId="77777777" w:rsidR="00686F00" w:rsidRPr="000C34B5" w:rsidRDefault="00686F00" w:rsidP="00E95EA9">
            <w:pPr>
              <w:autoSpaceDE w:val="0"/>
              <w:adjustRightInd w:val="0"/>
              <w:jc w:val="center"/>
            </w:pPr>
          </w:p>
        </w:tc>
      </w:tr>
      <w:tr w:rsidR="00686F00" w:rsidRPr="000C34B5" w14:paraId="61135913" w14:textId="77777777" w:rsidTr="00686F00">
        <w:tc>
          <w:tcPr>
            <w:tcW w:w="2376" w:type="dxa"/>
          </w:tcPr>
          <w:p w14:paraId="2C56F0BB" w14:textId="77777777" w:rsidR="00686F00" w:rsidRPr="000C34B5" w:rsidRDefault="00686F00" w:rsidP="0022600B">
            <w:pPr>
              <w:autoSpaceDE w:val="0"/>
              <w:adjustRightInd w:val="0"/>
              <w:rPr>
                <w:b/>
              </w:rPr>
            </w:pPr>
            <w:r w:rsidRPr="000C34B5">
              <w:rPr>
                <w:b/>
              </w:rPr>
              <w:lastRenderedPageBreak/>
              <w:t>Maximale Temperatur</w:t>
            </w:r>
          </w:p>
        </w:tc>
        <w:tc>
          <w:tcPr>
            <w:tcW w:w="2268" w:type="dxa"/>
          </w:tcPr>
          <w:p w14:paraId="1E5DEF1B" w14:textId="77777777" w:rsidR="00686F00" w:rsidRPr="000C34B5" w:rsidRDefault="00686F00" w:rsidP="00E95EA9">
            <w:pPr>
              <w:autoSpaceDE w:val="0"/>
              <w:adjustRightInd w:val="0"/>
            </w:pPr>
            <w:r w:rsidRPr="000C34B5">
              <w:t>Maximale Dauer-betriebstemperatur</w:t>
            </w:r>
          </w:p>
        </w:tc>
        <w:tc>
          <w:tcPr>
            <w:tcW w:w="993" w:type="dxa"/>
          </w:tcPr>
          <w:p w14:paraId="14AAA8FE" w14:textId="77777777" w:rsidR="00686F00" w:rsidRPr="000C34B5" w:rsidRDefault="00686F00" w:rsidP="00E95EA9">
            <w:pPr>
              <w:autoSpaceDE w:val="0"/>
              <w:adjustRightInd w:val="0"/>
            </w:pPr>
            <w:r w:rsidRPr="000C34B5">
              <w:t>° C</w:t>
            </w:r>
          </w:p>
        </w:tc>
        <w:tc>
          <w:tcPr>
            <w:tcW w:w="708" w:type="dxa"/>
          </w:tcPr>
          <w:p w14:paraId="7221C501" w14:textId="77777777" w:rsidR="00686F00" w:rsidRPr="000C34B5" w:rsidRDefault="00686F00" w:rsidP="00E95EA9">
            <w:pPr>
              <w:autoSpaceDE w:val="0"/>
              <w:adjustRightInd w:val="0"/>
              <w:jc w:val="center"/>
            </w:pPr>
            <w:r w:rsidRPr="000C34B5">
              <w:t>Zahl</w:t>
            </w:r>
          </w:p>
        </w:tc>
        <w:tc>
          <w:tcPr>
            <w:tcW w:w="709" w:type="dxa"/>
          </w:tcPr>
          <w:p w14:paraId="148FA210" w14:textId="6C913A83" w:rsidR="00686F00" w:rsidRPr="000C34B5" w:rsidRDefault="00686F00" w:rsidP="00686F00">
            <w:pPr>
              <w:autoSpaceDE w:val="0"/>
              <w:adjustRightInd w:val="0"/>
              <w:jc w:val="right"/>
            </w:pPr>
            <w:r w:rsidRPr="000C34B5">
              <w:t>0</w:t>
            </w:r>
          </w:p>
        </w:tc>
        <w:tc>
          <w:tcPr>
            <w:tcW w:w="851" w:type="dxa"/>
          </w:tcPr>
          <w:p w14:paraId="65490C76" w14:textId="77777777" w:rsidR="00686F00" w:rsidRPr="000C34B5" w:rsidRDefault="00686F00" w:rsidP="00E95EA9">
            <w:pPr>
              <w:autoSpaceDE w:val="0"/>
              <w:adjustRightInd w:val="0"/>
              <w:jc w:val="center"/>
            </w:pPr>
          </w:p>
        </w:tc>
        <w:tc>
          <w:tcPr>
            <w:tcW w:w="851" w:type="dxa"/>
          </w:tcPr>
          <w:p w14:paraId="3E70041A" w14:textId="77777777" w:rsidR="00686F00" w:rsidRPr="000C34B5" w:rsidRDefault="00686F00" w:rsidP="00E95EA9">
            <w:pPr>
              <w:autoSpaceDE w:val="0"/>
              <w:adjustRightInd w:val="0"/>
              <w:jc w:val="center"/>
            </w:pPr>
          </w:p>
        </w:tc>
        <w:tc>
          <w:tcPr>
            <w:tcW w:w="851" w:type="dxa"/>
          </w:tcPr>
          <w:p w14:paraId="6A5A2F3C" w14:textId="77777777" w:rsidR="00686F00" w:rsidRPr="000C34B5" w:rsidRDefault="00686F00" w:rsidP="00E95EA9">
            <w:pPr>
              <w:autoSpaceDE w:val="0"/>
              <w:adjustRightInd w:val="0"/>
              <w:jc w:val="center"/>
            </w:pPr>
          </w:p>
        </w:tc>
        <w:tc>
          <w:tcPr>
            <w:tcW w:w="851" w:type="dxa"/>
          </w:tcPr>
          <w:p w14:paraId="20D3102D" w14:textId="77777777" w:rsidR="00686F00" w:rsidRPr="000C34B5" w:rsidRDefault="00686F00" w:rsidP="00E95EA9">
            <w:pPr>
              <w:autoSpaceDE w:val="0"/>
              <w:adjustRightInd w:val="0"/>
              <w:jc w:val="center"/>
            </w:pPr>
          </w:p>
        </w:tc>
        <w:tc>
          <w:tcPr>
            <w:tcW w:w="851" w:type="dxa"/>
          </w:tcPr>
          <w:p w14:paraId="5C206018" w14:textId="77777777" w:rsidR="00686F00" w:rsidRPr="000C34B5" w:rsidRDefault="00686F00" w:rsidP="00E95EA9">
            <w:pPr>
              <w:autoSpaceDE w:val="0"/>
              <w:adjustRightInd w:val="0"/>
              <w:jc w:val="center"/>
            </w:pPr>
          </w:p>
        </w:tc>
      </w:tr>
      <w:tr w:rsidR="00686F00" w:rsidRPr="000C34B5" w14:paraId="0E84A568" w14:textId="77777777" w:rsidTr="00686F00">
        <w:tc>
          <w:tcPr>
            <w:tcW w:w="2376" w:type="dxa"/>
          </w:tcPr>
          <w:p w14:paraId="3E4D1E5F" w14:textId="77777777" w:rsidR="00686F00" w:rsidRPr="000C34B5" w:rsidRDefault="00686F00" w:rsidP="0022600B">
            <w:pPr>
              <w:autoSpaceDE w:val="0"/>
              <w:adjustRightInd w:val="0"/>
              <w:rPr>
                <w:b/>
              </w:rPr>
            </w:pPr>
            <w:r w:rsidRPr="000C34B5">
              <w:rPr>
                <w:b/>
              </w:rPr>
              <w:t>Maximaler Druck</w:t>
            </w:r>
          </w:p>
        </w:tc>
        <w:tc>
          <w:tcPr>
            <w:tcW w:w="2268" w:type="dxa"/>
          </w:tcPr>
          <w:p w14:paraId="2F92EEA4" w14:textId="77777777" w:rsidR="00686F00" w:rsidRPr="000C34B5" w:rsidRDefault="00686F00" w:rsidP="00E95EA9">
            <w:pPr>
              <w:autoSpaceDE w:val="0"/>
              <w:adjustRightInd w:val="0"/>
            </w:pPr>
            <w:r w:rsidRPr="000C34B5">
              <w:t>Maximaler Betriebsdruck</w:t>
            </w:r>
          </w:p>
        </w:tc>
        <w:tc>
          <w:tcPr>
            <w:tcW w:w="993" w:type="dxa"/>
          </w:tcPr>
          <w:p w14:paraId="32D9D209" w14:textId="77777777" w:rsidR="00686F00" w:rsidRPr="000C34B5" w:rsidRDefault="00686F00" w:rsidP="00E95EA9">
            <w:pPr>
              <w:autoSpaceDE w:val="0"/>
              <w:adjustRightInd w:val="0"/>
            </w:pPr>
            <w:r w:rsidRPr="000C34B5">
              <w:t>Bar</w:t>
            </w:r>
          </w:p>
        </w:tc>
        <w:tc>
          <w:tcPr>
            <w:tcW w:w="708" w:type="dxa"/>
          </w:tcPr>
          <w:p w14:paraId="695B6F8B" w14:textId="77777777" w:rsidR="00686F00" w:rsidRPr="000C34B5" w:rsidRDefault="00686F00" w:rsidP="00E95EA9">
            <w:pPr>
              <w:autoSpaceDE w:val="0"/>
              <w:adjustRightInd w:val="0"/>
              <w:jc w:val="center"/>
            </w:pPr>
            <w:r w:rsidRPr="000C34B5">
              <w:t>Zahl</w:t>
            </w:r>
          </w:p>
        </w:tc>
        <w:tc>
          <w:tcPr>
            <w:tcW w:w="709" w:type="dxa"/>
          </w:tcPr>
          <w:p w14:paraId="73D32440" w14:textId="091D8BFF" w:rsidR="00686F00" w:rsidRPr="000C34B5" w:rsidRDefault="00686F00" w:rsidP="00E95EA9">
            <w:pPr>
              <w:autoSpaceDE w:val="0"/>
              <w:adjustRightInd w:val="0"/>
              <w:jc w:val="right"/>
            </w:pPr>
            <w:r w:rsidRPr="000C34B5">
              <w:t>1</w:t>
            </w:r>
          </w:p>
        </w:tc>
        <w:tc>
          <w:tcPr>
            <w:tcW w:w="851" w:type="dxa"/>
          </w:tcPr>
          <w:p w14:paraId="062295A7" w14:textId="77777777" w:rsidR="00686F00" w:rsidRPr="000C34B5" w:rsidRDefault="00686F00" w:rsidP="00E95EA9">
            <w:pPr>
              <w:autoSpaceDE w:val="0"/>
              <w:adjustRightInd w:val="0"/>
              <w:jc w:val="center"/>
            </w:pPr>
          </w:p>
        </w:tc>
        <w:tc>
          <w:tcPr>
            <w:tcW w:w="851" w:type="dxa"/>
          </w:tcPr>
          <w:p w14:paraId="77D3D871" w14:textId="77777777" w:rsidR="00686F00" w:rsidRPr="000C34B5" w:rsidRDefault="00686F00" w:rsidP="00E95EA9">
            <w:pPr>
              <w:autoSpaceDE w:val="0"/>
              <w:adjustRightInd w:val="0"/>
              <w:jc w:val="center"/>
            </w:pPr>
          </w:p>
        </w:tc>
        <w:tc>
          <w:tcPr>
            <w:tcW w:w="851" w:type="dxa"/>
          </w:tcPr>
          <w:p w14:paraId="152370C6" w14:textId="77777777" w:rsidR="00686F00" w:rsidRPr="000C34B5" w:rsidRDefault="00686F00" w:rsidP="00E95EA9">
            <w:pPr>
              <w:autoSpaceDE w:val="0"/>
              <w:adjustRightInd w:val="0"/>
              <w:jc w:val="center"/>
            </w:pPr>
          </w:p>
        </w:tc>
        <w:tc>
          <w:tcPr>
            <w:tcW w:w="851" w:type="dxa"/>
          </w:tcPr>
          <w:p w14:paraId="0BAA0A04" w14:textId="77777777" w:rsidR="00686F00" w:rsidRPr="000C34B5" w:rsidRDefault="00686F00" w:rsidP="00E95EA9">
            <w:pPr>
              <w:autoSpaceDE w:val="0"/>
              <w:adjustRightInd w:val="0"/>
              <w:jc w:val="center"/>
            </w:pPr>
          </w:p>
        </w:tc>
        <w:tc>
          <w:tcPr>
            <w:tcW w:w="851" w:type="dxa"/>
          </w:tcPr>
          <w:p w14:paraId="154EE3C4" w14:textId="77777777" w:rsidR="00686F00" w:rsidRPr="000C34B5" w:rsidRDefault="00686F00" w:rsidP="00E95EA9">
            <w:pPr>
              <w:autoSpaceDE w:val="0"/>
              <w:adjustRightInd w:val="0"/>
              <w:jc w:val="center"/>
            </w:pPr>
          </w:p>
        </w:tc>
      </w:tr>
      <w:tr w:rsidR="00686F00" w:rsidRPr="000C34B5" w14:paraId="6D77CAE3" w14:textId="77777777" w:rsidTr="00686F00">
        <w:tc>
          <w:tcPr>
            <w:tcW w:w="2376" w:type="dxa"/>
          </w:tcPr>
          <w:p w14:paraId="11CA3A09" w14:textId="77777777" w:rsidR="00686F00" w:rsidRPr="000C34B5" w:rsidRDefault="00686F00" w:rsidP="00E95EA9">
            <w:pPr>
              <w:autoSpaceDE w:val="0"/>
              <w:adjustRightInd w:val="0"/>
              <w:rPr>
                <w:b/>
              </w:rPr>
            </w:pPr>
            <w:r w:rsidRPr="000C34B5">
              <w:rPr>
                <w:b/>
              </w:rPr>
              <w:t>Zusatzinformation</w:t>
            </w:r>
          </w:p>
        </w:tc>
        <w:tc>
          <w:tcPr>
            <w:tcW w:w="2268" w:type="dxa"/>
          </w:tcPr>
          <w:p w14:paraId="1621280A" w14:textId="77777777" w:rsidR="00686F00" w:rsidRPr="000C34B5" w:rsidRDefault="00686F00" w:rsidP="00E95EA9">
            <w:pPr>
              <w:autoSpaceDE w:val="0"/>
              <w:adjustRightInd w:val="0"/>
            </w:pPr>
            <w:r w:rsidRPr="000C34B5">
              <w:t>Freitext-Feld</w:t>
            </w:r>
          </w:p>
        </w:tc>
        <w:tc>
          <w:tcPr>
            <w:tcW w:w="993" w:type="dxa"/>
          </w:tcPr>
          <w:p w14:paraId="1109C706" w14:textId="77777777" w:rsidR="00686F00" w:rsidRPr="000C34B5" w:rsidRDefault="00686F00" w:rsidP="00E95EA9">
            <w:pPr>
              <w:autoSpaceDE w:val="0"/>
              <w:adjustRightInd w:val="0"/>
            </w:pPr>
          </w:p>
        </w:tc>
        <w:tc>
          <w:tcPr>
            <w:tcW w:w="708" w:type="dxa"/>
          </w:tcPr>
          <w:p w14:paraId="3F24FE48" w14:textId="77777777" w:rsidR="00686F00" w:rsidRPr="000C34B5" w:rsidRDefault="00686F00" w:rsidP="00E95EA9">
            <w:pPr>
              <w:autoSpaceDE w:val="0"/>
              <w:adjustRightInd w:val="0"/>
              <w:jc w:val="center"/>
            </w:pPr>
            <w:r w:rsidRPr="000C34B5">
              <w:t>Text</w:t>
            </w:r>
          </w:p>
        </w:tc>
        <w:tc>
          <w:tcPr>
            <w:tcW w:w="709" w:type="dxa"/>
          </w:tcPr>
          <w:p w14:paraId="093BE67A" w14:textId="77777777" w:rsidR="00686F00" w:rsidRPr="000C34B5" w:rsidRDefault="00686F00" w:rsidP="00E95EA9">
            <w:pPr>
              <w:autoSpaceDE w:val="0"/>
              <w:adjustRightInd w:val="0"/>
              <w:jc w:val="right"/>
            </w:pPr>
            <w:r w:rsidRPr="000C34B5">
              <w:t>500</w:t>
            </w:r>
          </w:p>
        </w:tc>
        <w:tc>
          <w:tcPr>
            <w:tcW w:w="851" w:type="dxa"/>
          </w:tcPr>
          <w:p w14:paraId="5A059363" w14:textId="77777777" w:rsidR="00686F00" w:rsidRPr="000C34B5" w:rsidRDefault="00686F00" w:rsidP="00E95EA9">
            <w:pPr>
              <w:autoSpaceDE w:val="0"/>
              <w:adjustRightInd w:val="0"/>
              <w:jc w:val="center"/>
            </w:pPr>
          </w:p>
        </w:tc>
        <w:tc>
          <w:tcPr>
            <w:tcW w:w="851" w:type="dxa"/>
          </w:tcPr>
          <w:p w14:paraId="22F4183B" w14:textId="77777777" w:rsidR="00686F00" w:rsidRPr="000C34B5" w:rsidRDefault="00686F00" w:rsidP="00E95EA9">
            <w:pPr>
              <w:autoSpaceDE w:val="0"/>
              <w:adjustRightInd w:val="0"/>
              <w:jc w:val="center"/>
            </w:pPr>
          </w:p>
        </w:tc>
        <w:tc>
          <w:tcPr>
            <w:tcW w:w="851" w:type="dxa"/>
          </w:tcPr>
          <w:p w14:paraId="09524C0E" w14:textId="77777777" w:rsidR="00686F00" w:rsidRPr="000C34B5" w:rsidRDefault="00686F00" w:rsidP="00E95EA9">
            <w:pPr>
              <w:autoSpaceDE w:val="0"/>
              <w:adjustRightInd w:val="0"/>
              <w:jc w:val="center"/>
            </w:pPr>
          </w:p>
        </w:tc>
        <w:tc>
          <w:tcPr>
            <w:tcW w:w="851" w:type="dxa"/>
          </w:tcPr>
          <w:p w14:paraId="353C668A" w14:textId="77777777" w:rsidR="00686F00" w:rsidRPr="000C34B5" w:rsidRDefault="00686F00" w:rsidP="00E95EA9">
            <w:pPr>
              <w:autoSpaceDE w:val="0"/>
              <w:adjustRightInd w:val="0"/>
              <w:jc w:val="center"/>
            </w:pPr>
          </w:p>
        </w:tc>
        <w:tc>
          <w:tcPr>
            <w:tcW w:w="851" w:type="dxa"/>
          </w:tcPr>
          <w:p w14:paraId="69369179" w14:textId="77777777" w:rsidR="00686F00" w:rsidRPr="000C34B5" w:rsidRDefault="00686F00" w:rsidP="00E95EA9">
            <w:pPr>
              <w:autoSpaceDE w:val="0"/>
              <w:adjustRightInd w:val="0"/>
              <w:jc w:val="center"/>
            </w:pPr>
          </w:p>
        </w:tc>
      </w:tr>
    </w:tbl>
    <w:p w14:paraId="27AF50F1" w14:textId="77777777" w:rsidR="00424FBD" w:rsidRPr="000C34B5" w:rsidRDefault="00424FBD" w:rsidP="00424FBD">
      <w:pPr>
        <w:rPr>
          <w:lang w:eastAsia="de-DE"/>
        </w:rPr>
      </w:pPr>
    </w:p>
    <w:p w14:paraId="0BC0E560" w14:textId="77777777" w:rsidR="00424FBD" w:rsidRPr="000C34B5" w:rsidRDefault="00424FBD" w:rsidP="00424FBD">
      <w:pPr>
        <w:pStyle w:val="berschrift2"/>
        <w:rPr>
          <w:rFonts w:ascii="Arial" w:hAnsi="Arial" w:cs="Arial"/>
          <w:lang w:eastAsia="de-DE"/>
        </w:rPr>
      </w:pPr>
      <w:r w:rsidRPr="000C34B5">
        <w:rPr>
          <w:rFonts w:ascii="Arial" w:hAnsi="Arial" w:cs="Arial"/>
          <w:lang w:eastAsia="de-DE"/>
        </w:rPr>
        <w:t>Hausübergabestationen</w:t>
      </w:r>
    </w:p>
    <w:tbl>
      <w:tblPr>
        <w:tblStyle w:val="Tabellenraster1"/>
        <w:tblW w:w="0" w:type="auto"/>
        <w:tblLayout w:type="fixed"/>
        <w:tblLook w:val="04A0" w:firstRow="1" w:lastRow="0" w:firstColumn="1" w:lastColumn="0" w:noHBand="0" w:noVBand="1"/>
      </w:tblPr>
      <w:tblGrid>
        <w:gridCol w:w="2150"/>
        <w:gridCol w:w="2353"/>
        <w:gridCol w:w="992"/>
        <w:gridCol w:w="850"/>
        <w:gridCol w:w="709"/>
        <w:gridCol w:w="851"/>
        <w:gridCol w:w="851"/>
        <w:gridCol w:w="851"/>
        <w:gridCol w:w="851"/>
        <w:gridCol w:w="851"/>
      </w:tblGrid>
      <w:tr w:rsidR="00FD5ABA" w:rsidRPr="000C34B5" w14:paraId="7D31D0F8" w14:textId="77777777" w:rsidTr="00F33426">
        <w:tc>
          <w:tcPr>
            <w:tcW w:w="2150" w:type="dxa"/>
            <w:vAlign w:val="center"/>
          </w:tcPr>
          <w:p w14:paraId="022C53B8" w14:textId="77777777" w:rsidR="00FD5ABA" w:rsidRPr="000C34B5" w:rsidRDefault="00FD5ABA" w:rsidP="00D54CEE">
            <w:pPr>
              <w:autoSpaceDE w:val="0"/>
              <w:adjustRightInd w:val="0"/>
              <w:jc w:val="center"/>
              <w:rPr>
                <w:b/>
              </w:rPr>
            </w:pPr>
            <w:r w:rsidRPr="000C34B5">
              <w:rPr>
                <w:b/>
              </w:rPr>
              <w:t>Feld</w:t>
            </w:r>
          </w:p>
        </w:tc>
        <w:tc>
          <w:tcPr>
            <w:tcW w:w="2353" w:type="dxa"/>
            <w:vAlign w:val="center"/>
          </w:tcPr>
          <w:p w14:paraId="79946406" w14:textId="77777777" w:rsidR="00FD5ABA" w:rsidRPr="000C34B5" w:rsidRDefault="00FD5ABA" w:rsidP="00D54CEE">
            <w:pPr>
              <w:autoSpaceDE w:val="0"/>
              <w:adjustRightInd w:val="0"/>
              <w:jc w:val="center"/>
              <w:rPr>
                <w:b/>
              </w:rPr>
            </w:pPr>
            <w:r w:rsidRPr="000C34B5">
              <w:rPr>
                <w:b/>
              </w:rPr>
              <w:t>Erläuterung</w:t>
            </w:r>
          </w:p>
        </w:tc>
        <w:tc>
          <w:tcPr>
            <w:tcW w:w="992" w:type="dxa"/>
            <w:vAlign w:val="center"/>
          </w:tcPr>
          <w:p w14:paraId="4CCE4480" w14:textId="77777777" w:rsidR="00FD5ABA" w:rsidRPr="000C34B5" w:rsidRDefault="00FD5ABA" w:rsidP="00D54CEE">
            <w:pPr>
              <w:autoSpaceDE w:val="0"/>
              <w:adjustRightInd w:val="0"/>
              <w:jc w:val="center"/>
              <w:rPr>
                <w:b/>
              </w:rPr>
            </w:pPr>
            <w:r w:rsidRPr="000C34B5">
              <w:rPr>
                <w:b/>
              </w:rPr>
              <w:t>Einheit</w:t>
            </w:r>
          </w:p>
        </w:tc>
        <w:tc>
          <w:tcPr>
            <w:tcW w:w="850" w:type="dxa"/>
            <w:vAlign w:val="center"/>
          </w:tcPr>
          <w:p w14:paraId="2026B8E5" w14:textId="77777777" w:rsidR="00FD5ABA" w:rsidRPr="000C34B5" w:rsidRDefault="00FD5ABA" w:rsidP="00D54CEE">
            <w:pPr>
              <w:autoSpaceDE w:val="0"/>
              <w:adjustRightInd w:val="0"/>
              <w:jc w:val="center"/>
              <w:rPr>
                <w:b/>
              </w:rPr>
            </w:pPr>
            <w:r w:rsidRPr="000C34B5">
              <w:rPr>
                <w:b/>
              </w:rPr>
              <w:t>Art</w:t>
            </w:r>
          </w:p>
        </w:tc>
        <w:tc>
          <w:tcPr>
            <w:tcW w:w="709" w:type="dxa"/>
            <w:vAlign w:val="center"/>
          </w:tcPr>
          <w:p w14:paraId="088FED3B" w14:textId="77777777" w:rsidR="00FD5ABA" w:rsidRPr="000C34B5" w:rsidRDefault="00FD5ABA" w:rsidP="00D54CEE">
            <w:pPr>
              <w:autoSpaceDE w:val="0"/>
              <w:adjustRightInd w:val="0"/>
              <w:jc w:val="center"/>
              <w:rPr>
                <w:b/>
              </w:rPr>
            </w:pPr>
            <w:r w:rsidRPr="000C34B5">
              <w:rPr>
                <w:b/>
              </w:rPr>
              <w:t>L/D</w:t>
            </w:r>
          </w:p>
        </w:tc>
        <w:tc>
          <w:tcPr>
            <w:tcW w:w="851" w:type="dxa"/>
            <w:vAlign w:val="center"/>
          </w:tcPr>
          <w:p w14:paraId="148CA137" w14:textId="77777777" w:rsidR="00FD5ABA" w:rsidRPr="000C34B5" w:rsidRDefault="00FD5ABA" w:rsidP="00D54CEE">
            <w:pPr>
              <w:autoSpaceDE w:val="0"/>
              <w:adjustRightInd w:val="0"/>
              <w:jc w:val="center"/>
              <w:rPr>
                <w:b/>
              </w:rPr>
            </w:pPr>
            <w:r w:rsidRPr="000C34B5">
              <w:rPr>
                <w:b/>
              </w:rPr>
              <w:t>MF</w:t>
            </w:r>
          </w:p>
        </w:tc>
        <w:tc>
          <w:tcPr>
            <w:tcW w:w="851" w:type="dxa"/>
          </w:tcPr>
          <w:p w14:paraId="721177F8" w14:textId="77777777" w:rsidR="00FD5ABA" w:rsidRPr="000C34B5" w:rsidRDefault="00FD5ABA" w:rsidP="00D54CEE">
            <w:pPr>
              <w:autoSpaceDE w:val="0"/>
              <w:adjustRightInd w:val="0"/>
              <w:jc w:val="center"/>
              <w:rPr>
                <w:b/>
              </w:rPr>
            </w:pPr>
            <w:r w:rsidRPr="000C34B5">
              <w:rPr>
                <w:b/>
              </w:rPr>
              <w:t>FI</w:t>
            </w:r>
          </w:p>
        </w:tc>
        <w:tc>
          <w:tcPr>
            <w:tcW w:w="851" w:type="dxa"/>
          </w:tcPr>
          <w:p w14:paraId="23345FC1" w14:textId="77777777" w:rsidR="00FD5ABA" w:rsidRPr="000C34B5" w:rsidRDefault="00FD5ABA" w:rsidP="009D6D3A">
            <w:pPr>
              <w:autoSpaceDE w:val="0"/>
              <w:adjustRightInd w:val="0"/>
              <w:jc w:val="center"/>
              <w:rPr>
                <w:b/>
              </w:rPr>
            </w:pPr>
            <w:r w:rsidRPr="000C34B5">
              <w:rPr>
                <w:b/>
              </w:rPr>
              <w:t>TA</w:t>
            </w:r>
          </w:p>
        </w:tc>
        <w:tc>
          <w:tcPr>
            <w:tcW w:w="851" w:type="dxa"/>
          </w:tcPr>
          <w:p w14:paraId="2B4A2FEE" w14:textId="77777777" w:rsidR="00FD5ABA" w:rsidRPr="000C34B5" w:rsidRDefault="00FD5ABA" w:rsidP="009D6D3A">
            <w:pPr>
              <w:autoSpaceDE w:val="0"/>
              <w:adjustRightInd w:val="0"/>
              <w:jc w:val="center"/>
              <w:rPr>
                <w:b/>
              </w:rPr>
            </w:pPr>
            <w:r w:rsidRPr="000C34B5">
              <w:rPr>
                <w:b/>
              </w:rPr>
              <w:t>AA</w:t>
            </w:r>
          </w:p>
        </w:tc>
        <w:tc>
          <w:tcPr>
            <w:tcW w:w="851" w:type="dxa"/>
          </w:tcPr>
          <w:p w14:paraId="581D7582" w14:textId="77777777" w:rsidR="00FD5ABA" w:rsidRPr="000C34B5" w:rsidRDefault="00FD5ABA" w:rsidP="009D6D3A">
            <w:pPr>
              <w:autoSpaceDE w:val="0"/>
              <w:adjustRightInd w:val="0"/>
              <w:jc w:val="center"/>
              <w:rPr>
                <w:b/>
              </w:rPr>
            </w:pPr>
            <w:r w:rsidRPr="000C34B5">
              <w:rPr>
                <w:b/>
              </w:rPr>
              <w:t>SO</w:t>
            </w:r>
          </w:p>
        </w:tc>
      </w:tr>
      <w:tr w:rsidR="00FD5ABA" w:rsidRPr="000C34B5" w14:paraId="003FBBEF" w14:textId="77777777" w:rsidTr="00F33426">
        <w:tc>
          <w:tcPr>
            <w:tcW w:w="2150" w:type="dxa"/>
          </w:tcPr>
          <w:p w14:paraId="7B2AA4A3" w14:textId="77777777" w:rsidR="00FD5ABA" w:rsidRPr="000C34B5" w:rsidRDefault="00FD5ABA" w:rsidP="00D54CEE">
            <w:pPr>
              <w:autoSpaceDE w:val="0"/>
              <w:adjustRightInd w:val="0"/>
              <w:rPr>
                <w:b/>
              </w:rPr>
            </w:pPr>
            <w:r w:rsidRPr="000C34B5">
              <w:rPr>
                <w:b/>
              </w:rPr>
              <w:t>Gebäudetyp</w:t>
            </w:r>
          </w:p>
        </w:tc>
        <w:tc>
          <w:tcPr>
            <w:tcW w:w="2353" w:type="dxa"/>
          </w:tcPr>
          <w:p w14:paraId="2DFB0CCF" w14:textId="77777777" w:rsidR="00FD5ABA" w:rsidRPr="000C34B5" w:rsidRDefault="00FD5ABA" w:rsidP="00D54CEE">
            <w:pPr>
              <w:autoSpaceDE w:val="0"/>
              <w:adjustRightInd w:val="0"/>
            </w:pPr>
            <w:r w:rsidRPr="000C34B5">
              <w:t xml:space="preserve">Passender </w:t>
            </w:r>
            <w:r w:rsidRPr="000C34B5">
              <w:br/>
              <w:t>Gebäudetyp</w:t>
            </w:r>
          </w:p>
        </w:tc>
        <w:tc>
          <w:tcPr>
            <w:tcW w:w="992" w:type="dxa"/>
          </w:tcPr>
          <w:p w14:paraId="132723F7" w14:textId="77777777" w:rsidR="00FD5ABA" w:rsidRPr="000C34B5" w:rsidRDefault="00FD5ABA" w:rsidP="00D54CEE">
            <w:pPr>
              <w:autoSpaceDE w:val="0"/>
              <w:adjustRightInd w:val="0"/>
            </w:pPr>
          </w:p>
        </w:tc>
        <w:tc>
          <w:tcPr>
            <w:tcW w:w="850" w:type="dxa"/>
          </w:tcPr>
          <w:p w14:paraId="5F9B6823" w14:textId="77777777" w:rsidR="00FD5ABA" w:rsidRPr="000C34B5" w:rsidRDefault="00FD5ABA" w:rsidP="00D54CEE">
            <w:pPr>
              <w:autoSpaceDE w:val="0"/>
              <w:adjustRightInd w:val="0"/>
              <w:jc w:val="center"/>
            </w:pPr>
            <w:r w:rsidRPr="000C34B5">
              <w:t>Text</w:t>
            </w:r>
          </w:p>
        </w:tc>
        <w:tc>
          <w:tcPr>
            <w:tcW w:w="709" w:type="dxa"/>
          </w:tcPr>
          <w:p w14:paraId="67F6E366" w14:textId="77777777" w:rsidR="00FD5ABA" w:rsidRPr="000C34B5" w:rsidRDefault="00FD5ABA" w:rsidP="00D54CEE">
            <w:pPr>
              <w:autoSpaceDE w:val="0"/>
              <w:adjustRightInd w:val="0"/>
              <w:jc w:val="right"/>
            </w:pPr>
            <w:r w:rsidRPr="000C34B5">
              <w:t>50</w:t>
            </w:r>
          </w:p>
        </w:tc>
        <w:tc>
          <w:tcPr>
            <w:tcW w:w="851" w:type="dxa"/>
          </w:tcPr>
          <w:p w14:paraId="057EB459" w14:textId="77777777" w:rsidR="00FD5ABA" w:rsidRPr="000C34B5" w:rsidRDefault="00FD5ABA" w:rsidP="00D54CEE">
            <w:pPr>
              <w:autoSpaceDE w:val="0"/>
              <w:adjustRightInd w:val="0"/>
              <w:jc w:val="center"/>
            </w:pPr>
            <w:r w:rsidRPr="000C34B5">
              <w:t>X</w:t>
            </w:r>
          </w:p>
        </w:tc>
        <w:tc>
          <w:tcPr>
            <w:tcW w:w="851" w:type="dxa"/>
          </w:tcPr>
          <w:p w14:paraId="68D96A36" w14:textId="77777777" w:rsidR="00FD5ABA" w:rsidRPr="000C34B5" w:rsidRDefault="00FD5ABA" w:rsidP="00D54CEE">
            <w:pPr>
              <w:autoSpaceDE w:val="0"/>
              <w:adjustRightInd w:val="0"/>
              <w:jc w:val="center"/>
            </w:pPr>
          </w:p>
        </w:tc>
        <w:tc>
          <w:tcPr>
            <w:tcW w:w="851" w:type="dxa"/>
          </w:tcPr>
          <w:p w14:paraId="77CC7613" w14:textId="77777777" w:rsidR="00FD5ABA" w:rsidRPr="000C34B5" w:rsidRDefault="00FD5ABA" w:rsidP="00D54CEE">
            <w:pPr>
              <w:autoSpaceDE w:val="0"/>
              <w:adjustRightInd w:val="0"/>
              <w:jc w:val="center"/>
            </w:pPr>
            <w:r w:rsidRPr="000C34B5">
              <w:t>5</w:t>
            </w:r>
          </w:p>
        </w:tc>
        <w:tc>
          <w:tcPr>
            <w:tcW w:w="851" w:type="dxa"/>
          </w:tcPr>
          <w:p w14:paraId="79DABCA5" w14:textId="77777777" w:rsidR="00FD5ABA" w:rsidRPr="000C34B5" w:rsidRDefault="00FD5ABA" w:rsidP="00D54CEE">
            <w:pPr>
              <w:autoSpaceDE w:val="0"/>
              <w:adjustRightInd w:val="0"/>
              <w:jc w:val="center"/>
            </w:pPr>
          </w:p>
        </w:tc>
        <w:tc>
          <w:tcPr>
            <w:tcW w:w="851" w:type="dxa"/>
          </w:tcPr>
          <w:p w14:paraId="57840EFC" w14:textId="77777777" w:rsidR="00FD5ABA" w:rsidRPr="000C34B5" w:rsidRDefault="00FD5ABA" w:rsidP="00D54CEE">
            <w:pPr>
              <w:autoSpaceDE w:val="0"/>
              <w:adjustRightInd w:val="0"/>
              <w:jc w:val="center"/>
            </w:pPr>
          </w:p>
        </w:tc>
      </w:tr>
      <w:tr w:rsidR="00FD5ABA" w:rsidRPr="000C34B5" w14:paraId="2D3E3A07" w14:textId="77777777" w:rsidTr="00F33426">
        <w:tc>
          <w:tcPr>
            <w:tcW w:w="2150" w:type="dxa"/>
          </w:tcPr>
          <w:p w14:paraId="28195FE5" w14:textId="77777777" w:rsidR="00FD5ABA" w:rsidRPr="000C34B5" w:rsidRDefault="00FD5ABA" w:rsidP="00D54CEE">
            <w:pPr>
              <w:autoSpaceDE w:val="0"/>
              <w:adjustRightInd w:val="0"/>
              <w:rPr>
                <w:b/>
              </w:rPr>
            </w:pPr>
            <w:r w:rsidRPr="000C34B5">
              <w:rPr>
                <w:b/>
              </w:rPr>
              <w:t>Leistung</w:t>
            </w:r>
          </w:p>
        </w:tc>
        <w:tc>
          <w:tcPr>
            <w:tcW w:w="2353" w:type="dxa"/>
          </w:tcPr>
          <w:p w14:paraId="7080A424" w14:textId="77777777" w:rsidR="00FD5ABA" w:rsidRPr="000C34B5" w:rsidRDefault="00FD5ABA" w:rsidP="00D54CEE">
            <w:pPr>
              <w:autoSpaceDE w:val="0"/>
              <w:adjustRightInd w:val="0"/>
            </w:pPr>
            <w:r w:rsidRPr="000C34B5">
              <w:t xml:space="preserve">Leistung bei </w:t>
            </w:r>
            <w:r w:rsidRPr="000C34B5">
              <w:br/>
              <w:t>80/60°C primär und 75/55°C sekundär</w:t>
            </w:r>
          </w:p>
        </w:tc>
        <w:tc>
          <w:tcPr>
            <w:tcW w:w="992" w:type="dxa"/>
          </w:tcPr>
          <w:p w14:paraId="1225DA0A" w14:textId="77777777" w:rsidR="00FD5ABA" w:rsidRPr="000C34B5" w:rsidRDefault="00FD5ABA" w:rsidP="00D54CEE">
            <w:pPr>
              <w:autoSpaceDE w:val="0"/>
              <w:adjustRightInd w:val="0"/>
            </w:pPr>
            <w:r w:rsidRPr="000C34B5">
              <w:t>kW</w:t>
            </w:r>
          </w:p>
        </w:tc>
        <w:tc>
          <w:tcPr>
            <w:tcW w:w="850" w:type="dxa"/>
          </w:tcPr>
          <w:p w14:paraId="512A66E8" w14:textId="77777777" w:rsidR="00FD5ABA" w:rsidRPr="000C34B5" w:rsidRDefault="00FD5ABA" w:rsidP="00D54CEE">
            <w:pPr>
              <w:autoSpaceDE w:val="0"/>
              <w:adjustRightInd w:val="0"/>
              <w:jc w:val="center"/>
            </w:pPr>
            <w:r w:rsidRPr="000C34B5">
              <w:t>Zahl</w:t>
            </w:r>
          </w:p>
        </w:tc>
        <w:tc>
          <w:tcPr>
            <w:tcW w:w="709" w:type="dxa"/>
          </w:tcPr>
          <w:p w14:paraId="62BAB1BD" w14:textId="01D824AD" w:rsidR="00FD5ABA" w:rsidRPr="000C34B5" w:rsidRDefault="00B9424C" w:rsidP="00D54CEE">
            <w:pPr>
              <w:autoSpaceDE w:val="0"/>
              <w:adjustRightInd w:val="0"/>
              <w:jc w:val="right"/>
            </w:pPr>
            <w:r>
              <w:t>0</w:t>
            </w:r>
          </w:p>
        </w:tc>
        <w:tc>
          <w:tcPr>
            <w:tcW w:w="851" w:type="dxa"/>
          </w:tcPr>
          <w:p w14:paraId="2F41893C" w14:textId="77777777" w:rsidR="00FD5ABA" w:rsidRPr="000C34B5" w:rsidRDefault="00FD5ABA" w:rsidP="00D54CEE">
            <w:pPr>
              <w:autoSpaceDE w:val="0"/>
              <w:adjustRightInd w:val="0"/>
              <w:jc w:val="center"/>
            </w:pPr>
            <w:r w:rsidRPr="000C34B5">
              <w:t>X</w:t>
            </w:r>
          </w:p>
        </w:tc>
        <w:tc>
          <w:tcPr>
            <w:tcW w:w="851" w:type="dxa"/>
          </w:tcPr>
          <w:p w14:paraId="003A9A05" w14:textId="77777777" w:rsidR="00FD5ABA" w:rsidRPr="000C34B5" w:rsidRDefault="00FD5ABA" w:rsidP="00D54CEE">
            <w:pPr>
              <w:autoSpaceDE w:val="0"/>
              <w:adjustRightInd w:val="0"/>
              <w:jc w:val="center"/>
            </w:pPr>
          </w:p>
        </w:tc>
        <w:tc>
          <w:tcPr>
            <w:tcW w:w="851" w:type="dxa"/>
          </w:tcPr>
          <w:p w14:paraId="63334F69" w14:textId="77777777" w:rsidR="00FD5ABA" w:rsidRPr="000C34B5" w:rsidRDefault="00FD5ABA" w:rsidP="00D54CEE">
            <w:pPr>
              <w:autoSpaceDE w:val="0"/>
              <w:adjustRightInd w:val="0"/>
              <w:jc w:val="center"/>
            </w:pPr>
            <w:r w:rsidRPr="000C34B5">
              <w:t>4</w:t>
            </w:r>
          </w:p>
        </w:tc>
        <w:tc>
          <w:tcPr>
            <w:tcW w:w="851" w:type="dxa"/>
          </w:tcPr>
          <w:p w14:paraId="427A65AF" w14:textId="77777777" w:rsidR="00FD5ABA" w:rsidRPr="000C34B5" w:rsidRDefault="00786355" w:rsidP="00D54CEE">
            <w:pPr>
              <w:autoSpaceDE w:val="0"/>
              <w:adjustRightInd w:val="0"/>
              <w:jc w:val="center"/>
            </w:pPr>
            <w:r w:rsidRPr="000C34B5">
              <w:t>2</w:t>
            </w:r>
          </w:p>
        </w:tc>
        <w:tc>
          <w:tcPr>
            <w:tcW w:w="851" w:type="dxa"/>
          </w:tcPr>
          <w:p w14:paraId="6C9BBA12" w14:textId="77777777" w:rsidR="00FD5ABA" w:rsidRPr="000C34B5" w:rsidRDefault="00FD5ABA" w:rsidP="00D54CEE">
            <w:pPr>
              <w:autoSpaceDE w:val="0"/>
              <w:adjustRightInd w:val="0"/>
              <w:jc w:val="center"/>
            </w:pPr>
            <w:r w:rsidRPr="000C34B5">
              <w:t>3</w:t>
            </w:r>
          </w:p>
        </w:tc>
      </w:tr>
      <w:tr w:rsidR="00FD5ABA" w:rsidRPr="000C34B5" w14:paraId="1EE45781" w14:textId="77777777" w:rsidTr="00F33426">
        <w:tc>
          <w:tcPr>
            <w:tcW w:w="2150" w:type="dxa"/>
          </w:tcPr>
          <w:p w14:paraId="4744F130" w14:textId="77777777" w:rsidR="00FD5ABA" w:rsidRPr="000C34B5" w:rsidRDefault="00FD5ABA" w:rsidP="00E318C8">
            <w:pPr>
              <w:autoSpaceDE w:val="0"/>
              <w:adjustRightInd w:val="0"/>
              <w:rPr>
                <w:b/>
              </w:rPr>
            </w:pPr>
            <w:r w:rsidRPr="000C34B5">
              <w:rPr>
                <w:b/>
              </w:rPr>
              <w:t>Wärmetauscher</w:t>
            </w:r>
          </w:p>
        </w:tc>
        <w:tc>
          <w:tcPr>
            <w:tcW w:w="2353" w:type="dxa"/>
          </w:tcPr>
          <w:p w14:paraId="3AE5A5B0" w14:textId="77777777" w:rsidR="00FD5ABA" w:rsidRPr="000C34B5" w:rsidRDefault="00FD5ABA" w:rsidP="00D54CEE">
            <w:pPr>
              <w:autoSpaceDE w:val="0"/>
              <w:adjustRightInd w:val="0"/>
            </w:pPr>
            <w:r w:rsidRPr="000C34B5">
              <w:t xml:space="preserve">Art des </w:t>
            </w:r>
            <w:r w:rsidRPr="000C34B5">
              <w:br/>
              <w:t>Wärmetauschers</w:t>
            </w:r>
          </w:p>
        </w:tc>
        <w:tc>
          <w:tcPr>
            <w:tcW w:w="992" w:type="dxa"/>
          </w:tcPr>
          <w:p w14:paraId="17123651" w14:textId="77777777" w:rsidR="00FD5ABA" w:rsidRPr="000C34B5" w:rsidRDefault="00FD5ABA" w:rsidP="00D54CEE">
            <w:pPr>
              <w:autoSpaceDE w:val="0"/>
              <w:adjustRightInd w:val="0"/>
            </w:pPr>
          </w:p>
        </w:tc>
        <w:tc>
          <w:tcPr>
            <w:tcW w:w="850" w:type="dxa"/>
          </w:tcPr>
          <w:p w14:paraId="30BA920D" w14:textId="77777777" w:rsidR="00FD5ABA" w:rsidRPr="000C34B5" w:rsidRDefault="00FD5ABA" w:rsidP="00D54CEE">
            <w:pPr>
              <w:autoSpaceDE w:val="0"/>
              <w:adjustRightInd w:val="0"/>
              <w:jc w:val="center"/>
            </w:pPr>
            <w:r w:rsidRPr="000C34B5">
              <w:t>Text</w:t>
            </w:r>
          </w:p>
        </w:tc>
        <w:tc>
          <w:tcPr>
            <w:tcW w:w="709" w:type="dxa"/>
          </w:tcPr>
          <w:p w14:paraId="0081C149" w14:textId="77777777" w:rsidR="00FD5ABA" w:rsidRPr="000C34B5" w:rsidRDefault="00FD5ABA" w:rsidP="00D54CEE">
            <w:pPr>
              <w:autoSpaceDE w:val="0"/>
              <w:adjustRightInd w:val="0"/>
              <w:jc w:val="right"/>
            </w:pPr>
            <w:r w:rsidRPr="000C34B5">
              <w:t>100</w:t>
            </w:r>
          </w:p>
        </w:tc>
        <w:tc>
          <w:tcPr>
            <w:tcW w:w="851" w:type="dxa"/>
          </w:tcPr>
          <w:p w14:paraId="0CE0C8B7" w14:textId="77777777" w:rsidR="00FD5ABA" w:rsidRPr="000C34B5" w:rsidRDefault="00FD5ABA" w:rsidP="00D54CEE">
            <w:pPr>
              <w:autoSpaceDE w:val="0"/>
              <w:adjustRightInd w:val="0"/>
              <w:jc w:val="center"/>
            </w:pPr>
            <w:r w:rsidRPr="000C34B5">
              <w:t>X</w:t>
            </w:r>
          </w:p>
        </w:tc>
        <w:tc>
          <w:tcPr>
            <w:tcW w:w="851" w:type="dxa"/>
          </w:tcPr>
          <w:p w14:paraId="2680DAFE" w14:textId="77777777" w:rsidR="00FD5ABA" w:rsidRPr="000C34B5" w:rsidRDefault="00FD5ABA" w:rsidP="00D54CEE">
            <w:pPr>
              <w:autoSpaceDE w:val="0"/>
              <w:adjustRightInd w:val="0"/>
              <w:jc w:val="center"/>
            </w:pPr>
          </w:p>
        </w:tc>
        <w:tc>
          <w:tcPr>
            <w:tcW w:w="851" w:type="dxa"/>
          </w:tcPr>
          <w:p w14:paraId="385DFE54" w14:textId="77777777" w:rsidR="00FD5ABA" w:rsidRPr="000C34B5" w:rsidRDefault="00FD5ABA" w:rsidP="00D54CEE">
            <w:pPr>
              <w:autoSpaceDE w:val="0"/>
              <w:adjustRightInd w:val="0"/>
              <w:jc w:val="center"/>
            </w:pPr>
          </w:p>
        </w:tc>
        <w:tc>
          <w:tcPr>
            <w:tcW w:w="851" w:type="dxa"/>
          </w:tcPr>
          <w:p w14:paraId="08F2B99E" w14:textId="77777777" w:rsidR="00FD5ABA" w:rsidRPr="000C34B5" w:rsidRDefault="00FD5ABA" w:rsidP="00D54CEE">
            <w:pPr>
              <w:autoSpaceDE w:val="0"/>
              <w:adjustRightInd w:val="0"/>
              <w:jc w:val="center"/>
            </w:pPr>
          </w:p>
        </w:tc>
        <w:tc>
          <w:tcPr>
            <w:tcW w:w="851" w:type="dxa"/>
          </w:tcPr>
          <w:p w14:paraId="62C79D24" w14:textId="77777777" w:rsidR="00FD5ABA" w:rsidRPr="000C34B5" w:rsidRDefault="00FD5ABA" w:rsidP="00D54CEE">
            <w:pPr>
              <w:autoSpaceDE w:val="0"/>
              <w:adjustRightInd w:val="0"/>
              <w:jc w:val="center"/>
            </w:pPr>
          </w:p>
        </w:tc>
      </w:tr>
      <w:tr w:rsidR="00FD5ABA" w:rsidRPr="000C34B5" w14:paraId="415DE2AD" w14:textId="77777777" w:rsidTr="00F33426">
        <w:tc>
          <w:tcPr>
            <w:tcW w:w="2150" w:type="dxa"/>
          </w:tcPr>
          <w:p w14:paraId="38FDB925" w14:textId="77777777" w:rsidR="00FD5ABA" w:rsidRPr="000C34B5" w:rsidRDefault="00FD5ABA" w:rsidP="00D54CEE">
            <w:pPr>
              <w:autoSpaceDE w:val="0"/>
              <w:adjustRightInd w:val="0"/>
              <w:rPr>
                <w:b/>
              </w:rPr>
            </w:pPr>
            <w:r w:rsidRPr="000C34B5">
              <w:rPr>
                <w:b/>
              </w:rPr>
              <w:t>Material (Wärmetauscher)</w:t>
            </w:r>
          </w:p>
        </w:tc>
        <w:tc>
          <w:tcPr>
            <w:tcW w:w="2353" w:type="dxa"/>
          </w:tcPr>
          <w:p w14:paraId="78B48CA4" w14:textId="77777777" w:rsidR="00FD5ABA" w:rsidRPr="000C34B5" w:rsidRDefault="00FD5ABA" w:rsidP="00D54CEE">
            <w:pPr>
              <w:autoSpaceDE w:val="0"/>
              <w:adjustRightInd w:val="0"/>
            </w:pPr>
            <w:r w:rsidRPr="000C34B5">
              <w:t xml:space="preserve">Material des </w:t>
            </w:r>
            <w:r w:rsidRPr="000C34B5">
              <w:br/>
              <w:t>Wärmetauschers</w:t>
            </w:r>
          </w:p>
        </w:tc>
        <w:tc>
          <w:tcPr>
            <w:tcW w:w="992" w:type="dxa"/>
          </w:tcPr>
          <w:p w14:paraId="4184655E" w14:textId="77777777" w:rsidR="00FD5ABA" w:rsidRPr="000C34B5" w:rsidRDefault="00FD5ABA" w:rsidP="00D54CEE">
            <w:pPr>
              <w:autoSpaceDE w:val="0"/>
              <w:adjustRightInd w:val="0"/>
            </w:pPr>
          </w:p>
        </w:tc>
        <w:tc>
          <w:tcPr>
            <w:tcW w:w="850" w:type="dxa"/>
          </w:tcPr>
          <w:p w14:paraId="0F318F4F" w14:textId="77777777" w:rsidR="00FD5ABA" w:rsidRPr="000C34B5" w:rsidRDefault="00FD5ABA" w:rsidP="00D54CEE">
            <w:pPr>
              <w:autoSpaceDE w:val="0"/>
              <w:adjustRightInd w:val="0"/>
              <w:jc w:val="center"/>
            </w:pPr>
            <w:r w:rsidRPr="000C34B5">
              <w:t>Text</w:t>
            </w:r>
          </w:p>
        </w:tc>
        <w:tc>
          <w:tcPr>
            <w:tcW w:w="709" w:type="dxa"/>
          </w:tcPr>
          <w:p w14:paraId="7B537A19" w14:textId="77777777" w:rsidR="00FD5ABA" w:rsidRPr="000C34B5" w:rsidRDefault="00FD5ABA" w:rsidP="00D54CEE">
            <w:pPr>
              <w:autoSpaceDE w:val="0"/>
              <w:adjustRightInd w:val="0"/>
              <w:jc w:val="right"/>
            </w:pPr>
            <w:r w:rsidRPr="000C34B5">
              <w:t>100</w:t>
            </w:r>
          </w:p>
        </w:tc>
        <w:tc>
          <w:tcPr>
            <w:tcW w:w="851" w:type="dxa"/>
          </w:tcPr>
          <w:p w14:paraId="4C801E52" w14:textId="77777777" w:rsidR="00FD5ABA" w:rsidRPr="000C34B5" w:rsidRDefault="00FD5ABA" w:rsidP="00D54CEE">
            <w:pPr>
              <w:autoSpaceDE w:val="0"/>
              <w:adjustRightInd w:val="0"/>
              <w:jc w:val="center"/>
            </w:pPr>
            <w:r w:rsidRPr="000C34B5">
              <w:t>X</w:t>
            </w:r>
          </w:p>
        </w:tc>
        <w:tc>
          <w:tcPr>
            <w:tcW w:w="851" w:type="dxa"/>
          </w:tcPr>
          <w:p w14:paraId="6A1818C3" w14:textId="77777777" w:rsidR="00FD5ABA" w:rsidRPr="000C34B5" w:rsidRDefault="00FD5ABA" w:rsidP="00D54CEE">
            <w:pPr>
              <w:autoSpaceDE w:val="0"/>
              <w:adjustRightInd w:val="0"/>
              <w:jc w:val="center"/>
            </w:pPr>
          </w:p>
        </w:tc>
        <w:tc>
          <w:tcPr>
            <w:tcW w:w="851" w:type="dxa"/>
          </w:tcPr>
          <w:p w14:paraId="397ADD09" w14:textId="77777777" w:rsidR="00FD5ABA" w:rsidRPr="000C34B5" w:rsidRDefault="00FD5ABA" w:rsidP="00D54CEE">
            <w:pPr>
              <w:autoSpaceDE w:val="0"/>
              <w:adjustRightInd w:val="0"/>
              <w:jc w:val="center"/>
            </w:pPr>
          </w:p>
        </w:tc>
        <w:tc>
          <w:tcPr>
            <w:tcW w:w="851" w:type="dxa"/>
          </w:tcPr>
          <w:p w14:paraId="397E8733" w14:textId="77777777" w:rsidR="00FD5ABA" w:rsidRPr="000C34B5" w:rsidRDefault="00FD5ABA" w:rsidP="00D54CEE">
            <w:pPr>
              <w:autoSpaceDE w:val="0"/>
              <w:adjustRightInd w:val="0"/>
              <w:jc w:val="center"/>
            </w:pPr>
          </w:p>
        </w:tc>
        <w:tc>
          <w:tcPr>
            <w:tcW w:w="851" w:type="dxa"/>
          </w:tcPr>
          <w:p w14:paraId="46157CB4" w14:textId="77777777" w:rsidR="00FD5ABA" w:rsidRPr="000C34B5" w:rsidRDefault="00FD5ABA" w:rsidP="00D54CEE">
            <w:pPr>
              <w:autoSpaceDE w:val="0"/>
              <w:adjustRightInd w:val="0"/>
              <w:jc w:val="center"/>
            </w:pPr>
          </w:p>
        </w:tc>
      </w:tr>
      <w:tr w:rsidR="00FD5ABA" w:rsidRPr="000C34B5" w14:paraId="426D193B" w14:textId="77777777" w:rsidTr="00F33426">
        <w:tc>
          <w:tcPr>
            <w:tcW w:w="2150" w:type="dxa"/>
          </w:tcPr>
          <w:p w14:paraId="49CDE628" w14:textId="77777777" w:rsidR="00FD5ABA" w:rsidRPr="000C34B5" w:rsidRDefault="00FD5ABA" w:rsidP="00D54CEE">
            <w:pPr>
              <w:autoSpaceDE w:val="0"/>
              <w:adjustRightInd w:val="0"/>
              <w:rPr>
                <w:b/>
              </w:rPr>
            </w:pPr>
            <w:r w:rsidRPr="000C34B5">
              <w:rPr>
                <w:b/>
              </w:rPr>
              <w:t>Warmwasserbereitung</w:t>
            </w:r>
          </w:p>
        </w:tc>
        <w:tc>
          <w:tcPr>
            <w:tcW w:w="2353" w:type="dxa"/>
          </w:tcPr>
          <w:p w14:paraId="7B03682A" w14:textId="77777777" w:rsidR="00FD5ABA" w:rsidRPr="000C34B5" w:rsidRDefault="00FD5ABA" w:rsidP="00D54CEE">
            <w:pPr>
              <w:autoSpaceDE w:val="0"/>
              <w:adjustRightInd w:val="0"/>
            </w:pPr>
            <w:r w:rsidRPr="000C34B5">
              <w:t>Art der Warmwasser-bereitung</w:t>
            </w:r>
          </w:p>
        </w:tc>
        <w:tc>
          <w:tcPr>
            <w:tcW w:w="992" w:type="dxa"/>
          </w:tcPr>
          <w:p w14:paraId="4CC01914" w14:textId="77777777" w:rsidR="00FD5ABA" w:rsidRPr="000C34B5" w:rsidRDefault="00FD5ABA" w:rsidP="00D54CEE">
            <w:pPr>
              <w:autoSpaceDE w:val="0"/>
              <w:adjustRightInd w:val="0"/>
            </w:pPr>
          </w:p>
        </w:tc>
        <w:tc>
          <w:tcPr>
            <w:tcW w:w="850" w:type="dxa"/>
          </w:tcPr>
          <w:p w14:paraId="008EFDFE" w14:textId="77777777" w:rsidR="00FD5ABA" w:rsidRPr="000C34B5" w:rsidRDefault="00FD5ABA" w:rsidP="00D54CEE">
            <w:pPr>
              <w:autoSpaceDE w:val="0"/>
              <w:adjustRightInd w:val="0"/>
              <w:jc w:val="center"/>
            </w:pPr>
            <w:r w:rsidRPr="000C34B5">
              <w:t>Text</w:t>
            </w:r>
          </w:p>
        </w:tc>
        <w:tc>
          <w:tcPr>
            <w:tcW w:w="709" w:type="dxa"/>
          </w:tcPr>
          <w:p w14:paraId="08B2B811" w14:textId="77777777" w:rsidR="00FD5ABA" w:rsidRPr="000C34B5" w:rsidRDefault="00FD5ABA" w:rsidP="00D54CEE">
            <w:pPr>
              <w:autoSpaceDE w:val="0"/>
              <w:adjustRightInd w:val="0"/>
              <w:jc w:val="right"/>
            </w:pPr>
            <w:r w:rsidRPr="000C34B5">
              <w:t>200</w:t>
            </w:r>
          </w:p>
        </w:tc>
        <w:tc>
          <w:tcPr>
            <w:tcW w:w="851" w:type="dxa"/>
          </w:tcPr>
          <w:p w14:paraId="4B4C1FE5" w14:textId="77777777" w:rsidR="00FD5ABA" w:rsidRPr="000C34B5" w:rsidRDefault="00FD5ABA" w:rsidP="00D54CEE">
            <w:pPr>
              <w:autoSpaceDE w:val="0"/>
              <w:adjustRightInd w:val="0"/>
              <w:jc w:val="center"/>
            </w:pPr>
          </w:p>
        </w:tc>
        <w:tc>
          <w:tcPr>
            <w:tcW w:w="851" w:type="dxa"/>
          </w:tcPr>
          <w:p w14:paraId="4270709E" w14:textId="77777777" w:rsidR="00FD5ABA" w:rsidRPr="000C34B5" w:rsidRDefault="00FD5ABA" w:rsidP="00D54CEE">
            <w:pPr>
              <w:autoSpaceDE w:val="0"/>
              <w:adjustRightInd w:val="0"/>
              <w:jc w:val="center"/>
            </w:pPr>
          </w:p>
        </w:tc>
        <w:tc>
          <w:tcPr>
            <w:tcW w:w="851" w:type="dxa"/>
          </w:tcPr>
          <w:p w14:paraId="6E9D2614" w14:textId="77777777" w:rsidR="00FD5ABA" w:rsidRPr="000C34B5" w:rsidRDefault="00FD5ABA" w:rsidP="00D54CEE">
            <w:pPr>
              <w:autoSpaceDE w:val="0"/>
              <w:adjustRightInd w:val="0"/>
              <w:jc w:val="center"/>
            </w:pPr>
          </w:p>
        </w:tc>
        <w:tc>
          <w:tcPr>
            <w:tcW w:w="851" w:type="dxa"/>
          </w:tcPr>
          <w:p w14:paraId="1DCAAE73" w14:textId="77777777" w:rsidR="00FD5ABA" w:rsidRPr="000C34B5" w:rsidRDefault="00FD5ABA" w:rsidP="00D54CEE">
            <w:pPr>
              <w:autoSpaceDE w:val="0"/>
              <w:adjustRightInd w:val="0"/>
              <w:jc w:val="center"/>
            </w:pPr>
          </w:p>
        </w:tc>
        <w:tc>
          <w:tcPr>
            <w:tcW w:w="851" w:type="dxa"/>
          </w:tcPr>
          <w:p w14:paraId="03933BE3" w14:textId="77777777" w:rsidR="00FD5ABA" w:rsidRPr="000C34B5" w:rsidRDefault="00FD5ABA" w:rsidP="00D54CEE">
            <w:pPr>
              <w:autoSpaceDE w:val="0"/>
              <w:adjustRightInd w:val="0"/>
              <w:jc w:val="center"/>
            </w:pPr>
          </w:p>
        </w:tc>
      </w:tr>
      <w:tr w:rsidR="00FD5ABA" w:rsidRPr="000C34B5" w14:paraId="25FCA433" w14:textId="77777777" w:rsidTr="00F33426">
        <w:tc>
          <w:tcPr>
            <w:tcW w:w="2150" w:type="dxa"/>
          </w:tcPr>
          <w:p w14:paraId="6E6DB4E3" w14:textId="77777777" w:rsidR="00FD5ABA" w:rsidRPr="000C34B5" w:rsidRDefault="00FD5ABA" w:rsidP="00D54CEE">
            <w:pPr>
              <w:autoSpaceDE w:val="0"/>
              <w:adjustRightInd w:val="0"/>
              <w:rPr>
                <w:b/>
              </w:rPr>
            </w:pPr>
            <w:r w:rsidRPr="000C34B5">
              <w:rPr>
                <w:b/>
              </w:rPr>
              <w:t>Regelung</w:t>
            </w:r>
          </w:p>
        </w:tc>
        <w:tc>
          <w:tcPr>
            <w:tcW w:w="2353" w:type="dxa"/>
          </w:tcPr>
          <w:p w14:paraId="01C15B1C" w14:textId="77777777" w:rsidR="00FD5ABA" w:rsidRPr="000C34B5" w:rsidRDefault="00FD5ABA" w:rsidP="00D54CEE">
            <w:pPr>
              <w:autoSpaceDE w:val="0"/>
              <w:adjustRightInd w:val="0"/>
            </w:pPr>
            <w:r w:rsidRPr="000C34B5">
              <w:t>Beschreibung der Regelung</w:t>
            </w:r>
          </w:p>
        </w:tc>
        <w:tc>
          <w:tcPr>
            <w:tcW w:w="992" w:type="dxa"/>
          </w:tcPr>
          <w:p w14:paraId="71D0F159" w14:textId="77777777" w:rsidR="00FD5ABA" w:rsidRPr="000C34B5" w:rsidRDefault="00FD5ABA" w:rsidP="00D54CEE">
            <w:pPr>
              <w:autoSpaceDE w:val="0"/>
              <w:adjustRightInd w:val="0"/>
            </w:pPr>
          </w:p>
        </w:tc>
        <w:tc>
          <w:tcPr>
            <w:tcW w:w="850" w:type="dxa"/>
          </w:tcPr>
          <w:p w14:paraId="77C7DBAB" w14:textId="77777777" w:rsidR="00FD5ABA" w:rsidRPr="000C34B5" w:rsidRDefault="00FD5ABA" w:rsidP="00D54CEE">
            <w:pPr>
              <w:autoSpaceDE w:val="0"/>
              <w:adjustRightInd w:val="0"/>
              <w:jc w:val="center"/>
            </w:pPr>
            <w:r w:rsidRPr="000C34B5">
              <w:t>Text</w:t>
            </w:r>
          </w:p>
        </w:tc>
        <w:tc>
          <w:tcPr>
            <w:tcW w:w="709" w:type="dxa"/>
          </w:tcPr>
          <w:p w14:paraId="49431519" w14:textId="77777777" w:rsidR="00FD5ABA" w:rsidRPr="000C34B5" w:rsidRDefault="00FD5ABA" w:rsidP="00D54CEE">
            <w:pPr>
              <w:autoSpaceDE w:val="0"/>
              <w:adjustRightInd w:val="0"/>
              <w:jc w:val="right"/>
            </w:pPr>
            <w:r w:rsidRPr="000C34B5">
              <w:t>200</w:t>
            </w:r>
          </w:p>
        </w:tc>
        <w:tc>
          <w:tcPr>
            <w:tcW w:w="851" w:type="dxa"/>
          </w:tcPr>
          <w:p w14:paraId="2D8D422A" w14:textId="77777777" w:rsidR="00FD5ABA" w:rsidRPr="000C34B5" w:rsidRDefault="00FD5ABA" w:rsidP="00D54CEE">
            <w:pPr>
              <w:autoSpaceDE w:val="0"/>
              <w:adjustRightInd w:val="0"/>
              <w:jc w:val="center"/>
            </w:pPr>
          </w:p>
        </w:tc>
        <w:tc>
          <w:tcPr>
            <w:tcW w:w="851" w:type="dxa"/>
          </w:tcPr>
          <w:p w14:paraId="1F30162F" w14:textId="77777777" w:rsidR="00FD5ABA" w:rsidRPr="000C34B5" w:rsidRDefault="00FD5ABA" w:rsidP="00D54CEE">
            <w:pPr>
              <w:autoSpaceDE w:val="0"/>
              <w:adjustRightInd w:val="0"/>
              <w:jc w:val="center"/>
            </w:pPr>
          </w:p>
        </w:tc>
        <w:tc>
          <w:tcPr>
            <w:tcW w:w="851" w:type="dxa"/>
          </w:tcPr>
          <w:p w14:paraId="12CFC326" w14:textId="77777777" w:rsidR="00FD5ABA" w:rsidRPr="000C34B5" w:rsidRDefault="00FD5ABA" w:rsidP="00D54CEE">
            <w:pPr>
              <w:autoSpaceDE w:val="0"/>
              <w:adjustRightInd w:val="0"/>
              <w:jc w:val="center"/>
            </w:pPr>
          </w:p>
        </w:tc>
        <w:tc>
          <w:tcPr>
            <w:tcW w:w="851" w:type="dxa"/>
          </w:tcPr>
          <w:p w14:paraId="477E3384" w14:textId="77777777" w:rsidR="00FD5ABA" w:rsidRPr="000C34B5" w:rsidRDefault="00FD5ABA" w:rsidP="00D54CEE">
            <w:pPr>
              <w:autoSpaceDE w:val="0"/>
              <w:adjustRightInd w:val="0"/>
              <w:jc w:val="center"/>
            </w:pPr>
          </w:p>
        </w:tc>
        <w:tc>
          <w:tcPr>
            <w:tcW w:w="851" w:type="dxa"/>
          </w:tcPr>
          <w:p w14:paraId="4F8B16F5" w14:textId="77777777" w:rsidR="00FD5ABA" w:rsidRPr="000C34B5" w:rsidRDefault="00FD5ABA" w:rsidP="00D54CEE">
            <w:pPr>
              <w:autoSpaceDE w:val="0"/>
              <w:adjustRightInd w:val="0"/>
              <w:jc w:val="center"/>
            </w:pPr>
          </w:p>
        </w:tc>
      </w:tr>
      <w:tr w:rsidR="00FD5ABA" w:rsidRPr="000C34B5" w14:paraId="29158216" w14:textId="77777777" w:rsidTr="00F33426">
        <w:tc>
          <w:tcPr>
            <w:tcW w:w="2150" w:type="dxa"/>
          </w:tcPr>
          <w:p w14:paraId="68340148" w14:textId="77777777" w:rsidR="00FD5ABA" w:rsidRPr="000C34B5" w:rsidRDefault="00FD5ABA" w:rsidP="00D54CEE">
            <w:pPr>
              <w:autoSpaceDE w:val="0"/>
              <w:adjustRightInd w:val="0"/>
              <w:rPr>
                <w:b/>
              </w:rPr>
            </w:pPr>
            <w:r w:rsidRPr="000C34B5">
              <w:rPr>
                <w:b/>
              </w:rPr>
              <w:t>Zusatzinformation</w:t>
            </w:r>
          </w:p>
        </w:tc>
        <w:tc>
          <w:tcPr>
            <w:tcW w:w="2353" w:type="dxa"/>
          </w:tcPr>
          <w:p w14:paraId="2E220F4F" w14:textId="77777777" w:rsidR="00FD5ABA" w:rsidRPr="000C34B5" w:rsidRDefault="00FD5ABA" w:rsidP="00D54CEE">
            <w:pPr>
              <w:autoSpaceDE w:val="0"/>
              <w:adjustRightInd w:val="0"/>
            </w:pPr>
            <w:r w:rsidRPr="000C34B5">
              <w:t>Freitext-Feld (z.B. integrierter Puffer)</w:t>
            </w:r>
          </w:p>
        </w:tc>
        <w:tc>
          <w:tcPr>
            <w:tcW w:w="992" w:type="dxa"/>
          </w:tcPr>
          <w:p w14:paraId="6BB20F9B" w14:textId="77777777" w:rsidR="00FD5ABA" w:rsidRPr="000C34B5" w:rsidRDefault="00FD5ABA" w:rsidP="00D54CEE">
            <w:pPr>
              <w:autoSpaceDE w:val="0"/>
              <w:adjustRightInd w:val="0"/>
            </w:pPr>
          </w:p>
        </w:tc>
        <w:tc>
          <w:tcPr>
            <w:tcW w:w="850" w:type="dxa"/>
          </w:tcPr>
          <w:p w14:paraId="290D9935" w14:textId="77777777" w:rsidR="00FD5ABA" w:rsidRPr="000C34B5" w:rsidRDefault="00FD5ABA" w:rsidP="00D54CEE">
            <w:pPr>
              <w:autoSpaceDE w:val="0"/>
              <w:adjustRightInd w:val="0"/>
              <w:jc w:val="center"/>
            </w:pPr>
            <w:r w:rsidRPr="000C34B5">
              <w:t>Text</w:t>
            </w:r>
          </w:p>
        </w:tc>
        <w:tc>
          <w:tcPr>
            <w:tcW w:w="709" w:type="dxa"/>
          </w:tcPr>
          <w:p w14:paraId="09BB4F50" w14:textId="77777777" w:rsidR="00FD5ABA" w:rsidRPr="000C34B5" w:rsidRDefault="00FD5ABA" w:rsidP="00D54CEE">
            <w:pPr>
              <w:autoSpaceDE w:val="0"/>
              <w:adjustRightInd w:val="0"/>
              <w:jc w:val="right"/>
            </w:pPr>
            <w:r w:rsidRPr="000C34B5">
              <w:t>500</w:t>
            </w:r>
          </w:p>
        </w:tc>
        <w:tc>
          <w:tcPr>
            <w:tcW w:w="851" w:type="dxa"/>
          </w:tcPr>
          <w:p w14:paraId="71DE675B" w14:textId="77777777" w:rsidR="00FD5ABA" w:rsidRPr="000C34B5" w:rsidRDefault="00FD5ABA" w:rsidP="00D54CEE">
            <w:pPr>
              <w:autoSpaceDE w:val="0"/>
              <w:adjustRightInd w:val="0"/>
              <w:jc w:val="center"/>
            </w:pPr>
          </w:p>
        </w:tc>
        <w:tc>
          <w:tcPr>
            <w:tcW w:w="851" w:type="dxa"/>
          </w:tcPr>
          <w:p w14:paraId="7C301035" w14:textId="77777777" w:rsidR="00FD5ABA" w:rsidRPr="000C34B5" w:rsidRDefault="00FD5ABA" w:rsidP="00D54CEE">
            <w:pPr>
              <w:autoSpaceDE w:val="0"/>
              <w:adjustRightInd w:val="0"/>
              <w:jc w:val="center"/>
            </w:pPr>
          </w:p>
        </w:tc>
        <w:tc>
          <w:tcPr>
            <w:tcW w:w="851" w:type="dxa"/>
          </w:tcPr>
          <w:p w14:paraId="5AEAAEB9" w14:textId="77777777" w:rsidR="00FD5ABA" w:rsidRPr="000C34B5" w:rsidRDefault="00FD5ABA" w:rsidP="00D54CEE">
            <w:pPr>
              <w:autoSpaceDE w:val="0"/>
              <w:adjustRightInd w:val="0"/>
              <w:jc w:val="center"/>
            </w:pPr>
          </w:p>
        </w:tc>
        <w:tc>
          <w:tcPr>
            <w:tcW w:w="851" w:type="dxa"/>
          </w:tcPr>
          <w:p w14:paraId="783DD794" w14:textId="77777777" w:rsidR="00FD5ABA" w:rsidRPr="000C34B5" w:rsidRDefault="00FD5ABA" w:rsidP="00D54CEE">
            <w:pPr>
              <w:autoSpaceDE w:val="0"/>
              <w:adjustRightInd w:val="0"/>
              <w:jc w:val="center"/>
            </w:pPr>
          </w:p>
        </w:tc>
        <w:tc>
          <w:tcPr>
            <w:tcW w:w="851" w:type="dxa"/>
          </w:tcPr>
          <w:p w14:paraId="778449F0" w14:textId="77777777" w:rsidR="00FD5ABA" w:rsidRPr="000C34B5" w:rsidRDefault="00FD5ABA" w:rsidP="00D54CEE">
            <w:pPr>
              <w:autoSpaceDE w:val="0"/>
              <w:adjustRightInd w:val="0"/>
              <w:jc w:val="center"/>
            </w:pPr>
          </w:p>
        </w:tc>
      </w:tr>
    </w:tbl>
    <w:p w14:paraId="392C503F" w14:textId="77777777" w:rsidR="00424FBD" w:rsidRPr="000C34B5" w:rsidRDefault="00424FBD" w:rsidP="00424FBD">
      <w:pPr>
        <w:rPr>
          <w:lang w:eastAsia="de-DE"/>
        </w:rPr>
      </w:pPr>
    </w:p>
    <w:p w14:paraId="740F5AF3" w14:textId="77777777" w:rsidR="00E318C8" w:rsidRPr="000C34B5" w:rsidRDefault="00E318C8">
      <w:pPr>
        <w:rPr>
          <w:rFonts w:eastAsiaTheme="majorEastAsia"/>
          <w:b/>
          <w:bCs/>
          <w:noProof/>
          <w:sz w:val="28"/>
          <w:szCs w:val="28"/>
          <w:lang w:eastAsia="de-DE"/>
        </w:rPr>
      </w:pPr>
      <w:r w:rsidRPr="000C34B5">
        <w:rPr>
          <w:noProof/>
          <w:lang w:eastAsia="de-DE"/>
        </w:rPr>
        <w:br w:type="page"/>
      </w:r>
    </w:p>
    <w:p w14:paraId="0C2102DC" w14:textId="77777777" w:rsidR="00EC2562" w:rsidRPr="000C34B5" w:rsidRDefault="00EC2562" w:rsidP="00EC2562">
      <w:pPr>
        <w:pStyle w:val="berschrift1"/>
        <w:spacing w:after="0"/>
        <w:rPr>
          <w:rFonts w:ascii="Arial" w:hAnsi="Arial" w:cs="Arial"/>
          <w:noProof/>
          <w:lang w:eastAsia="de-DE"/>
        </w:rPr>
      </w:pPr>
      <w:r w:rsidRPr="000C34B5">
        <w:rPr>
          <w:rFonts w:ascii="Arial" w:hAnsi="Arial" w:cs="Arial"/>
          <w:noProof/>
          <w:lang w:eastAsia="de-DE"/>
        </w:rPr>
        <w:lastRenderedPageBreak/>
        <w:t>Funktionalitäten</w:t>
      </w:r>
    </w:p>
    <w:p w14:paraId="697758A8" w14:textId="77777777" w:rsidR="00EC2562" w:rsidRPr="000C34B5" w:rsidRDefault="00E318C8" w:rsidP="00EC2562">
      <w:pPr>
        <w:rPr>
          <w:lang w:eastAsia="de-DE"/>
        </w:rPr>
      </w:pPr>
      <w:r w:rsidRPr="000C34B5">
        <w:rPr>
          <w:lang w:eastAsia="de-DE"/>
        </w:rPr>
        <w:br/>
      </w:r>
      <w:r w:rsidR="00EC2562" w:rsidRPr="000C34B5">
        <w:rPr>
          <w:lang w:eastAsia="de-DE"/>
        </w:rPr>
        <w:t>Der Benutzer hat im Bereich der Produktdatenbank</w:t>
      </w:r>
      <w:r w:rsidR="006E35E0" w:rsidRPr="000C34B5">
        <w:rPr>
          <w:lang w:eastAsia="de-DE"/>
        </w:rPr>
        <w:t xml:space="preserve"> die im F</w:t>
      </w:r>
      <w:r w:rsidR="00EC2562" w:rsidRPr="000C34B5">
        <w:rPr>
          <w:lang w:eastAsia="de-DE"/>
        </w:rPr>
        <w:t>olgende</w:t>
      </w:r>
      <w:r w:rsidR="006E35E0" w:rsidRPr="000C34B5">
        <w:rPr>
          <w:lang w:eastAsia="de-DE"/>
        </w:rPr>
        <w:t>n beschriebenen</w:t>
      </w:r>
      <w:r w:rsidR="00EC2562" w:rsidRPr="000C34B5">
        <w:rPr>
          <w:lang w:eastAsia="de-DE"/>
        </w:rPr>
        <w:t xml:space="preserve"> Möglichkeiten</w:t>
      </w:r>
      <w:r w:rsidR="00193E4E" w:rsidRPr="000C34B5">
        <w:rPr>
          <w:lang w:eastAsia="de-DE"/>
        </w:rPr>
        <w:t>. Alle diese Aktionen sind dauerhaft und nicht projektspezifisch.</w:t>
      </w:r>
    </w:p>
    <w:p w14:paraId="229121B7" w14:textId="77777777" w:rsidR="00E318C8" w:rsidRPr="000C34B5" w:rsidRDefault="00E318C8" w:rsidP="00EC2562">
      <w:pPr>
        <w:rPr>
          <w:lang w:eastAsia="de-DE"/>
        </w:rPr>
      </w:pPr>
    </w:p>
    <w:p w14:paraId="34C7268C" w14:textId="77777777" w:rsidR="00EC2562" w:rsidRPr="000C34B5" w:rsidRDefault="00EC2562" w:rsidP="00EC2562">
      <w:pPr>
        <w:pStyle w:val="berschrift2"/>
        <w:rPr>
          <w:lang w:eastAsia="de-DE"/>
        </w:rPr>
      </w:pPr>
      <w:r w:rsidRPr="000C34B5">
        <w:rPr>
          <w:lang w:eastAsia="de-DE"/>
        </w:rPr>
        <w:t>Neues Produkt anlegen</w:t>
      </w:r>
    </w:p>
    <w:p w14:paraId="571EA41F" w14:textId="77777777" w:rsidR="00EC2562" w:rsidRPr="000C34B5" w:rsidRDefault="00EC2562" w:rsidP="00EC2562">
      <w:pPr>
        <w:rPr>
          <w:lang w:eastAsia="de-DE"/>
        </w:rPr>
      </w:pPr>
      <w:r w:rsidRPr="000C34B5">
        <w:rPr>
          <w:lang w:eastAsia="de-DE"/>
        </w:rPr>
        <w:t xml:space="preserve">Innerhalb jeder Produktgruppe kann der Benutzer ein neues, selbst definiertes Produkt anlegen. Dazu muss er in einer Maske sämtliche Eigenschaften dieses Produktes erfassen, der Name darf nicht exakt einem Namen aus der Datenbank entsprechen. Vom Benutzer angelegte </w:t>
      </w:r>
      <w:r w:rsidR="00193E4E" w:rsidRPr="000C34B5">
        <w:rPr>
          <w:lang w:eastAsia="de-DE"/>
        </w:rPr>
        <w:t>Produkte müssen von den Originaldatensätzen in der Produktdatenbank unterschieden werden können.</w:t>
      </w:r>
    </w:p>
    <w:p w14:paraId="4D8B1C3E" w14:textId="77777777" w:rsidR="00193E4E" w:rsidRPr="000C34B5" w:rsidRDefault="00193E4E" w:rsidP="00EC2562">
      <w:pPr>
        <w:rPr>
          <w:lang w:eastAsia="de-DE"/>
        </w:rPr>
      </w:pPr>
      <w:r w:rsidRPr="000C34B5">
        <w:rPr>
          <w:lang w:eastAsia="de-DE"/>
        </w:rPr>
        <w:t>Die Anlage eines neuen Produktes kann auch darüber erfolgen, dass der Benutzer ein bestehendes Produkt öffnet</w:t>
      </w:r>
      <w:r w:rsidR="006E35E0" w:rsidRPr="000C34B5">
        <w:rPr>
          <w:lang w:eastAsia="de-DE"/>
        </w:rPr>
        <w:t>,</w:t>
      </w:r>
      <w:r w:rsidRPr="000C34B5">
        <w:rPr>
          <w:lang w:eastAsia="de-DE"/>
        </w:rPr>
        <w:t xml:space="preserve"> mit „Speichern unter“ unter einem neuen Namen abspeichert und dann gewisse Eigenschaften ändert.</w:t>
      </w:r>
    </w:p>
    <w:p w14:paraId="6CC74E56" w14:textId="77777777" w:rsidR="00193E4E" w:rsidRPr="000C34B5" w:rsidRDefault="00193E4E" w:rsidP="00193E4E">
      <w:pPr>
        <w:pStyle w:val="berschrift2"/>
        <w:rPr>
          <w:lang w:eastAsia="de-DE"/>
        </w:rPr>
      </w:pPr>
      <w:r w:rsidRPr="000C34B5">
        <w:rPr>
          <w:lang w:eastAsia="de-DE"/>
        </w:rPr>
        <w:t>Eigenes Produkt löschen</w:t>
      </w:r>
    </w:p>
    <w:p w14:paraId="351534F3" w14:textId="77777777" w:rsidR="00193E4E" w:rsidRPr="000C34B5" w:rsidRDefault="00193E4E" w:rsidP="00193E4E">
      <w:pPr>
        <w:rPr>
          <w:lang w:eastAsia="de-DE"/>
        </w:rPr>
      </w:pPr>
      <w:r w:rsidRPr="000C34B5">
        <w:rPr>
          <w:lang w:eastAsia="de-DE"/>
        </w:rPr>
        <w:t>Ein neues, selbst definiertes Produkt kann der Benutzer auch wieder löschen. Originaldatensätzen in der Produktdatenbank dagegen dürfen nicht gelöscht werden.</w:t>
      </w:r>
    </w:p>
    <w:p w14:paraId="099D23ED" w14:textId="77777777" w:rsidR="00193E4E" w:rsidRPr="000C34B5" w:rsidRDefault="00193E4E" w:rsidP="00193E4E">
      <w:pPr>
        <w:pStyle w:val="berschrift2"/>
        <w:rPr>
          <w:lang w:eastAsia="de-DE"/>
        </w:rPr>
      </w:pPr>
      <w:r w:rsidRPr="000C34B5">
        <w:rPr>
          <w:lang w:eastAsia="de-DE"/>
        </w:rPr>
        <w:t>Neue Komponente erfassen</w:t>
      </w:r>
    </w:p>
    <w:p w14:paraId="6C77DFCF" w14:textId="77777777" w:rsidR="00193E4E" w:rsidRPr="000C34B5" w:rsidRDefault="00193E4E" w:rsidP="00193E4E">
      <w:pPr>
        <w:rPr>
          <w:lang w:eastAsia="de-DE"/>
        </w:rPr>
      </w:pPr>
      <w:r w:rsidRPr="000C34B5">
        <w:rPr>
          <w:lang w:eastAsia="de-DE"/>
        </w:rPr>
        <w:t>Die Komponenten der Wirtschaftlichkeitsdarstellung sind in der Tabelle „PRODUKTGRUPPE“ abgelegt. Dabei handelt es sich entweder um Produktgruppen, zu denen reale Produkte aus der Produktdatenbank vorhanden sind, oder um</w:t>
      </w:r>
      <w:r w:rsidR="00872165" w:rsidRPr="000C34B5">
        <w:rPr>
          <w:lang w:eastAsia="de-DE"/>
        </w:rPr>
        <w:t xml:space="preserve"> Vorschläge für weitere Bestandteile des Nahwärmeprojekts.</w:t>
      </w:r>
    </w:p>
    <w:p w14:paraId="4DD2088D" w14:textId="77777777" w:rsidR="00872165" w:rsidRPr="000C34B5" w:rsidRDefault="00872165" w:rsidP="00193E4E">
      <w:pPr>
        <w:rPr>
          <w:lang w:eastAsia="de-DE"/>
        </w:rPr>
      </w:pPr>
      <w:r w:rsidRPr="000C34B5">
        <w:rPr>
          <w:lang w:eastAsia="de-DE"/>
        </w:rPr>
        <w:t xml:space="preserve">Der Benutzer hat die Möglichkeit, in einem Produktbereich einen neuen solchen Komponentenvorschlag dauerhaft zu erfassen. Dazu muss er Name sowie Nutzungsdauer, Instandsetzung, Wartung und Inspektion sowie Aufwand für Bedienen eingeben. </w:t>
      </w:r>
      <w:r w:rsidR="003F7DF7" w:rsidRPr="000C34B5">
        <w:rPr>
          <w:lang w:eastAsia="de-DE"/>
        </w:rPr>
        <w:t>Ein</w:t>
      </w:r>
      <w:r w:rsidR="006E35E0" w:rsidRPr="000C34B5">
        <w:rPr>
          <w:lang w:eastAsia="de-DE"/>
        </w:rPr>
        <w:t>en</w:t>
      </w:r>
      <w:r w:rsidR="004B3221" w:rsidRPr="000C34B5">
        <w:rPr>
          <w:lang w:eastAsia="de-DE"/>
        </w:rPr>
        <w:t xml:space="preserve"> solchen selbst definierten</w:t>
      </w:r>
      <w:r w:rsidR="003F7DF7" w:rsidRPr="000C34B5">
        <w:rPr>
          <w:lang w:eastAsia="de-DE"/>
        </w:rPr>
        <w:t xml:space="preserve"> Komponentenvorschlag kann der Benutzer auch wieder löschen.</w:t>
      </w:r>
      <w:r w:rsidR="00E44028" w:rsidRPr="000C34B5">
        <w:rPr>
          <w:lang w:eastAsia="de-DE"/>
        </w:rPr>
        <w:br/>
      </w:r>
    </w:p>
    <w:p w14:paraId="0D9EE8E9" w14:textId="77777777" w:rsidR="00E318C8" w:rsidRPr="000C34B5" w:rsidRDefault="00E318C8">
      <w:pPr>
        <w:rPr>
          <w:rFonts w:asciiTheme="majorHAnsi" w:eastAsiaTheme="majorEastAsia" w:hAnsiTheme="majorHAnsi" w:cstheme="majorBidi"/>
          <w:b/>
          <w:bCs/>
          <w:sz w:val="26"/>
          <w:szCs w:val="26"/>
          <w:lang w:eastAsia="de-DE"/>
        </w:rPr>
      </w:pPr>
      <w:r w:rsidRPr="000C34B5">
        <w:rPr>
          <w:lang w:eastAsia="de-DE"/>
        </w:rPr>
        <w:br w:type="page"/>
      </w:r>
    </w:p>
    <w:p w14:paraId="2459E466" w14:textId="77777777" w:rsidR="00E44028" w:rsidRPr="000C34B5" w:rsidRDefault="00E44028" w:rsidP="00E44028">
      <w:pPr>
        <w:pStyle w:val="berschrift2"/>
        <w:rPr>
          <w:lang w:eastAsia="de-DE"/>
        </w:rPr>
      </w:pPr>
      <w:r w:rsidRPr="000C34B5">
        <w:rPr>
          <w:lang w:eastAsia="de-DE"/>
        </w:rPr>
        <w:lastRenderedPageBreak/>
        <w:t>Integration in ein Projekt</w:t>
      </w:r>
    </w:p>
    <w:p w14:paraId="279BE7E9" w14:textId="77777777" w:rsidR="004C2F9F" w:rsidRPr="000C34B5" w:rsidRDefault="004C2F9F" w:rsidP="004C2F9F">
      <w:pPr>
        <w:rPr>
          <w:lang w:eastAsia="de-DE"/>
        </w:rPr>
      </w:pPr>
      <w:r w:rsidRPr="000C34B5">
        <w:rPr>
          <w:lang w:eastAsia="de-DE"/>
        </w:rPr>
        <w:t xml:space="preserve">Die Art der Integration eines Produktes in ein bestehendes Projekt unterscheidet sich je nach Produktgruppe: </w:t>
      </w:r>
    </w:p>
    <w:p w14:paraId="231C9ABB" w14:textId="77777777" w:rsidR="00E44028" w:rsidRPr="000C34B5" w:rsidRDefault="00E44028" w:rsidP="00E44028">
      <w:pPr>
        <w:rPr>
          <w:lang w:eastAsia="de-DE"/>
        </w:rPr>
      </w:pPr>
      <w:r w:rsidRPr="000C34B5">
        <w:rPr>
          <w:b/>
          <w:lang w:eastAsia="de-DE"/>
        </w:rPr>
        <w:t>Biomassekessel</w:t>
      </w:r>
      <w:r w:rsidRPr="000C34B5">
        <w:rPr>
          <w:lang w:eastAsia="de-DE"/>
        </w:rPr>
        <w:t xml:space="preserve">: </w:t>
      </w:r>
      <w:r w:rsidRPr="000C34B5">
        <w:rPr>
          <w:lang w:eastAsia="de-DE"/>
        </w:rPr>
        <w:tab/>
      </w:r>
      <w:r w:rsidRPr="000C34B5">
        <w:rPr>
          <w:lang w:eastAsia="de-DE"/>
        </w:rPr>
        <w:tab/>
        <w:t xml:space="preserve">RMT auf „Wärmeerzeugung“: „Neuer </w:t>
      </w:r>
      <w:r w:rsidR="0098193F" w:rsidRPr="000C34B5">
        <w:rPr>
          <w:lang w:eastAsia="de-DE"/>
        </w:rPr>
        <w:t>Biomassekessel</w:t>
      </w:r>
      <w:r w:rsidRPr="000C34B5">
        <w:rPr>
          <w:lang w:eastAsia="de-DE"/>
        </w:rPr>
        <w:t>“</w:t>
      </w:r>
      <w:r w:rsidRPr="000C34B5">
        <w:rPr>
          <w:lang w:eastAsia="de-DE"/>
        </w:rPr>
        <w:br/>
      </w:r>
      <w:r w:rsidRPr="000C34B5">
        <w:rPr>
          <w:lang w:eastAsia="de-DE"/>
        </w:rPr>
        <w:br/>
      </w:r>
      <w:r w:rsidRPr="000C34B5">
        <w:rPr>
          <w:b/>
          <w:lang w:eastAsia="de-DE"/>
        </w:rPr>
        <w:t>Fossiler Kessel</w:t>
      </w:r>
      <w:r w:rsidRPr="000C34B5">
        <w:rPr>
          <w:lang w:eastAsia="de-DE"/>
        </w:rPr>
        <w:t xml:space="preserve">: </w:t>
      </w:r>
      <w:r w:rsidRPr="000C34B5">
        <w:rPr>
          <w:lang w:eastAsia="de-DE"/>
        </w:rPr>
        <w:tab/>
      </w:r>
      <w:r w:rsidRPr="000C34B5">
        <w:rPr>
          <w:lang w:eastAsia="de-DE"/>
        </w:rPr>
        <w:tab/>
        <w:t>RMT auf „Wärmeerzeugung“: „</w:t>
      </w:r>
      <w:r w:rsidR="00FF1104" w:rsidRPr="000C34B5">
        <w:rPr>
          <w:lang w:eastAsia="de-DE"/>
        </w:rPr>
        <w:t xml:space="preserve">Neuer </w:t>
      </w:r>
      <w:r w:rsidR="0098193F" w:rsidRPr="000C34B5">
        <w:rPr>
          <w:lang w:eastAsia="de-DE"/>
        </w:rPr>
        <w:t>Fossiler Kessel</w:t>
      </w:r>
      <w:r w:rsidRPr="000C34B5">
        <w:rPr>
          <w:lang w:eastAsia="de-DE"/>
        </w:rPr>
        <w:t>“</w:t>
      </w:r>
      <w:r w:rsidRPr="000C34B5">
        <w:rPr>
          <w:lang w:eastAsia="de-DE"/>
        </w:rPr>
        <w:br/>
      </w:r>
      <w:r w:rsidRPr="000C34B5">
        <w:rPr>
          <w:b/>
          <w:lang w:eastAsia="de-DE"/>
        </w:rPr>
        <w:br/>
        <w:t>KWK-Anlage</w:t>
      </w:r>
      <w:r w:rsidRPr="000C34B5">
        <w:rPr>
          <w:lang w:eastAsia="de-DE"/>
        </w:rPr>
        <w:t xml:space="preserve">: </w:t>
      </w:r>
      <w:r w:rsidRPr="000C34B5">
        <w:rPr>
          <w:lang w:eastAsia="de-DE"/>
        </w:rPr>
        <w:tab/>
      </w:r>
      <w:r w:rsidRPr="000C34B5">
        <w:rPr>
          <w:lang w:eastAsia="de-DE"/>
        </w:rPr>
        <w:tab/>
        <w:t>RMT auf „Wärmeerzeugung“: „</w:t>
      </w:r>
      <w:r w:rsidR="00FF1104" w:rsidRPr="000C34B5">
        <w:rPr>
          <w:lang w:eastAsia="de-DE"/>
        </w:rPr>
        <w:t>Neue</w:t>
      </w:r>
      <w:r w:rsidR="0098193F" w:rsidRPr="000C34B5">
        <w:rPr>
          <w:lang w:eastAsia="de-DE"/>
        </w:rPr>
        <w:t xml:space="preserve"> KWK-Anlage</w:t>
      </w:r>
      <w:r w:rsidRPr="000C34B5">
        <w:rPr>
          <w:lang w:eastAsia="de-DE"/>
        </w:rPr>
        <w:t>“</w:t>
      </w:r>
      <w:r w:rsidRPr="000C34B5">
        <w:rPr>
          <w:lang w:eastAsia="de-DE"/>
        </w:rPr>
        <w:br/>
      </w:r>
      <w:r w:rsidRPr="000C34B5">
        <w:rPr>
          <w:b/>
          <w:lang w:eastAsia="de-DE"/>
        </w:rPr>
        <w:br/>
        <w:t>Wärmerückgewinnung</w:t>
      </w:r>
      <w:r w:rsidRPr="000C34B5">
        <w:rPr>
          <w:lang w:eastAsia="de-DE"/>
        </w:rPr>
        <w:t xml:space="preserve">: </w:t>
      </w:r>
      <w:r w:rsidRPr="000C34B5">
        <w:rPr>
          <w:lang w:eastAsia="de-DE"/>
        </w:rPr>
        <w:tab/>
      </w:r>
      <w:r w:rsidR="0098193F" w:rsidRPr="000C34B5">
        <w:rPr>
          <w:lang w:eastAsia="de-DE"/>
        </w:rPr>
        <w:t>Auswahl beim Wärmeerzeuger</w:t>
      </w:r>
      <w:r w:rsidRPr="000C34B5">
        <w:rPr>
          <w:lang w:eastAsia="de-DE"/>
        </w:rPr>
        <w:br/>
      </w:r>
      <w:r w:rsidRPr="000C34B5">
        <w:rPr>
          <w:lang w:eastAsia="de-DE"/>
        </w:rPr>
        <w:br/>
      </w:r>
      <w:r w:rsidRPr="000C34B5">
        <w:rPr>
          <w:b/>
          <w:lang w:eastAsia="de-DE"/>
        </w:rPr>
        <w:t>Rauchgasreinigung</w:t>
      </w:r>
      <w:r w:rsidRPr="000C34B5">
        <w:rPr>
          <w:lang w:eastAsia="de-DE"/>
        </w:rPr>
        <w:t xml:space="preserve">: </w:t>
      </w:r>
      <w:r w:rsidRPr="000C34B5">
        <w:rPr>
          <w:lang w:eastAsia="de-DE"/>
        </w:rPr>
        <w:tab/>
        <w:t>RMT auf „Wärmeerzeugung“: „Neue Rauchgasreinigung“</w:t>
      </w:r>
      <w:r w:rsidRPr="000C34B5">
        <w:rPr>
          <w:lang w:eastAsia="de-DE"/>
        </w:rPr>
        <w:br/>
      </w:r>
      <w:r w:rsidRPr="000C34B5">
        <w:rPr>
          <w:b/>
          <w:lang w:eastAsia="de-DE"/>
        </w:rPr>
        <w:br/>
        <w:t>Pufferspeicher</w:t>
      </w:r>
      <w:r w:rsidRPr="000C34B5">
        <w:rPr>
          <w:lang w:eastAsia="de-DE"/>
        </w:rPr>
        <w:t xml:space="preserve">: </w:t>
      </w:r>
      <w:r w:rsidRPr="000C34B5">
        <w:rPr>
          <w:lang w:eastAsia="de-DE"/>
        </w:rPr>
        <w:tab/>
      </w:r>
      <w:r w:rsidRPr="000C34B5">
        <w:rPr>
          <w:lang w:eastAsia="de-DE"/>
        </w:rPr>
        <w:tab/>
        <w:t>Auswah</w:t>
      </w:r>
      <w:r w:rsidR="00FF1104" w:rsidRPr="000C34B5">
        <w:rPr>
          <w:lang w:eastAsia="de-DE"/>
        </w:rPr>
        <w:t>l im Bereich „Wärmeverteilung“</w:t>
      </w:r>
    </w:p>
    <w:p w14:paraId="1B68BD8B" w14:textId="77777777" w:rsidR="00E44028" w:rsidRPr="000C34B5" w:rsidRDefault="00E44028" w:rsidP="00E44028">
      <w:pPr>
        <w:rPr>
          <w:lang w:eastAsia="de-DE"/>
        </w:rPr>
      </w:pPr>
      <w:r w:rsidRPr="000C34B5">
        <w:rPr>
          <w:b/>
          <w:lang w:eastAsia="de-DE"/>
        </w:rPr>
        <w:t>Wärmeleitungen</w:t>
      </w:r>
      <w:r w:rsidRPr="000C34B5">
        <w:rPr>
          <w:lang w:eastAsia="de-DE"/>
        </w:rPr>
        <w:t xml:space="preserve">: </w:t>
      </w:r>
      <w:r w:rsidRPr="000C34B5">
        <w:rPr>
          <w:lang w:eastAsia="de-DE"/>
        </w:rPr>
        <w:tab/>
      </w:r>
      <w:r w:rsidRPr="000C34B5">
        <w:rPr>
          <w:lang w:eastAsia="de-DE"/>
        </w:rPr>
        <w:tab/>
        <w:t>Auswah</w:t>
      </w:r>
      <w:r w:rsidR="00FF1104" w:rsidRPr="000C34B5">
        <w:rPr>
          <w:lang w:eastAsia="de-DE"/>
        </w:rPr>
        <w:t>l im Bereich „Wärmeverteilung“</w:t>
      </w:r>
    </w:p>
    <w:p w14:paraId="1C3C4D86" w14:textId="77777777" w:rsidR="00E44028" w:rsidRPr="000C34B5" w:rsidRDefault="00E44028" w:rsidP="004C2F9F">
      <w:pPr>
        <w:ind w:left="2832" w:hanging="2832"/>
        <w:rPr>
          <w:lang w:eastAsia="de-DE"/>
        </w:rPr>
      </w:pPr>
      <w:r w:rsidRPr="000C34B5">
        <w:rPr>
          <w:b/>
          <w:lang w:eastAsia="de-DE"/>
        </w:rPr>
        <w:t xml:space="preserve">Hausübergabestationen: </w:t>
      </w:r>
      <w:r w:rsidRPr="000C34B5">
        <w:rPr>
          <w:b/>
          <w:lang w:eastAsia="de-DE"/>
        </w:rPr>
        <w:tab/>
      </w:r>
      <w:r w:rsidRPr="000C34B5">
        <w:rPr>
          <w:lang w:eastAsia="de-DE"/>
        </w:rPr>
        <w:t>Auswahl beim Abnehmer durch einen neuen Bereich (analog</w:t>
      </w:r>
      <w:r w:rsidR="004C2F9F" w:rsidRPr="000C34B5">
        <w:rPr>
          <w:lang w:eastAsia="de-DE"/>
        </w:rPr>
        <w:br/>
      </w:r>
      <w:r w:rsidRPr="000C34B5">
        <w:rPr>
          <w:lang w:eastAsia="de-DE"/>
        </w:rPr>
        <w:t>Pufferspeicher) vor d</w:t>
      </w:r>
      <w:r w:rsidR="00FF1104" w:rsidRPr="000C34B5">
        <w:rPr>
          <w:lang w:eastAsia="de-DE"/>
        </w:rPr>
        <w:t>er Anzeige der Jahresdauerlinie</w:t>
      </w:r>
      <w:r w:rsidRPr="000C34B5">
        <w:rPr>
          <w:lang w:eastAsia="de-DE"/>
        </w:rPr>
        <w:br/>
      </w:r>
    </w:p>
    <w:p w14:paraId="5076C0DB" w14:textId="77777777" w:rsidR="00EC2562" w:rsidRPr="00A43487" w:rsidRDefault="004E00A9" w:rsidP="00EC2562">
      <w:pPr>
        <w:rPr>
          <w:lang w:eastAsia="de-DE"/>
        </w:rPr>
      </w:pPr>
      <w:r w:rsidRPr="000C34B5">
        <w:rPr>
          <w:lang w:eastAsia="de-DE"/>
        </w:rPr>
        <w:t>Anschließend hat der Benutzer die Möglichkeit, über ein Drop-Down-Menü, in dem die passenden Produktgruppen hinterlegt sind, die Auswahl einzuschränken. Zum weiteren Einschränken kann der Benutzer in einem Suchfeld einen Suchbegriff eintragen und/oder das Auswahlergebnis nach den angezeigten Spalten sortieren.</w:t>
      </w:r>
    </w:p>
    <w:sectPr w:rsidR="00EC2562" w:rsidRPr="00A43487" w:rsidSect="005064C4">
      <w:headerReference w:type="default" r:id="rId8"/>
      <w:footerReference w:type="default" r:id="rId9"/>
      <w:pgSz w:w="16838" w:h="11906" w:orient="landscape"/>
      <w:pgMar w:top="1418" w:right="1701" w:bottom="141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DB4D0" w14:textId="77777777" w:rsidR="00F33426" w:rsidRDefault="00F33426" w:rsidP="00266640">
      <w:pPr>
        <w:spacing w:after="0" w:line="240" w:lineRule="auto"/>
      </w:pPr>
      <w:r>
        <w:separator/>
      </w:r>
    </w:p>
  </w:endnote>
  <w:endnote w:type="continuationSeparator" w:id="0">
    <w:p w14:paraId="0FD51431" w14:textId="77777777" w:rsidR="00F33426" w:rsidRDefault="00F33426" w:rsidP="00266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00C3" w14:textId="31DA96E3" w:rsidR="00F33426" w:rsidRPr="00266640" w:rsidRDefault="00F33426">
    <w:pPr>
      <w:pStyle w:val="Fuzeile"/>
      <w:rPr>
        <w:rFonts w:asciiTheme="minorHAnsi" w:hAnsiTheme="minorHAnsi"/>
        <w:i/>
      </w:rPr>
    </w:pPr>
    <w:r w:rsidRPr="00266640">
      <w:rPr>
        <w:rFonts w:asciiTheme="minorHAnsi" w:hAnsiTheme="minorHAnsi"/>
        <w:i/>
      </w:rPr>
      <w:fldChar w:fldCharType="begin"/>
    </w:r>
    <w:r w:rsidRPr="00266640">
      <w:rPr>
        <w:rFonts w:asciiTheme="minorHAnsi" w:hAnsiTheme="minorHAnsi"/>
        <w:i/>
      </w:rPr>
      <w:instrText xml:space="preserve"> SAVEDATE  \@ "dd.MM.yyyy"  \* MERGEFORMAT </w:instrText>
    </w:r>
    <w:r w:rsidRPr="00266640">
      <w:rPr>
        <w:rFonts w:asciiTheme="minorHAnsi" w:hAnsiTheme="minorHAnsi"/>
        <w:i/>
      </w:rPr>
      <w:fldChar w:fldCharType="separate"/>
    </w:r>
    <w:ins w:id="150" w:author="Schöberl, Wolfram (carmen-ev)" w:date="2024-07-29T13:43:00Z">
      <w:r w:rsidR="00A5531F">
        <w:rPr>
          <w:rFonts w:asciiTheme="minorHAnsi" w:hAnsiTheme="minorHAnsi"/>
          <w:i/>
          <w:noProof/>
        </w:rPr>
        <w:t>29.07.2024</w:t>
      </w:r>
    </w:ins>
    <w:del w:id="151" w:author="Schöberl, Wolfram (carmen-ev)" w:date="2024-07-11T12:07:00Z">
      <w:r w:rsidR="00560092" w:rsidDel="00755F51">
        <w:rPr>
          <w:rFonts w:asciiTheme="minorHAnsi" w:hAnsiTheme="minorHAnsi"/>
          <w:i/>
          <w:noProof/>
        </w:rPr>
        <w:delText>20.05.2022</w:delText>
      </w:r>
    </w:del>
    <w:r w:rsidRPr="00266640">
      <w:rPr>
        <w:rFonts w:asciiTheme="minorHAnsi" w:hAnsiTheme="minorHAnsi"/>
        <w:i/>
      </w:rPr>
      <w:fldChar w:fldCharType="end"/>
    </w:r>
    <w:r w:rsidRPr="00266640">
      <w:rPr>
        <w:rFonts w:asciiTheme="minorHAnsi" w:hAnsiTheme="minorHAnsi"/>
        <w:i/>
      </w:rPr>
      <w:ptab w:relativeTo="margin" w:alignment="center" w:leader="none"/>
    </w:r>
    <w:r w:rsidRPr="00266640">
      <w:rPr>
        <w:rFonts w:asciiTheme="minorHAnsi" w:hAnsiTheme="minorHAnsi"/>
        <w:i/>
      </w:rPr>
      <w:t xml:space="preserve">Seite </w:t>
    </w:r>
    <w:r w:rsidRPr="00266640">
      <w:rPr>
        <w:rFonts w:asciiTheme="minorHAnsi" w:hAnsiTheme="minorHAnsi"/>
        <w:i/>
      </w:rPr>
      <w:fldChar w:fldCharType="begin"/>
    </w:r>
    <w:r w:rsidRPr="00266640">
      <w:rPr>
        <w:rFonts w:asciiTheme="minorHAnsi" w:hAnsiTheme="minorHAnsi"/>
        <w:i/>
      </w:rPr>
      <w:instrText>PAGE   \* MERGEFORMAT</w:instrText>
    </w:r>
    <w:r w:rsidRPr="00266640">
      <w:rPr>
        <w:rFonts w:asciiTheme="minorHAnsi" w:hAnsiTheme="minorHAnsi"/>
        <w:i/>
      </w:rPr>
      <w:fldChar w:fldCharType="separate"/>
    </w:r>
    <w:r w:rsidR="00F52CD7">
      <w:rPr>
        <w:rFonts w:asciiTheme="minorHAnsi" w:hAnsiTheme="minorHAnsi"/>
        <w:i/>
        <w:noProof/>
      </w:rPr>
      <w:t>3</w:t>
    </w:r>
    <w:r w:rsidRPr="00266640">
      <w:rPr>
        <w:rFonts w:asciiTheme="minorHAnsi" w:hAnsiTheme="minorHAnsi"/>
        <w:i/>
      </w:rPr>
      <w:fldChar w:fldCharType="end"/>
    </w:r>
    <w:r w:rsidRPr="00266640">
      <w:rPr>
        <w:rFonts w:asciiTheme="minorHAnsi" w:hAnsiTheme="minorHAnsi"/>
        <w:i/>
      </w:rPr>
      <w:ptab w:relativeTo="margin" w:alignment="right" w:leader="none"/>
    </w:r>
    <w:r w:rsidRPr="00266640">
      <w:rPr>
        <w:rFonts w:asciiTheme="minorHAnsi" w:hAnsiTheme="minorHAnsi"/>
        <w:i/>
      </w:rPr>
      <w:t>Status: Entwurf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B15B7" w14:textId="77777777" w:rsidR="00F33426" w:rsidRDefault="00F33426" w:rsidP="00266640">
      <w:pPr>
        <w:spacing w:after="0" w:line="240" w:lineRule="auto"/>
      </w:pPr>
      <w:r>
        <w:separator/>
      </w:r>
    </w:p>
  </w:footnote>
  <w:footnote w:type="continuationSeparator" w:id="0">
    <w:p w14:paraId="777E9ABF" w14:textId="77777777" w:rsidR="00F33426" w:rsidRDefault="00F33426" w:rsidP="00266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77C62" w14:textId="77777777" w:rsidR="00F33426" w:rsidRDefault="00F33426">
    <w:pPr>
      <w:pStyle w:val="Kopfzeile"/>
    </w:pPr>
    <w:r>
      <w:t xml:space="preserve"> </w:t>
    </w:r>
    <w:r w:rsidRPr="00266640">
      <w:rPr>
        <w:rFonts w:asciiTheme="minorHAnsi" w:hAnsiTheme="minorHAnsi"/>
        <w:b/>
        <w:sz w:val="32"/>
        <w:szCs w:val="32"/>
      </w:rPr>
      <w:ptab w:relativeTo="margin" w:alignment="center" w:leader="none"/>
    </w:r>
    <w:r>
      <w:rPr>
        <w:rFonts w:asciiTheme="minorHAnsi" w:hAnsiTheme="minorHAnsi"/>
        <w:b/>
        <w:sz w:val="32"/>
        <w:szCs w:val="32"/>
      </w:rPr>
      <w:t>Produktdaten</w:t>
    </w:r>
    <w:r w:rsidRPr="00266640">
      <w:rPr>
        <w:rFonts w:asciiTheme="minorHAnsi" w:hAnsiTheme="minorHAnsi"/>
        <w:b/>
        <w:sz w:val="32"/>
        <w:szCs w:val="32"/>
      </w:rPr>
      <w:ptab w:relativeTo="margin" w:alignment="right" w:leader="none"/>
    </w:r>
    <w:r>
      <w:rPr>
        <w:noProof/>
        <w:sz w:val="20"/>
        <w:lang w:eastAsia="de-DE"/>
      </w:rPr>
      <w:drawing>
        <wp:inline distT="0" distB="0" distL="0" distR="0" wp14:anchorId="0CFFDE65" wp14:editId="4F039112">
          <wp:extent cx="856616" cy="552090"/>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raustuf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5197" cy="5640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9A1"/>
    <w:multiLevelType w:val="hybridMultilevel"/>
    <w:tmpl w:val="C4BA947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2E1374"/>
    <w:multiLevelType w:val="hybridMultilevel"/>
    <w:tmpl w:val="4262F5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AF320D"/>
    <w:multiLevelType w:val="hybridMultilevel"/>
    <w:tmpl w:val="9C04BA4A"/>
    <w:lvl w:ilvl="0" w:tplc="0CE85F8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EF5B6C"/>
    <w:multiLevelType w:val="multilevel"/>
    <w:tmpl w:val="0407001F"/>
    <w:numStyleLink w:val="Formatvorlage2"/>
  </w:abstractNum>
  <w:abstractNum w:abstractNumId="4" w15:restartNumberingAfterBreak="0">
    <w:nsid w:val="301125C5"/>
    <w:multiLevelType w:val="hybridMultilevel"/>
    <w:tmpl w:val="757A4C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3043957"/>
    <w:multiLevelType w:val="hybridMultilevel"/>
    <w:tmpl w:val="F8462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03333D"/>
    <w:multiLevelType w:val="hybridMultilevel"/>
    <w:tmpl w:val="DBF8479E"/>
    <w:lvl w:ilvl="0" w:tplc="68FAD3E0">
      <w:numFmt w:val="bullet"/>
      <w:lvlText w:val="-"/>
      <w:lvlJc w:val="left"/>
      <w:pPr>
        <w:ind w:left="765" w:hanging="360"/>
      </w:pPr>
      <w:rPr>
        <w:rFonts w:ascii="Calibri" w:eastAsiaTheme="minorEastAsia" w:hAnsi="Calibri" w:cstheme="minorBidi"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7" w15:restartNumberingAfterBreak="0">
    <w:nsid w:val="4AAC647D"/>
    <w:multiLevelType w:val="hybridMultilevel"/>
    <w:tmpl w:val="9AD0BA4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F5F32DE"/>
    <w:multiLevelType w:val="multilevel"/>
    <w:tmpl w:val="0407001F"/>
    <w:styleLink w:val="Formatvorlage2"/>
    <w:lvl w:ilvl="0">
      <w:start w:val="1"/>
      <w:numFmt w:val="decimal"/>
      <w:lvlText w:val="%1."/>
      <w:lvlJc w:val="left"/>
      <w:pPr>
        <w:ind w:left="360" w:hanging="360"/>
      </w:pPr>
      <w:rPr>
        <w:rFonts w:ascii="Arial" w:hAnsi="Arial"/>
        <w:b/>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4D3B81"/>
    <w:multiLevelType w:val="multilevel"/>
    <w:tmpl w:val="8D70730E"/>
    <w:lvl w:ilvl="0">
      <w:start w:val="1"/>
      <w:numFmt w:val="decimal"/>
      <w:pStyle w:val="berschrift1"/>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rPr>
        <w:rFonts w:hint="default"/>
        <w:i w: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6751512B"/>
    <w:multiLevelType w:val="hybridMultilevel"/>
    <w:tmpl w:val="2566300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64F7BDB"/>
    <w:multiLevelType w:val="hybridMultilevel"/>
    <w:tmpl w:val="9B267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BB23347"/>
    <w:multiLevelType w:val="hybridMultilevel"/>
    <w:tmpl w:val="F83479A2"/>
    <w:lvl w:ilvl="0" w:tplc="CF1639EA">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D284B1D4">
      <w:start w:val="1"/>
      <w:numFmt w:val="bullet"/>
      <w:lvlText w:val=""/>
      <w:lvlJc w:val="left"/>
      <w:pPr>
        <w:ind w:left="2160" w:hanging="360"/>
      </w:pPr>
      <w:rPr>
        <w:rFonts w:ascii="Wingdings" w:eastAsiaTheme="minorEastAsia"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80730586">
    <w:abstractNumId w:val="3"/>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2" w16cid:durableId="913509232">
    <w:abstractNumId w:val="9"/>
  </w:num>
  <w:num w:numId="3" w16cid:durableId="491218603">
    <w:abstractNumId w:val="8"/>
  </w:num>
  <w:num w:numId="4" w16cid:durableId="1042023613">
    <w:abstractNumId w:val="12"/>
  </w:num>
  <w:num w:numId="5" w16cid:durableId="1223710912">
    <w:abstractNumId w:val="4"/>
  </w:num>
  <w:num w:numId="6" w16cid:durableId="1309044461">
    <w:abstractNumId w:val="1"/>
  </w:num>
  <w:num w:numId="7" w16cid:durableId="1113674265">
    <w:abstractNumId w:val="0"/>
  </w:num>
  <w:num w:numId="8" w16cid:durableId="1377312507">
    <w:abstractNumId w:val="9"/>
  </w:num>
  <w:num w:numId="9" w16cid:durableId="2006933160">
    <w:abstractNumId w:val="2"/>
  </w:num>
  <w:num w:numId="10" w16cid:durableId="498622965">
    <w:abstractNumId w:val="6"/>
  </w:num>
  <w:num w:numId="11" w16cid:durableId="1998455949">
    <w:abstractNumId w:val="9"/>
  </w:num>
  <w:num w:numId="12" w16cid:durableId="1692343740">
    <w:abstractNumId w:val="7"/>
  </w:num>
  <w:num w:numId="13" w16cid:durableId="722994380">
    <w:abstractNumId w:val="10"/>
  </w:num>
  <w:num w:numId="14" w16cid:durableId="180945340">
    <w:abstractNumId w:val="11"/>
  </w:num>
  <w:num w:numId="15" w16cid:durableId="706026871">
    <w:abstractNumId w:val="9"/>
  </w:num>
  <w:num w:numId="16" w16cid:durableId="796139703">
    <w:abstractNumId w:val="9"/>
  </w:num>
  <w:num w:numId="17" w16cid:durableId="188718187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öberl, Wolfram (carmen-ev)">
    <w15:presenceInfo w15:providerId="None" w15:userId="Schöberl, Wolfram (carmen-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08"/>
  <w:hyphenationZone w:val="425"/>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2C7"/>
    <w:rsid w:val="000005E1"/>
    <w:rsid w:val="000034BB"/>
    <w:rsid w:val="00020859"/>
    <w:rsid w:val="00021542"/>
    <w:rsid w:val="00036989"/>
    <w:rsid w:val="00062747"/>
    <w:rsid w:val="00074894"/>
    <w:rsid w:val="000B52B6"/>
    <w:rsid w:val="000C34B5"/>
    <w:rsid w:val="000E1D55"/>
    <w:rsid w:val="000E2697"/>
    <w:rsid w:val="000F4DBC"/>
    <w:rsid w:val="000F5E1B"/>
    <w:rsid w:val="001000D7"/>
    <w:rsid w:val="001017FA"/>
    <w:rsid w:val="00102B26"/>
    <w:rsid w:val="001128E6"/>
    <w:rsid w:val="0013655F"/>
    <w:rsid w:val="00141742"/>
    <w:rsid w:val="00147519"/>
    <w:rsid w:val="00152C38"/>
    <w:rsid w:val="00155A8F"/>
    <w:rsid w:val="00157683"/>
    <w:rsid w:val="00172559"/>
    <w:rsid w:val="00174649"/>
    <w:rsid w:val="00193E4E"/>
    <w:rsid w:val="001B57DB"/>
    <w:rsid w:val="001D5EC7"/>
    <w:rsid w:val="001E4C04"/>
    <w:rsid w:val="0020646F"/>
    <w:rsid w:val="00207E2D"/>
    <w:rsid w:val="002136BA"/>
    <w:rsid w:val="0022600B"/>
    <w:rsid w:val="0025786A"/>
    <w:rsid w:val="00266640"/>
    <w:rsid w:val="00282D87"/>
    <w:rsid w:val="002E7C0E"/>
    <w:rsid w:val="002F6573"/>
    <w:rsid w:val="003167E5"/>
    <w:rsid w:val="00340D91"/>
    <w:rsid w:val="00342735"/>
    <w:rsid w:val="00343DF3"/>
    <w:rsid w:val="00346F33"/>
    <w:rsid w:val="00352F95"/>
    <w:rsid w:val="00356C24"/>
    <w:rsid w:val="003774A3"/>
    <w:rsid w:val="003A5CAD"/>
    <w:rsid w:val="003B40F4"/>
    <w:rsid w:val="003C649F"/>
    <w:rsid w:val="003E0C76"/>
    <w:rsid w:val="003E2E7C"/>
    <w:rsid w:val="003F12C7"/>
    <w:rsid w:val="003F7DF7"/>
    <w:rsid w:val="0041756A"/>
    <w:rsid w:val="00424FBD"/>
    <w:rsid w:val="00437AA5"/>
    <w:rsid w:val="004461F4"/>
    <w:rsid w:val="00451274"/>
    <w:rsid w:val="0045702D"/>
    <w:rsid w:val="00463B70"/>
    <w:rsid w:val="00477BBB"/>
    <w:rsid w:val="00480714"/>
    <w:rsid w:val="00486C45"/>
    <w:rsid w:val="00490F3C"/>
    <w:rsid w:val="00495DF9"/>
    <w:rsid w:val="004B3221"/>
    <w:rsid w:val="004C1E5D"/>
    <w:rsid w:val="004C2F9F"/>
    <w:rsid w:val="004D0F79"/>
    <w:rsid w:val="004E00A9"/>
    <w:rsid w:val="004F509D"/>
    <w:rsid w:val="004F6511"/>
    <w:rsid w:val="005064C4"/>
    <w:rsid w:val="00511EBC"/>
    <w:rsid w:val="00511ECC"/>
    <w:rsid w:val="0051643A"/>
    <w:rsid w:val="005349B0"/>
    <w:rsid w:val="00536EB0"/>
    <w:rsid w:val="00540399"/>
    <w:rsid w:val="00540DFB"/>
    <w:rsid w:val="00560092"/>
    <w:rsid w:val="00566AE8"/>
    <w:rsid w:val="00566BDF"/>
    <w:rsid w:val="00576064"/>
    <w:rsid w:val="00594DFF"/>
    <w:rsid w:val="005B5F69"/>
    <w:rsid w:val="005E4771"/>
    <w:rsid w:val="005F0992"/>
    <w:rsid w:val="00601213"/>
    <w:rsid w:val="00686F00"/>
    <w:rsid w:val="00694B68"/>
    <w:rsid w:val="006A0BBF"/>
    <w:rsid w:val="006A1C23"/>
    <w:rsid w:val="006A3787"/>
    <w:rsid w:val="006A607A"/>
    <w:rsid w:val="006B44E2"/>
    <w:rsid w:val="006E35E0"/>
    <w:rsid w:val="00710168"/>
    <w:rsid w:val="00755F51"/>
    <w:rsid w:val="00786355"/>
    <w:rsid w:val="007A76FF"/>
    <w:rsid w:val="007C69EE"/>
    <w:rsid w:val="007E0D2C"/>
    <w:rsid w:val="00805C58"/>
    <w:rsid w:val="008120FB"/>
    <w:rsid w:val="00842B7B"/>
    <w:rsid w:val="00867738"/>
    <w:rsid w:val="00871F7F"/>
    <w:rsid w:val="00872165"/>
    <w:rsid w:val="0088459C"/>
    <w:rsid w:val="00897475"/>
    <w:rsid w:val="008C477D"/>
    <w:rsid w:val="008D3142"/>
    <w:rsid w:val="008E7BFB"/>
    <w:rsid w:val="008F17F8"/>
    <w:rsid w:val="009147B7"/>
    <w:rsid w:val="00930103"/>
    <w:rsid w:val="00947995"/>
    <w:rsid w:val="009617A9"/>
    <w:rsid w:val="00961EC5"/>
    <w:rsid w:val="009728DC"/>
    <w:rsid w:val="0098193F"/>
    <w:rsid w:val="00990DF5"/>
    <w:rsid w:val="00994BC5"/>
    <w:rsid w:val="009970A1"/>
    <w:rsid w:val="009A3E65"/>
    <w:rsid w:val="009C4B1A"/>
    <w:rsid w:val="009D08F5"/>
    <w:rsid w:val="009D2359"/>
    <w:rsid w:val="009D6D3A"/>
    <w:rsid w:val="009D6FA3"/>
    <w:rsid w:val="009E6D8F"/>
    <w:rsid w:val="009F6D70"/>
    <w:rsid w:val="00A22659"/>
    <w:rsid w:val="00A2468C"/>
    <w:rsid w:val="00A43487"/>
    <w:rsid w:val="00A5531F"/>
    <w:rsid w:val="00A64257"/>
    <w:rsid w:val="00A71F2F"/>
    <w:rsid w:val="00A76CEC"/>
    <w:rsid w:val="00A84030"/>
    <w:rsid w:val="00A94274"/>
    <w:rsid w:val="00AA5209"/>
    <w:rsid w:val="00AC4B47"/>
    <w:rsid w:val="00AD25AD"/>
    <w:rsid w:val="00AD5823"/>
    <w:rsid w:val="00AE48EC"/>
    <w:rsid w:val="00AE703B"/>
    <w:rsid w:val="00AF1668"/>
    <w:rsid w:val="00AF449F"/>
    <w:rsid w:val="00AF46ED"/>
    <w:rsid w:val="00AF4FFA"/>
    <w:rsid w:val="00B00C67"/>
    <w:rsid w:val="00B0408B"/>
    <w:rsid w:val="00B65423"/>
    <w:rsid w:val="00B770B0"/>
    <w:rsid w:val="00B91170"/>
    <w:rsid w:val="00B93C71"/>
    <w:rsid w:val="00B9424C"/>
    <w:rsid w:val="00BA20EF"/>
    <w:rsid w:val="00BC1AE5"/>
    <w:rsid w:val="00C07867"/>
    <w:rsid w:val="00C32CCD"/>
    <w:rsid w:val="00C56B86"/>
    <w:rsid w:val="00C6098F"/>
    <w:rsid w:val="00C80A31"/>
    <w:rsid w:val="00C90639"/>
    <w:rsid w:val="00CA664A"/>
    <w:rsid w:val="00CD6F5A"/>
    <w:rsid w:val="00CE5BC8"/>
    <w:rsid w:val="00CF24B8"/>
    <w:rsid w:val="00CF7CF0"/>
    <w:rsid w:val="00D050C9"/>
    <w:rsid w:val="00D17AE8"/>
    <w:rsid w:val="00D20D8E"/>
    <w:rsid w:val="00D20DCE"/>
    <w:rsid w:val="00D339B1"/>
    <w:rsid w:val="00D54CEE"/>
    <w:rsid w:val="00D6146B"/>
    <w:rsid w:val="00D809EA"/>
    <w:rsid w:val="00DE0832"/>
    <w:rsid w:val="00DE2A28"/>
    <w:rsid w:val="00DE4A21"/>
    <w:rsid w:val="00DE58A1"/>
    <w:rsid w:val="00DF3992"/>
    <w:rsid w:val="00E30C36"/>
    <w:rsid w:val="00E318C8"/>
    <w:rsid w:val="00E44028"/>
    <w:rsid w:val="00E531D3"/>
    <w:rsid w:val="00E7009B"/>
    <w:rsid w:val="00E76299"/>
    <w:rsid w:val="00E8368D"/>
    <w:rsid w:val="00E92137"/>
    <w:rsid w:val="00E95EA9"/>
    <w:rsid w:val="00EB6503"/>
    <w:rsid w:val="00EC2562"/>
    <w:rsid w:val="00EC783E"/>
    <w:rsid w:val="00ED45E1"/>
    <w:rsid w:val="00EE425E"/>
    <w:rsid w:val="00F22E3C"/>
    <w:rsid w:val="00F33426"/>
    <w:rsid w:val="00F36999"/>
    <w:rsid w:val="00F417A4"/>
    <w:rsid w:val="00F42779"/>
    <w:rsid w:val="00F52CD7"/>
    <w:rsid w:val="00F75175"/>
    <w:rsid w:val="00F87A3A"/>
    <w:rsid w:val="00F9748D"/>
    <w:rsid w:val="00FB3CF8"/>
    <w:rsid w:val="00FC3C22"/>
    <w:rsid w:val="00FC5B35"/>
    <w:rsid w:val="00FD3923"/>
    <w:rsid w:val="00FD5ABA"/>
    <w:rsid w:val="00FE5E0F"/>
    <w:rsid w:val="00FF1104"/>
    <w:rsid w:val="00FF155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1C0F3122"/>
  <w15:docId w15:val="{74F5ED9E-0794-46F7-B8A3-104CD4D15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49B0"/>
    <w:rPr>
      <w:rFonts w:ascii="Arial" w:hAnsi="Arial" w:cs="Arial"/>
    </w:rPr>
  </w:style>
  <w:style w:type="paragraph" w:styleId="berschrift1">
    <w:name w:val="heading 1"/>
    <w:basedOn w:val="Standard"/>
    <w:next w:val="Standard"/>
    <w:link w:val="berschrift1Zchn"/>
    <w:uiPriority w:val="9"/>
    <w:qFormat/>
    <w:rsid w:val="003F12C7"/>
    <w:pPr>
      <w:numPr>
        <w:numId w:val="2"/>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3F12C7"/>
    <w:pPr>
      <w:numPr>
        <w:ilvl w:val="1"/>
        <w:numId w:val="2"/>
      </w:numPr>
      <w:spacing w:before="20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3F12C7"/>
    <w:pPr>
      <w:numPr>
        <w:ilvl w:val="2"/>
        <w:numId w:val="2"/>
      </w:numPr>
      <w:spacing w:before="20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3F12C7"/>
    <w:pPr>
      <w:numPr>
        <w:ilvl w:val="3"/>
        <w:numId w:val="2"/>
      </w:numPr>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3F12C7"/>
    <w:pPr>
      <w:numPr>
        <w:ilvl w:val="4"/>
        <w:numId w:val="2"/>
      </w:numPr>
      <w:spacing w:before="20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3F12C7"/>
    <w:pPr>
      <w:numPr>
        <w:ilvl w:val="5"/>
        <w:numId w:val="2"/>
      </w:numPr>
      <w:spacing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3F12C7"/>
    <w:pPr>
      <w:numPr>
        <w:ilvl w:val="6"/>
        <w:numId w:val="2"/>
      </w:numPr>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3F12C7"/>
    <w:pPr>
      <w:numPr>
        <w:ilvl w:val="7"/>
        <w:numId w:val="2"/>
      </w:numPr>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3F12C7"/>
    <w:pPr>
      <w:numPr>
        <w:ilvl w:val="8"/>
        <w:numId w:val="2"/>
      </w:numPr>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12C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3F12C7"/>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3F12C7"/>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3F12C7"/>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3F12C7"/>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3F12C7"/>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3F12C7"/>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3F12C7"/>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3F12C7"/>
    <w:rPr>
      <w:rFonts w:asciiTheme="majorHAnsi" w:eastAsiaTheme="majorEastAsia" w:hAnsiTheme="majorHAnsi" w:cstheme="majorBidi"/>
      <w:i/>
      <w:iCs/>
      <w:spacing w:val="5"/>
      <w:sz w:val="20"/>
      <w:szCs w:val="20"/>
    </w:rPr>
  </w:style>
  <w:style w:type="paragraph" w:styleId="Listenabsatz">
    <w:name w:val="List Paragraph"/>
    <w:basedOn w:val="Standard"/>
    <w:uiPriority w:val="34"/>
    <w:qFormat/>
    <w:rsid w:val="003F12C7"/>
    <w:pPr>
      <w:ind w:left="720"/>
      <w:contextualSpacing/>
    </w:pPr>
    <w:rPr>
      <w:rFonts w:asciiTheme="minorHAnsi" w:eastAsiaTheme="minorEastAsia" w:hAnsiTheme="minorHAnsi" w:cstheme="minorBidi"/>
    </w:rPr>
  </w:style>
  <w:style w:type="paragraph" w:styleId="Titel">
    <w:name w:val="Title"/>
    <w:basedOn w:val="Standard"/>
    <w:next w:val="Standard"/>
    <w:link w:val="TitelZchn"/>
    <w:uiPriority w:val="10"/>
    <w:qFormat/>
    <w:rsid w:val="003F12C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3F12C7"/>
    <w:rPr>
      <w:rFonts w:asciiTheme="majorHAnsi" w:eastAsiaTheme="majorEastAsia" w:hAnsiTheme="majorHAnsi" w:cstheme="majorBidi"/>
      <w:spacing w:val="5"/>
      <w:sz w:val="52"/>
      <w:szCs w:val="52"/>
    </w:rPr>
  </w:style>
  <w:style w:type="paragraph" w:styleId="Inhaltsverzeichnisberschrift">
    <w:name w:val="TOC Heading"/>
    <w:basedOn w:val="berschrift1"/>
    <w:next w:val="Standard"/>
    <w:uiPriority w:val="39"/>
    <w:unhideWhenUsed/>
    <w:qFormat/>
    <w:rsid w:val="003F12C7"/>
    <w:pPr>
      <w:outlineLvl w:val="9"/>
    </w:pPr>
    <w:rPr>
      <w:lang w:bidi="en-US"/>
    </w:rPr>
  </w:style>
  <w:style w:type="paragraph" w:styleId="Verzeichnis1">
    <w:name w:val="toc 1"/>
    <w:basedOn w:val="Standard"/>
    <w:next w:val="Standard"/>
    <w:autoRedefine/>
    <w:uiPriority w:val="39"/>
    <w:unhideWhenUsed/>
    <w:rsid w:val="003F12C7"/>
    <w:pPr>
      <w:spacing w:after="100"/>
    </w:pPr>
    <w:rPr>
      <w:rFonts w:asciiTheme="minorHAnsi" w:eastAsiaTheme="minorEastAsia" w:hAnsiTheme="minorHAnsi" w:cstheme="minorBidi"/>
    </w:rPr>
  </w:style>
  <w:style w:type="paragraph" w:styleId="Verzeichnis2">
    <w:name w:val="toc 2"/>
    <w:basedOn w:val="Standard"/>
    <w:next w:val="Standard"/>
    <w:autoRedefine/>
    <w:uiPriority w:val="39"/>
    <w:unhideWhenUsed/>
    <w:rsid w:val="003F12C7"/>
    <w:pPr>
      <w:spacing w:after="100"/>
      <w:ind w:left="220"/>
    </w:pPr>
    <w:rPr>
      <w:rFonts w:asciiTheme="minorHAnsi" w:eastAsiaTheme="minorEastAsia" w:hAnsiTheme="minorHAnsi" w:cstheme="minorBidi"/>
    </w:rPr>
  </w:style>
  <w:style w:type="character" w:styleId="Hyperlink">
    <w:name w:val="Hyperlink"/>
    <w:basedOn w:val="Absatz-Standardschriftart"/>
    <w:uiPriority w:val="99"/>
    <w:unhideWhenUsed/>
    <w:rsid w:val="003F12C7"/>
    <w:rPr>
      <w:color w:val="0000FF" w:themeColor="hyperlink"/>
      <w:u w:val="single"/>
    </w:rPr>
  </w:style>
  <w:style w:type="paragraph" w:styleId="Verzeichnis3">
    <w:name w:val="toc 3"/>
    <w:basedOn w:val="Standard"/>
    <w:next w:val="Standard"/>
    <w:autoRedefine/>
    <w:uiPriority w:val="39"/>
    <w:unhideWhenUsed/>
    <w:rsid w:val="003F12C7"/>
    <w:pPr>
      <w:spacing w:after="100"/>
      <w:ind w:left="440"/>
    </w:pPr>
    <w:rPr>
      <w:rFonts w:asciiTheme="minorHAnsi" w:eastAsiaTheme="minorEastAsia" w:hAnsiTheme="minorHAnsi" w:cstheme="minorBidi"/>
    </w:rPr>
  </w:style>
  <w:style w:type="numbering" w:customStyle="1" w:styleId="Formatvorlage2">
    <w:name w:val="Formatvorlage2"/>
    <w:uiPriority w:val="99"/>
    <w:rsid w:val="003F12C7"/>
    <w:pPr>
      <w:numPr>
        <w:numId w:val="3"/>
      </w:numPr>
    </w:pPr>
  </w:style>
  <w:style w:type="character" w:styleId="Kommentarzeichen">
    <w:name w:val="annotation reference"/>
    <w:basedOn w:val="Absatz-Standardschriftart"/>
    <w:uiPriority w:val="99"/>
    <w:semiHidden/>
    <w:unhideWhenUsed/>
    <w:rsid w:val="003F12C7"/>
    <w:rPr>
      <w:sz w:val="16"/>
      <w:szCs w:val="16"/>
    </w:rPr>
  </w:style>
  <w:style w:type="paragraph" w:styleId="Kommentartext">
    <w:name w:val="annotation text"/>
    <w:basedOn w:val="Standard"/>
    <w:link w:val="KommentartextZchn"/>
    <w:uiPriority w:val="99"/>
    <w:semiHidden/>
    <w:unhideWhenUsed/>
    <w:rsid w:val="003F12C7"/>
    <w:rPr>
      <w:rFonts w:asciiTheme="minorHAnsi" w:eastAsiaTheme="minorEastAsia" w:hAnsiTheme="minorHAnsi" w:cstheme="minorBidi"/>
      <w:sz w:val="20"/>
      <w:szCs w:val="20"/>
    </w:rPr>
  </w:style>
  <w:style w:type="character" w:customStyle="1" w:styleId="KommentartextZchn">
    <w:name w:val="Kommentartext Zchn"/>
    <w:basedOn w:val="Absatz-Standardschriftart"/>
    <w:link w:val="Kommentartext"/>
    <w:uiPriority w:val="99"/>
    <w:semiHidden/>
    <w:rsid w:val="003F12C7"/>
    <w:rPr>
      <w:rFonts w:eastAsiaTheme="minorEastAsia"/>
      <w:sz w:val="20"/>
      <w:szCs w:val="20"/>
    </w:rPr>
  </w:style>
  <w:style w:type="paragraph" w:styleId="Sprechblasentext">
    <w:name w:val="Balloon Text"/>
    <w:basedOn w:val="Standard"/>
    <w:link w:val="SprechblasentextZchn"/>
    <w:uiPriority w:val="99"/>
    <w:semiHidden/>
    <w:unhideWhenUsed/>
    <w:rsid w:val="003F12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12C7"/>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A84030"/>
    <w:pPr>
      <w:spacing w:line="240" w:lineRule="auto"/>
    </w:pPr>
    <w:rPr>
      <w:rFonts w:ascii="Arial" w:eastAsiaTheme="minorHAnsi" w:hAnsi="Arial" w:cs="Arial"/>
      <w:b/>
      <w:bCs/>
    </w:rPr>
  </w:style>
  <w:style w:type="character" w:customStyle="1" w:styleId="KommentarthemaZchn">
    <w:name w:val="Kommentarthema Zchn"/>
    <w:basedOn w:val="KommentartextZchn"/>
    <w:link w:val="Kommentarthema"/>
    <w:uiPriority w:val="99"/>
    <w:semiHidden/>
    <w:rsid w:val="00A84030"/>
    <w:rPr>
      <w:rFonts w:ascii="Arial" w:eastAsiaTheme="minorEastAsia" w:hAnsi="Arial" w:cs="Arial"/>
      <w:b/>
      <w:bCs/>
      <w:sz w:val="20"/>
      <w:szCs w:val="20"/>
    </w:rPr>
  </w:style>
  <w:style w:type="paragraph" w:styleId="Kopfzeile">
    <w:name w:val="header"/>
    <w:basedOn w:val="Standard"/>
    <w:link w:val="KopfzeileZchn"/>
    <w:uiPriority w:val="99"/>
    <w:unhideWhenUsed/>
    <w:rsid w:val="002666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6640"/>
    <w:rPr>
      <w:rFonts w:ascii="Arial" w:hAnsi="Arial" w:cs="Arial"/>
    </w:rPr>
  </w:style>
  <w:style w:type="paragraph" w:styleId="Fuzeile">
    <w:name w:val="footer"/>
    <w:basedOn w:val="Standard"/>
    <w:link w:val="FuzeileZchn"/>
    <w:uiPriority w:val="99"/>
    <w:unhideWhenUsed/>
    <w:rsid w:val="002666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6640"/>
    <w:rPr>
      <w:rFonts w:ascii="Arial" w:hAnsi="Arial" w:cs="Arial"/>
    </w:rPr>
  </w:style>
  <w:style w:type="table" w:customStyle="1" w:styleId="Tabellenraster1">
    <w:name w:val="Tabellenraster1"/>
    <w:basedOn w:val="NormaleTabelle"/>
    <w:next w:val="Tabellenraster"/>
    <w:uiPriority w:val="59"/>
    <w:rsid w:val="004C1E5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4C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560092"/>
    <w:pPr>
      <w:spacing w:after="0"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38057">
      <w:bodyDiv w:val="1"/>
      <w:marLeft w:val="0"/>
      <w:marRight w:val="0"/>
      <w:marTop w:val="0"/>
      <w:marBottom w:val="0"/>
      <w:divBdr>
        <w:top w:val="none" w:sz="0" w:space="0" w:color="auto"/>
        <w:left w:val="none" w:sz="0" w:space="0" w:color="auto"/>
        <w:bottom w:val="none" w:sz="0" w:space="0" w:color="auto"/>
        <w:right w:val="none" w:sz="0" w:space="0" w:color="auto"/>
      </w:divBdr>
    </w:div>
    <w:div w:id="1156187455">
      <w:bodyDiv w:val="1"/>
      <w:marLeft w:val="0"/>
      <w:marRight w:val="0"/>
      <w:marTop w:val="0"/>
      <w:marBottom w:val="0"/>
      <w:divBdr>
        <w:top w:val="none" w:sz="0" w:space="0" w:color="auto"/>
        <w:left w:val="none" w:sz="0" w:space="0" w:color="auto"/>
        <w:bottom w:val="none" w:sz="0" w:space="0" w:color="auto"/>
        <w:right w:val="none" w:sz="0" w:space="0" w:color="auto"/>
      </w:divBdr>
    </w:div>
    <w:div w:id="151449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BF9EC-1985-48A8-BC2A-703AE1FBA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1503</Words>
  <Characters>9475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StMELF</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Wolfram Schöberl</dc:creator>
  <cp:lastModifiedBy>Schöberl, Wolfram (carmen-ev)</cp:lastModifiedBy>
  <cp:revision>37</cp:revision>
  <cp:lastPrinted>2015-02-24T14:04:00Z</cp:lastPrinted>
  <dcterms:created xsi:type="dcterms:W3CDTF">2015-03-04T15:32:00Z</dcterms:created>
  <dcterms:modified xsi:type="dcterms:W3CDTF">2024-07-29T12:45:00Z</dcterms:modified>
</cp:coreProperties>
</file>