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D536" w14:textId="77777777" w:rsidR="00961EC5" w:rsidRPr="00CE1BCA" w:rsidRDefault="00961EC5" w:rsidP="00961EC5">
      <w:pPr>
        <w:pStyle w:val="berschrift1"/>
        <w:spacing w:after="0"/>
        <w:rPr>
          <w:rFonts w:ascii="Arial" w:hAnsi="Arial" w:cs="Arial"/>
          <w:noProof/>
          <w:lang w:eastAsia="de-DE"/>
        </w:rPr>
      </w:pPr>
      <w:r w:rsidRPr="00CE1BCA">
        <w:rPr>
          <w:rFonts w:ascii="Arial" w:hAnsi="Arial" w:cs="Arial"/>
          <w:noProof/>
          <w:lang w:eastAsia="de-DE"/>
        </w:rPr>
        <w:t>Kosteneinstellungen</w:t>
      </w:r>
    </w:p>
    <w:p w14:paraId="20B43D8E" w14:textId="77777777" w:rsidR="001A43A3" w:rsidRPr="00CE1BCA" w:rsidRDefault="00D9224A" w:rsidP="00D9224A">
      <w:pPr>
        <w:rPr>
          <w:lang w:eastAsia="de-DE"/>
        </w:rPr>
      </w:pPr>
      <w:r w:rsidRPr="00CE1BCA">
        <w:rPr>
          <w:lang w:eastAsia="de-DE"/>
        </w:rPr>
        <w:br/>
      </w:r>
      <w:r w:rsidR="001A43A3" w:rsidRPr="00CE1BCA">
        <w:rPr>
          <w:lang w:eastAsia="de-DE"/>
        </w:rPr>
        <w:t xml:space="preserve">Die </w:t>
      </w:r>
      <w:r w:rsidRPr="00CE1BCA">
        <w:rPr>
          <w:lang w:eastAsia="de-DE"/>
        </w:rPr>
        <w:t xml:space="preserve">Kosteneinstellungen beinhalten übliche Annahmen bezüglich der Kosten von Projekten im Wärmenetzbereich. </w:t>
      </w:r>
    </w:p>
    <w:p w14:paraId="3DAA2842" w14:textId="77777777" w:rsidR="00961EC5" w:rsidRPr="00CE1BCA" w:rsidRDefault="001A43A3" w:rsidP="00D9224A">
      <w:pPr>
        <w:rPr>
          <w:lang w:eastAsia="de-DE"/>
        </w:rPr>
      </w:pPr>
      <w:r w:rsidRPr="00CE1BCA">
        <w:rPr>
          <w:lang w:eastAsia="de-DE"/>
        </w:rPr>
        <w:t xml:space="preserve">Zu beachten ist, dass die „Basis-Kosteneinstellungen“ </w:t>
      </w:r>
      <w:r w:rsidR="00D9224A" w:rsidRPr="00CE1BCA">
        <w:rPr>
          <w:lang w:eastAsia="de-DE"/>
        </w:rPr>
        <w:t>generelle Voreinstellungen</w:t>
      </w:r>
      <w:r w:rsidRPr="00CE1BCA">
        <w:rPr>
          <w:lang w:eastAsia="de-DE"/>
        </w:rPr>
        <w:t xml:space="preserve"> sind, die </w:t>
      </w:r>
      <w:r w:rsidR="00D9224A" w:rsidRPr="00CE1BCA">
        <w:rPr>
          <w:lang w:eastAsia="de-DE"/>
        </w:rPr>
        <w:t>in jedem Projekt unter dem Reiter „Projekt-Kosteneinstellungen“ projektspezifisch angepasst werden</w:t>
      </w:r>
      <w:r w:rsidRPr="00CE1BCA">
        <w:rPr>
          <w:lang w:eastAsia="de-DE"/>
        </w:rPr>
        <w:t xml:space="preserve"> können. A</w:t>
      </w:r>
      <w:r w:rsidR="00D9224A" w:rsidRPr="00CE1BCA">
        <w:rPr>
          <w:lang w:eastAsia="de-DE"/>
        </w:rPr>
        <w:t>ußerdem gibt es in den Projekt-Kosteneinstellungen einige zusätzliche Felder.</w:t>
      </w:r>
    </w:p>
    <w:p w14:paraId="43D7443E" w14:textId="77777777" w:rsidR="00D9224A" w:rsidRPr="00CE1BCA" w:rsidRDefault="00D9224A" w:rsidP="00D9224A">
      <w:pPr>
        <w:rPr>
          <w:lang w:eastAsia="de-DE"/>
        </w:rPr>
      </w:pPr>
      <w:r w:rsidRPr="00CE1BCA">
        <w:rPr>
          <w:lang w:eastAsia="de-DE"/>
        </w:rPr>
        <w:t>Folgende Angaben sind möglich:</w:t>
      </w:r>
    </w:p>
    <w:tbl>
      <w:tblPr>
        <w:tblStyle w:val="Tabellenraster"/>
        <w:tblW w:w="0" w:type="auto"/>
        <w:tblLayout w:type="fixed"/>
        <w:tblLook w:val="04A0" w:firstRow="1" w:lastRow="0" w:firstColumn="1" w:lastColumn="0" w:noHBand="0" w:noVBand="1"/>
      </w:tblPr>
      <w:tblGrid>
        <w:gridCol w:w="1951"/>
        <w:gridCol w:w="2977"/>
        <w:gridCol w:w="1134"/>
        <w:gridCol w:w="1276"/>
        <w:gridCol w:w="1559"/>
      </w:tblGrid>
      <w:tr w:rsidR="00DA56DA" w:rsidRPr="00CE1BCA" w14:paraId="6D73E669" w14:textId="77777777" w:rsidTr="00DA56DA">
        <w:tc>
          <w:tcPr>
            <w:tcW w:w="1951" w:type="dxa"/>
          </w:tcPr>
          <w:p w14:paraId="3461D751" w14:textId="77777777" w:rsidR="001C0047" w:rsidRPr="00CE1BCA" w:rsidRDefault="001C0047" w:rsidP="00D9224A">
            <w:pPr>
              <w:rPr>
                <w:b/>
                <w:lang w:eastAsia="de-DE"/>
              </w:rPr>
            </w:pPr>
            <w:r w:rsidRPr="00CE1BCA">
              <w:rPr>
                <w:b/>
                <w:lang w:eastAsia="de-DE"/>
              </w:rPr>
              <w:t>Bereich</w:t>
            </w:r>
          </w:p>
        </w:tc>
        <w:tc>
          <w:tcPr>
            <w:tcW w:w="2977" w:type="dxa"/>
          </w:tcPr>
          <w:p w14:paraId="288DFB45" w14:textId="77777777" w:rsidR="001C0047" w:rsidRPr="00CE1BCA" w:rsidRDefault="001C0047" w:rsidP="00D9224A">
            <w:pPr>
              <w:rPr>
                <w:b/>
                <w:lang w:eastAsia="de-DE"/>
              </w:rPr>
            </w:pPr>
            <w:r w:rsidRPr="00CE1BCA">
              <w:rPr>
                <w:b/>
                <w:lang w:eastAsia="de-DE"/>
              </w:rPr>
              <w:t>Bezeichnung</w:t>
            </w:r>
          </w:p>
        </w:tc>
        <w:tc>
          <w:tcPr>
            <w:tcW w:w="1134" w:type="dxa"/>
          </w:tcPr>
          <w:p w14:paraId="69ED4C6C" w14:textId="77777777" w:rsidR="001C0047" w:rsidRPr="00CE1BCA" w:rsidRDefault="001C0047" w:rsidP="00D9224A">
            <w:pPr>
              <w:rPr>
                <w:b/>
                <w:lang w:eastAsia="de-DE"/>
              </w:rPr>
            </w:pPr>
            <w:proofErr w:type="spellStart"/>
            <w:r w:rsidRPr="00CE1BCA">
              <w:rPr>
                <w:b/>
                <w:lang w:eastAsia="de-DE"/>
              </w:rPr>
              <w:t>Vorein</w:t>
            </w:r>
            <w:proofErr w:type="spellEnd"/>
            <w:r w:rsidRPr="00CE1BCA">
              <w:rPr>
                <w:b/>
                <w:lang w:eastAsia="de-DE"/>
              </w:rPr>
              <w:t>-stellung</w:t>
            </w:r>
          </w:p>
        </w:tc>
        <w:tc>
          <w:tcPr>
            <w:tcW w:w="1276" w:type="dxa"/>
          </w:tcPr>
          <w:p w14:paraId="4F99BA94" w14:textId="77777777" w:rsidR="001C0047" w:rsidRPr="00CE1BCA" w:rsidRDefault="001C0047" w:rsidP="00D9224A">
            <w:pPr>
              <w:rPr>
                <w:b/>
                <w:lang w:eastAsia="de-DE"/>
              </w:rPr>
            </w:pPr>
            <w:r w:rsidRPr="00CE1BCA">
              <w:rPr>
                <w:b/>
                <w:lang w:eastAsia="de-DE"/>
              </w:rPr>
              <w:t>Einheit</w:t>
            </w:r>
          </w:p>
        </w:tc>
        <w:tc>
          <w:tcPr>
            <w:tcW w:w="1559" w:type="dxa"/>
          </w:tcPr>
          <w:p w14:paraId="57979675" w14:textId="77777777" w:rsidR="001C0047" w:rsidRPr="00CE1BCA" w:rsidRDefault="001C0047" w:rsidP="00D9224A">
            <w:pPr>
              <w:rPr>
                <w:b/>
                <w:lang w:eastAsia="de-DE"/>
              </w:rPr>
            </w:pPr>
            <w:r w:rsidRPr="00CE1BCA">
              <w:rPr>
                <w:b/>
                <w:lang w:eastAsia="de-DE"/>
              </w:rPr>
              <w:t xml:space="preserve">in Basis-daten </w:t>
            </w:r>
          </w:p>
        </w:tc>
      </w:tr>
      <w:tr w:rsidR="00DA56DA" w:rsidRPr="00CE1BCA" w14:paraId="285514B9" w14:textId="77777777" w:rsidTr="00DA56DA">
        <w:tc>
          <w:tcPr>
            <w:tcW w:w="1951" w:type="dxa"/>
          </w:tcPr>
          <w:p w14:paraId="125B372B" w14:textId="77777777" w:rsidR="001C0047" w:rsidRPr="00CE1BCA" w:rsidRDefault="001C0047" w:rsidP="00D9224A">
            <w:pPr>
              <w:rPr>
                <w:lang w:eastAsia="de-DE"/>
              </w:rPr>
            </w:pPr>
            <w:r w:rsidRPr="00CE1BCA">
              <w:rPr>
                <w:lang w:eastAsia="de-DE"/>
              </w:rPr>
              <w:t>Allgemein</w:t>
            </w:r>
          </w:p>
        </w:tc>
        <w:tc>
          <w:tcPr>
            <w:tcW w:w="2977" w:type="dxa"/>
          </w:tcPr>
          <w:p w14:paraId="50602B2F" w14:textId="77777777" w:rsidR="001C0047" w:rsidRPr="00CE1BCA" w:rsidRDefault="001C0047" w:rsidP="00D9224A">
            <w:pPr>
              <w:rPr>
                <w:lang w:eastAsia="de-DE"/>
              </w:rPr>
            </w:pPr>
            <w:r w:rsidRPr="00CE1BCA">
              <w:rPr>
                <w:lang w:eastAsia="de-DE"/>
              </w:rPr>
              <w:t>Mehrwertsteuersatz</w:t>
            </w:r>
          </w:p>
        </w:tc>
        <w:tc>
          <w:tcPr>
            <w:tcW w:w="1134" w:type="dxa"/>
          </w:tcPr>
          <w:p w14:paraId="14659D9E" w14:textId="77777777" w:rsidR="001C0047" w:rsidRPr="00CE1BCA" w:rsidRDefault="001C0047" w:rsidP="00D9224A">
            <w:pPr>
              <w:rPr>
                <w:lang w:eastAsia="de-DE"/>
              </w:rPr>
            </w:pPr>
            <w:r w:rsidRPr="00CE1BCA">
              <w:rPr>
                <w:lang w:eastAsia="de-DE"/>
              </w:rPr>
              <w:t>19</w:t>
            </w:r>
          </w:p>
        </w:tc>
        <w:tc>
          <w:tcPr>
            <w:tcW w:w="1276" w:type="dxa"/>
          </w:tcPr>
          <w:p w14:paraId="195C6D53" w14:textId="77777777" w:rsidR="001C0047" w:rsidRPr="00CE1BCA" w:rsidRDefault="001C0047" w:rsidP="00D9224A">
            <w:pPr>
              <w:rPr>
                <w:lang w:eastAsia="de-DE"/>
              </w:rPr>
            </w:pPr>
            <w:r w:rsidRPr="00CE1BCA">
              <w:rPr>
                <w:lang w:eastAsia="de-DE"/>
              </w:rPr>
              <w:t>%</w:t>
            </w:r>
          </w:p>
        </w:tc>
        <w:tc>
          <w:tcPr>
            <w:tcW w:w="1559" w:type="dxa"/>
          </w:tcPr>
          <w:p w14:paraId="09DAC21A" w14:textId="77777777" w:rsidR="001C0047" w:rsidRPr="00CE1BCA" w:rsidRDefault="001C0047" w:rsidP="00D9224A">
            <w:pPr>
              <w:rPr>
                <w:lang w:eastAsia="de-DE"/>
              </w:rPr>
            </w:pPr>
            <w:r w:rsidRPr="00CE1BCA">
              <w:rPr>
                <w:lang w:eastAsia="de-DE"/>
              </w:rPr>
              <w:t>x</w:t>
            </w:r>
          </w:p>
        </w:tc>
      </w:tr>
      <w:tr w:rsidR="00DA56DA" w:rsidRPr="00CE1BCA" w14:paraId="2A0FA500" w14:textId="77777777" w:rsidTr="00DA56DA">
        <w:tc>
          <w:tcPr>
            <w:tcW w:w="1951" w:type="dxa"/>
          </w:tcPr>
          <w:p w14:paraId="6308B64D" w14:textId="77777777" w:rsidR="001C0047" w:rsidRPr="00CE1BCA" w:rsidRDefault="001C0047" w:rsidP="00D9224A">
            <w:pPr>
              <w:rPr>
                <w:lang w:eastAsia="de-DE"/>
              </w:rPr>
            </w:pPr>
          </w:p>
        </w:tc>
        <w:tc>
          <w:tcPr>
            <w:tcW w:w="2977" w:type="dxa"/>
          </w:tcPr>
          <w:p w14:paraId="6046918C" w14:textId="77777777" w:rsidR="001C0047" w:rsidRPr="00CE1BCA" w:rsidRDefault="001C0047" w:rsidP="00D9224A">
            <w:pPr>
              <w:rPr>
                <w:lang w:eastAsia="de-DE"/>
              </w:rPr>
            </w:pPr>
            <w:r w:rsidRPr="00CE1BCA">
              <w:rPr>
                <w:lang w:eastAsia="de-DE"/>
              </w:rPr>
              <w:t>Mittlerer Stundenlohn</w:t>
            </w:r>
          </w:p>
        </w:tc>
        <w:tc>
          <w:tcPr>
            <w:tcW w:w="1134" w:type="dxa"/>
          </w:tcPr>
          <w:p w14:paraId="0E4A7F14" w14:textId="77777777" w:rsidR="001C0047" w:rsidRPr="00CE1BCA" w:rsidRDefault="001C0047" w:rsidP="00D9224A">
            <w:pPr>
              <w:rPr>
                <w:lang w:eastAsia="de-DE"/>
              </w:rPr>
            </w:pPr>
            <w:r w:rsidRPr="00CE1BCA">
              <w:rPr>
                <w:lang w:eastAsia="de-DE"/>
              </w:rPr>
              <w:t>25</w:t>
            </w:r>
          </w:p>
        </w:tc>
        <w:tc>
          <w:tcPr>
            <w:tcW w:w="1276" w:type="dxa"/>
          </w:tcPr>
          <w:p w14:paraId="5AF9E639" w14:textId="77777777" w:rsidR="001C0047" w:rsidRPr="00CE1BCA" w:rsidRDefault="001C0047" w:rsidP="00D9224A">
            <w:pPr>
              <w:rPr>
                <w:lang w:eastAsia="de-DE"/>
              </w:rPr>
            </w:pPr>
            <w:r w:rsidRPr="00CE1BCA">
              <w:rPr>
                <w:lang w:eastAsia="de-DE"/>
              </w:rPr>
              <w:t>EUR</w:t>
            </w:r>
          </w:p>
        </w:tc>
        <w:tc>
          <w:tcPr>
            <w:tcW w:w="1559" w:type="dxa"/>
          </w:tcPr>
          <w:p w14:paraId="40020F3E" w14:textId="77777777" w:rsidR="001C0047" w:rsidRPr="00CE1BCA" w:rsidRDefault="001C0047" w:rsidP="00D9224A">
            <w:pPr>
              <w:rPr>
                <w:lang w:eastAsia="de-DE"/>
              </w:rPr>
            </w:pPr>
            <w:r w:rsidRPr="00CE1BCA">
              <w:rPr>
                <w:lang w:eastAsia="de-DE"/>
              </w:rPr>
              <w:t>x</w:t>
            </w:r>
          </w:p>
        </w:tc>
      </w:tr>
      <w:tr w:rsidR="00DA56DA" w:rsidRPr="00CE1BCA" w14:paraId="3265FC71" w14:textId="77777777" w:rsidTr="00DA56DA">
        <w:tc>
          <w:tcPr>
            <w:tcW w:w="1951" w:type="dxa"/>
          </w:tcPr>
          <w:p w14:paraId="3539C4EC" w14:textId="77777777" w:rsidR="001C0047" w:rsidRPr="00CE1BCA" w:rsidRDefault="001C0047" w:rsidP="00D9224A">
            <w:pPr>
              <w:rPr>
                <w:lang w:eastAsia="de-DE"/>
              </w:rPr>
            </w:pPr>
          </w:p>
        </w:tc>
        <w:tc>
          <w:tcPr>
            <w:tcW w:w="2977" w:type="dxa"/>
          </w:tcPr>
          <w:p w14:paraId="044455FF" w14:textId="77777777" w:rsidR="001C0047" w:rsidRPr="00CE1BCA" w:rsidRDefault="001C0047" w:rsidP="00D9224A">
            <w:pPr>
              <w:rPr>
                <w:lang w:eastAsia="de-DE"/>
              </w:rPr>
            </w:pPr>
            <w:r w:rsidRPr="00CE1BCA">
              <w:rPr>
                <w:lang w:eastAsia="de-DE"/>
              </w:rPr>
              <w:t>Strompreis</w:t>
            </w:r>
          </w:p>
        </w:tc>
        <w:tc>
          <w:tcPr>
            <w:tcW w:w="1134" w:type="dxa"/>
          </w:tcPr>
          <w:p w14:paraId="4CA3DD52" w14:textId="77777777" w:rsidR="001C0047" w:rsidRPr="00CE1BCA" w:rsidRDefault="001C0047" w:rsidP="00D9224A">
            <w:pPr>
              <w:rPr>
                <w:lang w:eastAsia="de-DE"/>
              </w:rPr>
            </w:pPr>
            <w:r w:rsidRPr="00CE1BCA">
              <w:rPr>
                <w:lang w:eastAsia="de-DE"/>
              </w:rPr>
              <w:t>0,</w:t>
            </w:r>
            <w:r w:rsidR="0031193E">
              <w:rPr>
                <w:lang w:eastAsia="de-DE"/>
              </w:rPr>
              <w:t>3</w:t>
            </w:r>
          </w:p>
        </w:tc>
        <w:tc>
          <w:tcPr>
            <w:tcW w:w="1276" w:type="dxa"/>
          </w:tcPr>
          <w:p w14:paraId="456E69C8" w14:textId="77777777" w:rsidR="001C0047" w:rsidRPr="00CE1BCA" w:rsidRDefault="001C0047" w:rsidP="00D9224A">
            <w:pPr>
              <w:rPr>
                <w:lang w:eastAsia="de-DE"/>
              </w:rPr>
            </w:pPr>
            <w:r w:rsidRPr="00CE1BCA">
              <w:rPr>
                <w:lang w:eastAsia="de-DE"/>
              </w:rPr>
              <w:t>EUR/kWh</w:t>
            </w:r>
          </w:p>
        </w:tc>
        <w:tc>
          <w:tcPr>
            <w:tcW w:w="1559" w:type="dxa"/>
          </w:tcPr>
          <w:p w14:paraId="37DCF313" w14:textId="77777777" w:rsidR="001C0047" w:rsidRPr="00CE1BCA" w:rsidRDefault="001C0047" w:rsidP="00D9224A">
            <w:pPr>
              <w:rPr>
                <w:lang w:eastAsia="de-DE"/>
              </w:rPr>
            </w:pPr>
            <w:r w:rsidRPr="00CE1BCA">
              <w:rPr>
                <w:lang w:eastAsia="de-DE"/>
              </w:rPr>
              <w:t>x</w:t>
            </w:r>
          </w:p>
        </w:tc>
      </w:tr>
      <w:tr w:rsidR="00DA56DA" w:rsidRPr="00CE1BCA" w14:paraId="6953D15C" w14:textId="77777777" w:rsidTr="00DA56DA">
        <w:tc>
          <w:tcPr>
            <w:tcW w:w="1951" w:type="dxa"/>
          </w:tcPr>
          <w:p w14:paraId="0D923B0B" w14:textId="77777777" w:rsidR="001C0047" w:rsidRPr="00CE1BCA" w:rsidRDefault="001C0047" w:rsidP="00D9224A">
            <w:pPr>
              <w:rPr>
                <w:lang w:eastAsia="de-DE"/>
              </w:rPr>
            </w:pPr>
          </w:p>
        </w:tc>
        <w:tc>
          <w:tcPr>
            <w:tcW w:w="2977" w:type="dxa"/>
          </w:tcPr>
          <w:p w14:paraId="3DEFCD1E" w14:textId="77777777" w:rsidR="001C0047" w:rsidRPr="00CE1BCA" w:rsidRDefault="001C0047" w:rsidP="00D9224A">
            <w:pPr>
              <w:rPr>
                <w:lang w:eastAsia="de-DE"/>
              </w:rPr>
            </w:pPr>
            <w:r w:rsidRPr="00CE1BCA">
              <w:rPr>
                <w:lang w:eastAsia="de-DE"/>
              </w:rPr>
              <w:t>Eigenstrombedarf</w:t>
            </w:r>
          </w:p>
        </w:tc>
        <w:tc>
          <w:tcPr>
            <w:tcW w:w="1134" w:type="dxa"/>
          </w:tcPr>
          <w:p w14:paraId="339CD39D" w14:textId="77777777" w:rsidR="001C0047" w:rsidRPr="00CE1BCA" w:rsidRDefault="001C0047" w:rsidP="00D9224A">
            <w:pPr>
              <w:rPr>
                <w:lang w:eastAsia="de-DE"/>
              </w:rPr>
            </w:pPr>
            <w:r w:rsidRPr="00CE1BCA">
              <w:rPr>
                <w:lang w:eastAsia="de-DE"/>
              </w:rPr>
              <w:t>1,5</w:t>
            </w:r>
          </w:p>
        </w:tc>
        <w:tc>
          <w:tcPr>
            <w:tcW w:w="1276" w:type="dxa"/>
          </w:tcPr>
          <w:p w14:paraId="226EEE1A" w14:textId="77777777" w:rsidR="001C0047" w:rsidRPr="00CE1BCA" w:rsidRDefault="001C0047" w:rsidP="00D9224A">
            <w:pPr>
              <w:rPr>
                <w:lang w:eastAsia="de-DE"/>
              </w:rPr>
            </w:pPr>
            <w:r w:rsidRPr="00CE1BCA">
              <w:rPr>
                <w:lang w:eastAsia="de-DE"/>
              </w:rPr>
              <w:t>%</w:t>
            </w:r>
          </w:p>
        </w:tc>
        <w:tc>
          <w:tcPr>
            <w:tcW w:w="1559" w:type="dxa"/>
          </w:tcPr>
          <w:p w14:paraId="14B11A8A" w14:textId="77777777" w:rsidR="001C0047" w:rsidRPr="00CE1BCA" w:rsidRDefault="001C0047" w:rsidP="00D9224A">
            <w:pPr>
              <w:rPr>
                <w:lang w:eastAsia="de-DE"/>
              </w:rPr>
            </w:pPr>
            <w:r w:rsidRPr="00CE1BCA">
              <w:rPr>
                <w:lang w:eastAsia="de-DE"/>
              </w:rPr>
              <w:t>x</w:t>
            </w:r>
          </w:p>
        </w:tc>
      </w:tr>
      <w:tr w:rsidR="00DA56DA" w:rsidRPr="00CE1BCA" w14:paraId="411BC1C7" w14:textId="77777777" w:rsidTr="00DA56DA">
        <w:tc>
          <w:tcPr>
            <w:tcW w:w="1951" w:type="dxa"/>
          </w:tcPr>
          <w:p w14:paraId="4F939D39" w14:textId="77777777" w:rsidR="00DA56DA" w:rsidRPr="00CE1BCA" w:rsidRDefault="00DA56DA" w:rsidP="00D9224A">
            <w:pPr>
              <w:rPr>
                <w:lang w:eastAsia="de-DE"/>
              </w:rPr>
            </w:pPr>
          </w:p>
        </w:tc>
        <w:tc>
          <w:tcPr>
            <w:tcW w:w="2977" w:type="dxa"/>
          </w:tcPr>
          <w:p w14:paraId="6D0375A3" w14:textId="77777777" w:rsidR="00DA56DA" w:rsidRPr="00CE1BCA" w:rsidRDefault="00DA56DA" w:rsidP="00D9224A">
            <w:pPr>
              <w:rPr>
                <w:lang w:eastAsia="de-DE"/>
              </w:rPr>
            </w:pPr>
            <w:r w:rsidRPr="00CE1BCA">
              <w:rPr>
                <w:lang w:eastAsia="de-DE"/>
              </w:rPr>
              <w:t>Mittlere Stromerlöse</w:t>
            </w:r>
          </w:p>
        </w:tc>
        <w:tc>
          <w:tcPr>
            <w:tcW w:w="1134" w:type="dxa"/>
          </w:tcPr>
          <w:p w14:paraId="38C4D791" w14:textId="77777777" w:rsidR="00DA56DA" w:rsidRPr="00CE1BCA" w:rsidRDefault="00DA56DA" w:rsidP="00E14632">
            <w:pPr>
              <w:rPr>
                <w:lang w:eastAsia="de-DE"/>
              </w:rPr>
            </w:pPr>
            <w:r w:rsidRPr="00CE1BCA">
              <w:rPr>
                <w:lang w:eastAsia="de-DE"/>
              </w:rPr>
              <w:t>0,0000</w:t>
            </w:r>
          </w:p>
        </w:tc>
        <w:tc>
          <w:tcPr>
            <w:tcW w:w="1276" w:type="dxa"/>
          </w:tcPr>
          <w:p w14:paraId="728E9822" w14:textId="77777777" w:rsidR="00DA56DA" w:rsidRPr="00CE1BCA" w:rsidRDefault="00DA56DA" w:rsidP="00E14632">
            <w:pPr>
              <w:rPr>
                <w:lang w:eastAsia="de-DE"/>
              </w:rPr>
            </w:pPr>
            <w:r w:rsidRPr="00CE1BCA">
              <w:rPr>
                <w:lang w:eastAsia="de-DE"/>
              </w:rPr>
              <w:t>EUR/kWh</w:t>
            </w:r>
          </w:p>
        </w:tc>
        <w:tc>
          <w:tcPr>
            <w:tcW w:w="1559" w:type="dxa"/>
          </w:tcPr>
          <w:p w14:paraId="636F54F9" w14:textId="77777777" w:rsidR="00DA56DA" w:rsidRPr="00CE1BCA" w:rsidRDefault="00DA56DA" w:rsidP="00D9224A">
            <w:pPr>
              <w:rPr>
                <w:lang w:eastAsia="de-DE"/>
              </w:rPr>
            </w:pPr>
          </w:p>
        </w:tc>
      </w:tr>
      <w:tr w:rsidR="00100270" w:rsidRPr="00CE1BCA" w14:paraId="23B3F5D4" w14:textId="77777777" w:rsidTr="00DA56DA">
        <w:tc>
          <w:tcPr>
            <w:tcW w:w="1951" w:type="dxa"/>
          </w:tcPr>
          <w:p w14:paraId="60E5C9A8" w14:textId="77777777" w:rsidR="00100270" w:rsidRPr="00CE1BCA" w:rsidRDefault="00100270" w:rsidP="00D9224A">
            <w:pPr>
              <w:rPr>
                <w:lang w:eastAsia="de-DE"/>
              </w:rPr>
            </w:pPr>
          </w:p>
        </w:tc>
        <w:tc>
          <w:tcPr>
            <w:tcW w:w="2977" w:type="dxa"/>
          </w:tcPr>
          <w:p w14:paraId="6A760E1E" w14:textId="77777777" w:rsidR="00100270" w:rsidRPr="00CE1BCA" w:rsidRDefault="00100270" w:rsidP="00D9224A">
            <w:pPr>
              <w:rPr>
                <w:lang w:eastAsia="de-DE"/>
              </w:rPr>
            </w:pPr>
            <w:r>
              <w:rPr>
                <w:lang w:eastAsia="de-DE"/>
              </w:rPr>
              <w:t>Mittlere Wärmeerlöse</w:t>
            </w:r>
          </w:p>
        </w:tc>
        <w:tc>
          <w:tcPr>
            <w:tcW w:w="1134" w:type="dxa"/>
          </w:tcPr>
          <w:p w14:paraId="4E0877CE" w14:textId="77777777" w:rsidR="00100270" w:rsidRPr="00CE1BCA" w:rsidRDefault="00084215" w:rsidP="00E14632">
            <w:pPr>
              <w:rPr>
                <w:lang w:eastAsia="de-DE"/>
              </w:rPr>
            </w:pPr>
            <w:r>
              <w:rPr>
                <w:lang w:eastAsia="de-DE"/>
              </w:rPr>
              <w:t>0,00</w:t>
            </w:r>
          </w:p>
        </w:tc>
        <w:tc>
          <w:tcPr>
            <w:tcW w:w="1276" w:type="dxa"/>
          </w:tcPr>
          <w:p w14:paraId="35E8EAAF" w14:textId="77777777" w:rsidR="00100270" w:rsidRPr="00CE1BCA" w:rsidRDefault="00100270" w:rsidP="00E14632">
            <w:pPr>
              <w:rPr>
                <w:lang w:eastAsia="de-DE"/>
              </w:rPr>
            </w:pPr>
            <w:r>
              <w:rPr>
                <w:lang w:eastAsia="de-DE"/>
              </w:rPr>
              <w:t>EUR/M</w:t>
            </w:r>
            <w:r w:rsidRPr="00CE1BCA">
              <w:rPr>
                <w:lang w:eastAsia="de-DE"/>
              </w:rPr>
              <w:t>Wh</w:t>
            </w:r>
          </w:p>
        </w:tc>
        <w:tc>
          <w:tcPr>
            <w:tcW w:w="1559" w:type="dxa"/>
          </w:tcPr>
          <w:p w14:paraId="4380150A" w14:textId="77777777" w:rsidR="00100270" w:rsidRPr="00CE1BCA" w:rsidRDefault="00100270" w:rsidP="00D9224A">
            <w:pPr>
              <w:rPr>
                <w:lang w:eastAsia="de-DE"/>
              </w:rPr>
            </w:pPr>
          </w:p>
        </w:tc>
      </w:tr>
      <w:tr w:rsidR="00DA56DA" w:rsidRPr="00CE1BCA" w14:paraId="0404B72E" w14:textId="77777777" w:rsidTr="00DA56DA">
        <w:tc>
          <w:tcPr>
            <w:tcW w:w="1951" w:type="dxa"/>
          </w:tcPr>
          <w:p w14:paraId="7DDE862C" w14:textId="77777777" w:rsidR="001C0047" w:rsidRPr="00CE1BCA" w:rsidRDefault="001C0047" w:rsidP="00D9224A">
            <w:pPr>
              <w:rPr>
                <w:lang w:eastAsia="de-DE"/>
              </w:rPr>
            </w:pPr>
            <w:r w:rsidRPr="00CE1BCA">
              <w:rPr>
                <w:lang w:eastAsia="de-DE"/>
              </w:rPr>
              <w:t>Finanzierung</w:t>
            </w:r>
          </w:p>
        </w:tc>
        <w:tc>
          <w:tcPr>
            <w:tcW w:w="2977" w:type="dxa"/>
          </w:tcPr>
          <w:p w14:paraId="5CCE3879" w14:textId="77777777" w:rsidR="001C0047" w:rsidRPr="00CE1BCA" w:rsidRDefault="001C0047" w:rsidP="00D9224A">
            <w:pPr>
              <w:rPr>
                <w:lang w:eastAsia="de-DE"/>
              </w:rPr>
            </w:pPr>
            <w:r w:rsidRPr="00CE1BCA">
              <w:rPr>
                <w:lang w:eastAsia="de-DE"/>
              </w:rPr>
              <w:t>Kapital-Mischzinssatz (ohne Förderung)</w:t>
            </w:r>
          </w:p>
        </w:tc>
        <w:tc>
          <w:tcPr>
            <w:tcW w:w="1134" w:type="dxa"/>
          </w:tcPr>
          <w:p w14:paraId="6E5968C6" w14:textId="77777777" w:rsidR="001C0047" w:rsidRPr="00CE1BCA" w:rsidRDefault="001C0047" w:rsidP="00D9224A">
            <w:pPr>
              <w:rPr>
                <w:lang w:eastAsia="de-DE"/>
              </w:rPr>
            </w:pPr>
            <w:r w:rsidRPr="00CE1BCA">
              <w:rPr>
                <w:lang w:eastAsia="de-DE"/>
              </w:rPr>
              <w:t>2</w:t>
            </w:r>
          </w:p>
        </w:tc>
        <w:tc>
          <w:tcPr>
            <w:tcW w:w="1276" w:type="dxa"/>
          </w:tcPr>
          <w:p w14:paraId="77156691" w14:textId="77777777" w:rsidR="001C0047" w:rsidRPr="00CE1BCA" w:rsidRDefault="001C0047" w:rsidP="00D9224A">
            <w:pPr>
              <w:rPr>
                <w:lang w:eastAsia="de-DE"/>
              </w:rPr>
            </w:pPr>
            <w:r w:rsidRPr="00CE1BCA">
              <w:rPr>
                <w:lang w:eastAsia="de-DE"/>
              </w:rPr>
              <w:t>%</w:t>
            </w:r>
          </w:p>
        </w:tc>
        <w:tc>
          <w:tcPr>
            <w:tcW w:w="1559" w:type="dxa"/>
          </w:tcPr>
          <w:p w14:paraId="0B0CC596" w14:textId="77777777" w:rsidR="001C0047" w:rsidRPr="00CE1BCA" w:rsidRDefault="001C0047" w:rsidP="00D9224A">
            <w:pPr>
              <w:rPr>
                <w:lang w:eastAsia="de-DE"/>
              </w:rPr>
            </w:pPr>
            <w:r w:rsidRPr="00CE1BCA">
              <w:rPr>
                <w:lang w:eastAsia="de-DE"/>
              </w:rPr>
              <w:t>x</w:t>
            </w:r>
          </w:p>
        </w:tc>
      </w:tr>
      <w:tr w:rsidR="00DA56DA" w:rsidRPr="00CE1BCA" w14:paraId="41DD1E67" w14:textId="77777777" w:rsidTr="00DA56DA">
        <w:tc>
          <w:tcPr>
            <w:tcW w:w="1951" w:type="dxa"/>
          </w:tcPr>
          <w:p w14:paraId="43F40F37" w14:textId="77777777" w:rsidR="001C0047" w:rsidRPr="00CE1BCA" w:rsidRDefault="001C0047" w:rsidP="00E14632">
            <w:pPr>
              <w:rPr>
                <w:lang w:eastAsia="de-DE"/>
              </w:rPr>
            </w:pPr>
          </w:p>
        </w:tc>
        <w:tc>
          <w:tcPr>
            <w:tcW w:w="2977" w:type="dxa"/>
          </w:tcPr>
          <w:p w14:paraId="04F890F8" w14:textId="77777777" w:rsidR="001C0047" w:rsidRPr="00CE1BCA" w:rsidRDefault="001C0047" w:rsidP="00E14632">
            <w:pPr>
              <w:rPr>
                <w:lang w:eastAsia="de-DE"/>
              </w:rPr>
            </w:pPr>
            <w:r w:rsidRPr="00CE1BCA">
              <w:rPr>
                <w:lang w:eastAsia="de-DE"/>
              </w:rPr>
              <w:t>Kapital-Mischzinssatz (mit Förderung)</w:t>
            </w:r>
          </w:p>
        </w:tc>
        <w:tc>
          <w:tcPr>
            <w:tcW w:w="1134" w:type="dxa"/>
          </w:tcPr>
          <w:p w14:paraId="4EDE215B" w14:textId="77777777" w:rsidR="001C0047" w:rsidRPr="00CE1BCA" w:rsidRDefault="001C0047" w:rsidP="00E14632">
            <w:pPr>
              <w:rPr>
                <w:lang w:eastAsia="de-DE"/>
              </w:rPr>
            </w:pPr>
            <w:r w:rsidRPr="00CE1BCA">
              <w:rPr>
                <w:lang w:eastAsia="de-DE"/>
              </w:rPr>
              <w:t>2</w:t>
            </w:r>
          </w:p>
        </w:tc>
        <w:tc>
          <w:tcPr>
            <w:tcW w:w="1276" w:type="dxa"/>
          </w:tcPr>
          <w:p w14:paraId="3AB280CB" w14:textId="77777777" w:rsidR="001C0047" w:rsidRPr="00CE1BCA" w:rsidRDefault="001C0047" w:rsidP="00E14632">
            <w:pPr>
              <w:rPr>
                <w:lang w:eastAsia="de-DE"/>
              </w:rPr>
            </w:pPr>
            <w:r w:rsidRPr="00CE1BCA">
              <w:rPr>
                <w:lang w:eastAsia="de-DE"/>
              </w:rPr>
              <w:t>%</w:t>
            </w:r>
          </w:p>
        </w:tc>
        <w:tc>
          <w:tcPr>
            <w:tcW w:w="1559" w:type="dxa"/>
          </w:tcPr>
          <w:p w14:paraId="6D03B253" w14:textId="77777777" w:rsidR="001C0047" w:rsidRPr="00CE1BCA" w:rsidRDefault="001C0047" w:rsidP="00E14632">
            <w:pPr>
              <w:rPr>
                <w:lang w:eastAsia="de-DE"/>
              </w:rPr>
            </w:pPr>
            <w:r w:rsidRPr="00CE1BCA">
              <w:rPr>
                <w:lang w:eastAsia="de-DE"/>
              </w:rPr>
              <w:t>x</w:t>
            </w:r>
          </w:p>
        </w:tc>
      </w:tr>
      <w:tr w:rsidR="00E14D2E" w:rsidRPr="00CE1BCA" w14:paraId="222BA025" w14:textId="77777777" w:rsidTr="008C382F">
        <w:tc>
          <w:tcPr>
            <w:tcW w:w="1951" w:type="dxa"/>
          </w:tcPr>
          <w:p w14:paraId="5AE41FD2" w14:textId="77777777" w:rsidR="00E14D2E" w:rsidRPr="00CE1BCA" w:rsidRDefault="00E14D2E" w:rsidP="008C382F">
            <w:pPr>
              <w:rPr>
                <w:moveTo w:id="0" w:author="Schöberl, Wolfram (carmen-ev)" w:date="2024-07-09T17:47:00Z"/>
                <w:lang w:eastAsia="de-DE"/>
              </w:rPr>
            </w:pPr>
            <w:moveToRangeStart w:id="1" w:author="Schöberl, Wolfram (carmen-ev)" w:date="2024-07-09T17:47:00Z" w:name="move171439665"/>
          </w:p>
        </w:tc>
        <w:tc>
          <w:tcPr>
            <w:tcW w:w="2977" w:type="dxa"/>
          </w:tcPr>
          <w:p w14:paraId="7CA5A349" w14:textId="77777777" w:rsidR="00E14D2E" w:rsidRPr="00CE1BCA" w:rsidRDefault="00E14D2E" w:rsidP="008C382F">
            <w:pPr>
              <w:rPr>
                <w:moveTo w:id="2" w:author="Schöberl, Wolfram (carmen-ev)" w:date="2024-07-09T17:47:00Z"/>
                <w:lang w:eastAsia="de-DE"/>
              </w:rPr>
            </w:pPr>
            <w:moveTo w:id="3" w:author="Schöberl, Wolfram (carmen-ev)" w:date="2024-07-09T17:47:00Z">
              <w:r w:rsidRPr="00CE1BCA">
                <w:rPr>
                  <w:lang w:eastAsia="de-DE"/>
                </w:rPr>
                <w:t>Einmalige Anschlusskosten</w:t>
              </w:r>
            </w:moveTo>
          </w:p>
        </w:tc>
        <w:tc>
          <w:tcPr>
            <w:tcW w:w="1134" w:type="dxa"/>
          </w:tcPr>
          <w:p w14:paraId="79762C37" w14:textId="77777777" w:rsidR="00E14D2E" w:rsidRPr="00CE1BCA" w:rsidRDefault="00E14D2E" w:rsidP="008C382F">
            <w:pPr>
              <w:rPr>
                <w:moveTo w:id="4" w:author="Schöberl, Wolfram (carmen-ev)" w:date="2024-07-09T17:47:00Z"/>
                <w:lang w:eastAsia="de-DE"/>
              </w:rPr>
            </w:pPr>
            <w:moveTo w:id="5" w:author="Schöberl, Wolfram (carmen-ev)" w:date="2024-07-09T17:47:00Z">
              <w:r w:rsidRPr="00CE1BCA">
                <w:rPr>
                  <w:lang w:eastAsia="de-DE"/>
                </w:rPr>
                <w:t>0</w:t>
              </w:r>
            </w:moveTo>
          </w:p>
        </w:tc>
        <w:tc>
          <w:tcPr>
            <w:tcW w:w="1276" w:type="dxa"/>
          </w:tcPr>
          <w:p w14:paraId="458B2E32" w14:textId="77777777" w:rsidR="00E14D2E" w:rsidRPr="00CE1BCA" w:rsidRDefault="00E14D2E" w:rsidP="008C382F">
            <w:pPr>
              <w:rPr>
                <w:moveTo w:id="6" w:author="Schöberl, Wolfram (carmen-ev)" w:date="2024-07-09T17:47:00Z"/>
                <w:lang w:eastAsia="de-DE"/>
              </w:rPr>
            </w:pPr>
          </w:p>
        </w:tc>
        <w:tc>
          <w:tcPr>
            <w:tcW w:w="1559" w:type="dxa"/>
          </w:tcPr>
          <w:p w14:paraId="07780384" w14:textId="77777777" w:rsidR="00E14D2E" w:rsidRPr="00CE1BCA" w:rsidRDefault="00E14D2E" w:rsidP="008C382F">
            <w:pPr>
              <w:rPr>
                <w:moveTo w:id="7" w:author="Schöberl, Wolfram (carmen-ev)" w:date="2024-07-09T17:47:00Z"/>
                <w:lang w:eastAsia="de-DE"/>
              </w:rPr>
            </w:pPr>
          </w:p>
        </w:tc>
      </w:tr>
      <w:moveToRangeEnd w:id="1"/>
      <w:tr w:rsidR="00DA56DA" w:rsidRPr="00CE1BCA" w14:paraId="20091141" w14:textId="77777777" w:rsidTr="00DA56DA">
        <w:tc>
          <w:tcPr>
            <w:tcW w:w="1951" w:type="dxa"/>
          </w:tcPr>
          <w:p w14:paraId="7EAB5FF6" w14:textId="77777777" w:rsidR="00DA56DA" w:rsidRPr="00CE1BCA" w:rsidRDefault="00DA56DA" w:rsidP="00E14632">
            <w:pPr>
              <w:rPr>
                <w:lang w:eastAsia="de-DE"/>
              </w:rPr>
            </w:pPr>
          </w:p>
        </w:tc>
        <w:tc>
          <w:tcPr>
            <w:tcW w:w="2977" w:type="dxa"/>
          </w:tcPr>
          <w:p w14:paraId="0F8D6D3C" w14:textId="77777777" w:rsidR="00DA56DA" w:rsidRPr="00CE1BCA" w:rsidRDefault="00DA56DA" w:rsidP="00E14632">
            <w:pPr>
              <w:rPr>
                <w:lang w:eastAsia="de-DE"/>
              </w:rPr>
            </w:pPr>
            <w:r w:rsidRPr="00CE1BCA">
              <w:rPr>
                <w:lang w:eastAsia="de-DE"/>
              </w:rPr>
              <w:t xml:space="preserve">Investitionsförderung </w:t>
            </w:r>
            <w:del w:id="8" w:author="Schöberl, Wolfram (carmen-ev)" w:date="2024-07-09T17:44:00Z">
              <w:r w:rsidRPr="00CE1BCA" w:rsidDel="00D22F28">
                <w:rPr>
                  <w:lang w:eastAsia="de-DE"/>
                </w:rPr>
                <w:delText>allgemein</w:delText>
              </w:r>
            </w:del>
            <w:ins w:id="9" w:author="Schöberl, Wolfram (carmen-ev)" w:date="2024-07-09T17:44:00Z">
              <w:r w:rsidR="00D22F28">
                <w:rPr>
                  <w:lang w:eastAsia="de-DE"/>
                </w:rPr>
                <w:t>absolut</w:t>
              </w:r>
            </w:ins>
          </w:p>
        </w:tc>
        <w:tc>
          <w:tcPr>
            <w:tcW w:w="1134" w:type="dxa"/>
          </w:tcPr>
          <w:p w14:paraId="3FA45CDB" w14:textId="77777777" w:rsidR="00DA56DA" w:rsidRPr="00CE1BCA" w:rsidRDefault="00DA56DA" w:rsidP="00E14632">
            <w:pPr>
              <w:rPr>
                <w:lang w:eastAsia="de-DE"/>
              </w:rPr>
            </w:pPr>
            <w:r w:rsidRPr="00CE1BCA">
              <w:rPr>
                <w:lang w:eastAsia="de-DE"/>
              </w:rPr>
              <w:t>0</w:t>
            </w:r>
          </w:p>
        </w:tc>
        <w:tc>
          <w:tcPr>
            <w:tcW w:w="1276" w:type="dxa"/>
          </w:tcPr>
          <w:p w14:paraId="1F8B1108" w14:textId="77777777" w:rsidR="00DA56DA" w:rsidRPr="00CE1BCA" w:rsidRDefault="00DA56DA" w:rsidP="00E14632">
            <w:pPr>
              <w:rPr>
                <w:lang w:eastAsia="de-DE"/>
              </w:rPr>
            </w:pPr>
          </w:p>
        </w:tc>
        <w:tc>
          <w:tcPr>
            <w:tcW w:w="1559" w:type="dxa"/>
          </w:tcPr>
          <w:p w14:paraId="351920B8" w14:textId="77777777" w:rsidR="00DA56DA" w:rsidRPr="00CE1BCA" w:rsidRDefault="00DA56DA" w:rsidP="00E14632">
            <w:pPr>
              <w:rPr>
                <w:lang w:eastAsia="de-DE"/>
              </w:rPr>
            </w:pPr>
          </w:p>
        </w:tc>
      </w:tr>
      <w:tr w:rsidR="00D22F28" w:rsidRPr="00CE1BCA" w14:paraId="05E03EC3" w14:textId="77777777" w:rsidTr="00DA56DA">
        <w:trPr>
          <w:ins w:id="10" w:author="Schöberl, Wolfram (carmen-ev)" w:date="2024-07-09T17:45:00Z"/>
        </w:trPr>
        <w:tc>
          <w:tcPr>
            <w:tcW w:w="1951" w:type="dxa"/>
          </w:tcPr>
          <w:p w14:paraId="16E7BF5C" w14:textId="77777777" w:rsidR="00D22F28" w:rsidRPr="00CE1BCA" w:rsidRDefault="00D22F28" w:rsidP="00E14632">
            <w:pPr>
              <w:rPr>
                <w:ins w:id="11" w:author="Schöberl, Wolfram (carmen-ev)" w:date="2024-07-09T17:45:00Z"/>
                <w:lang w:eastAsia="de-DE"/>
              </w:rPr>
            </w:pPr>
          </w:p>
        </w:tc>
        <w:tc>
          <w:tcPr>
            <w:tcW w:w="2977" w:type="dxa"/>
          </w:tcPr>
          <w:p w14:paraId="53A4F09B" w14:textId="77777777" w:rsidR="00D22F28" w:rsidRPr="00CE1BCA" w:rsidRDefault="00D22F28" w:rsidP="00E14632">
            <w:pPr>
              <w:rPr>
                <w:ins w:id="12" w:author="Schöberl, Wolfram (carmen-ev)" w:date="2024-07-09T17:45:00Z"/>
                <w:lang w:eastAsia="de-DE"/>
              </w:rPr>
            </w:pPr>
            <w:ins w:id="13" w:author="Schöberl, Wolfram (carmen-ev)" w:date="2024-07-09T17:45:00Z">
              <w:r>
                <w:rPr>
                  <w:lang w:eastAsia="de-DE"/>
                </w:rPr>
                <w:t>Investitionsförderung prozentual</w:t>
              </w:r>
            </w:ins>
          </w:p>
        </w:tc>
        <w:tc>
          <w:tcPr>
            <w:tcW w:w="1134" w:type="dxa"/>
          </w:tcPr>
          <w:p w14:paraId="79AF4F62" w14:textId="77777777" w:rsidR="00D22F28" w:rsidRPr="00CE1BCA" w:rsidRDefault="00D22F28" w:rsidP="00E14632">
            <w:pPr>
              <w:rPr>
                <w:ins w:id="14" w:author="Schöberl, Wolfram (carmen-ev)" w:date="2024-07-09T17:45:00Z"/>
                <w:lang w:eastAsia="de-DE"/>
              </w:rPr>
            </w:pPr>
            <w:ins w:id="15" w:author="Schöberl, Wolfram (carmen-ev)" w:date="2024-07-09T17:46:00Z">
              <w:r>
                <w:rPr>
                  <w:lang w:eastAsia="de-DE"/>
                </w:rPr>
                <w:t>0</w:t>
              </w:r>
            </w:ins>
          </w:p>
        </w:tc>
        <w:tc>
          <w:tcPr>
            <w:tcW w:w="1276" w:type="dxa"/>
          </w:tcPr>
          <w:p w14:paraId="55856414" w14:textId="77777777" w:rsidR="00D22F28" w:rsidRPr="00CE1BCA" w:rsidRDefault="00D22F28" w:rsidP="00E14632">
            <w:pPr>
              <w:rPr>
                <w:ins w:id="16" w:author="Schöberl, Wolfram (carmen-ev)" w:date="2024-07-09T17:45:00Z"/>
                <w:lang w:eastAsia="de-DE"/>
              </w:rPr>
            </w:pPr>
            <w:ins w:id="17" w:author="Schöberl, Wolfram (carmen-ev)" w:date="2024-07-09T17:46:00Z">
              <w:r>
                <w:rPr>
                  <w:lang w:eastAsia="de-DE"/>
                </w:rPr>
                <w:t>%</w:t>
              </w:r>
            </w:ins>
          </w:p>
        </w:tc>
        <w:tc>
          <w:tcPr>
            <w:tcW w:w="1559" w:type="dxa"/>
          </w:tcPr>
          <w:p w14:paraId="795D284E" w14:textId="77777777" w:rsidR="00D22F28" w:rsidRPr="00CE1BCA" w:rsidRDefault="00D22F28" w:rsidP="00E14632">
            <w:pPr>
              <w:rPr>
                <w:ins w:id="18" w:author="Schöberl, Wolfram (carmen-ev)" w:date="2024-07-09T17:45:00Z"/>
                <w:lang w:eastAsia="de-DE"/>
              </w:rPr>
            </w:pPr>
          </w:p>
        </w:tc>
      </w:tr>
      <w:tr w:rsidR="00DA56DA" w:rsidRPr="00CE1BCA" w14:paraId="3CE1805B" w14:textId="77777777" w:rsidTr="00DA56DA">
        <w:tc>
          <w:tcPr>
            <w:tcW w:w="1951" w:type="dxa"/>
          </w:tcPr>
          <w:p w14:paraId="06D46D39" w14:textId="77777777" w:rsidR="00DA56DA" w:rsidRPr="00CE1BCA" w:rsidRDefault="00DA56DA" w:rsidP="00E14632">
            <w:pPr>
              <w:rPr>
                <w:lang w:eastAsia="de-DE"/>
              </w:rPr>
            </w:pPr>
          </w:p>
        </w:tc>
        <w:tc>
          <w:tcPr>
            <w:tcW w:w="2977" w:type="dxa"/>
          </w:tcPr>
          <w:p w14:paraId="1E6EE7E5" w14:textId="77777777" w:rsidR="00DA56DA" w:rsidRPr="00CE1BCA" w:rsidRDefault="00DA56DA" w:rsidP="00E14632">
            <w:pPr>
              <w:rPr>
                <w:lang w:eastAsia="de-DE"/>
              </w:rPr>
            </w:pPr>
            <w:del w:id="19" w:author="Schöberl, Wolfram (carmen-ev)" w:date="2024-07-09T17:43:00Z">
              <w:r w:rsidRPr="00CE1BCA" w:rsidDel="00D22F28">
                <w:rPr>
                  <w:lang w:eastAsia="de-DE"/>
                </w:rPr>
                <w:delText>Förderung Biomassekessel</w:delText>
              </w:r>
            </w:del>
          </w:p>
        </w:tc>
        <w:tc>
          <w:tcPr>
            <w:tcW w:w="1134" w:type="dxa"/>
          </w:tcPr>
          <w:p w14:paraId="1FC2FAE9" w14:textId="77777777" w:rsidR="00DA56DA" w:rsidRPr="00CE1BCA" w:rsidRDefault="00DA56DA" w:rsidP="00E14632">
            <w:pPr>
              <w:rPr>
                <w:lang w:eastAsia="de-DE"/>
              </w:rPr>
            </w:pPr>
            <w:del w:id="20" w:author="Schöberl, Wolfram (carmen-ev)" w:date="2024-07-09T17:43:00Z">
              <w:r w:rsidRPr="00CE1BCA" w:rsidDel="00D22F28">
                <w:rPr>
                  <w:lang w:eastAsia="de-DE"/>
                </w:rPr>
                <w:delText>0</w:delText>
              </w:r>
            </w:del>
          </w:p>
        </w:tc>
        <w:tc>
          <w:tcPr>
            <w:tcW w:w="1276" w:type="dxa"/>
          </w:tcPr>
          <w:p w14:paraId="16207166" w14:textId="77777777" w:rsidR="00DA56DA" w:rsidRPr="00CE1BCA" w:rsidRDefault="00DA56DA" w:rsidP="00E14632">
            <w:pPr>
              <w:rPr>
                <w:lang w:eastAsia="de-DE"/>
              </w:rPr>
            </w:pPr>
            <w:del w:id="21" w:author="Schöberl, Wolfram (carmen-ev)" w:date="2024-07-09T17:43:00Z">
              <w:r w:rsidRPr="00CE1BCA" w:rsidDel="00D22F28">
                <w:rPr>
                  <w:lang w:eastAsia="de-DE"/>
                </w:rPr>
                <w:delText>EUR/kW</w:delText>
              </w:r>
            </w:del>
          </w:p>
        </w:tc>
        <w:tc>
          <w:tcPr>
            <w:tcW w:w="1559" w:type="dxa"/>
          </w:tcPr>
          <w:p w14:paraId="75AB04BB" w14:textId="77777777" w:rsidR="00DA56DA" w:rsidRPr="00CE1BCA" w:rsidRDefault="00DA56DA" w:rsidP="00E14632">
            <w:pPr>
              <w:rPr>
                <w:lang w:eastAsia="de-DE"/>
              </w:rPr>
            </w:pPr>
          </w:p>
        </w:tc>
      </w:tr>
      <w:tr w:rsidR="00DA56DA" w:rsidRPr="00CE1BCA" w14:paraId="21CA384C" w14:textId="77777777" w:rsidTr="00DA56DA">
        <w:tc>
          <w:tcPr>
            <w:tcW w:w="1951" w:type="dxa"/>
          </w:tcPr>
          <w:p w14:paraId="3205F7CE" w14:textId="77777777" w:rsidR="00DA56DA" w:rsidRPr="00CE1BCA" w:rsidRDefault="00DA56DA" w:rsidP="00E14632">
            <w:pPr>
              <w:rPr>
                <w:lang w:eastAsia="de-DE"/>
              </w:rPr>
            </w:pPr>
          </w:p>
        </w:tc>
        <w:tc>
          <w:tcPr>
            <w:tcW w:w="2977" w:type="dxa"/>
          </w:tcPr>
          <w:p w14:paraId="2A005E06" w14:textId="77777777" w:rsidR="00DA56DA" w:rsidRPr="00CE1BCA" w:rsidRDefault="00DA56DA" w:rsidP="00E14632">
            <w:pPr>
              <w:rPr>
                <w:lang w:eastAsia="de-DE"/>
              </w:rPr>
            </w:pPr>
            <w:del w:id="22" w:author="Schöberl, Wolfram (carmen-ev)" w:date="2024-07-09T17:43:00Z">
              <w:r w:rsidRPr="00CE1BCA" w:rsidDel="00D22F28">
                <w:rPr>
                  <w:lang w:eastAsia="de-DE"/>
                </w:rPr>
                <w:delText xml:space="preserve">Förderung </w:delText>
              </w:r>
              <w:r w:rsidR="00C41A06" w:rsidRPr="00CE1BCA" w:rsidDel="00D22F28">
                <w:rPr>
                  <w:lang w:eastAsia="de-DE"/>
                </w:rPr>
                <w:delText>Wärmenetz</w:delText>
              </w:r>
            </w:del>
          </w:p>
        </w:tc>
        <w:tc>
          <w:tcPr>
            <w:tcW w:w="1134" w:type="dxa"/>
          </w:tcPr>
          <w:p w14:paraId="6B23CAE4" w14:textId="77777777" w:rsidR="00DA56DA" w:rsidRPr="00CE1BCA" w:rsidRDefault="00C41A06" w:rsidP="00E14632">
            <w:pPr>
              <w:rPr>
                <w:lang w:eastAsia="de-DE"/>
              </w:rPr>
            </w:pPr>
            <w:del w:id="23" w:author="Schöberl, Wolfram (carmen-ev)" w:date="2024-07-09T17:43:00Z">
              <w:r w:rsidRPr="00CE1BCA" w:rsidDel="00D22F28">
                <w:rPr>
                  <w:lang w:eastAsia="de-DE"/>
                </w:rPr>
                <w:delText>0</w:delText>
              </w:r>
            </w:del>
          </w:p>
        </w:tc>
        <w:tc>
          <w:tcPr>
            <w:tcW w:w="1276" w:type="dxa"/>
          </w:tcPr>
          <w:p w14:paraId="572B8E4E" w14:textId="77777777" w:rsidR="00DA56DA" w:rsidRPr="00CE1BCA" w:rsidRDefault="00C41A06" w:rsidP="00E14632">
            <w:pPr>
              <w:rPr>
                <w:lang w:eastAsia="de-DE"/>
              </w:rPr>
            </w:pPr>
            <w:del w:id="24" w:author="Schöberl, Wolfram (carmen-ev)" w:date="2024-07-09T17:43:00Z">
              <w:r w:rsidRPr="00CE1BCA" w:rsidDel="00D22F28">
                <w:rPr>
                  <w:lang w:eastAsia="de-DE"/>
                </w:rPr>
                <w:delText>EUR/m</w:delText>
              </w:r>
            </w:del>
          </w:p>
        </w:tc>
        <w:tc>
          <w:tcPr>
            <w:tcW w:w="1559" w:type="dxa"/>
          </w:tcPr>
          <w:p w14:paraId="3CFF1B61" w14:textId="77777777" w:rsidR="00DA56DA" w:rsidRPr="00CE1BCA" w:rsidRDefault="00DA56DA" w:rsidP="00E14632">
            <w:pPr>
              <w:rPr>
                <w:lang w:eastAsia="de-DE"/>
              </w:rPr>
            </w:pPr>
          </w:p>
        </w:tc>
      </w:tr>
      <w:tr w:rsidR="00DA56DA" w:rsidRPr="00CE1BCA" w14:paraId="1D607905" w14:textId="77777777" w:rsidTr="00DA56DA">
        <w:tc>
          <w:tcPr>
            <w:tcW w:w="1951" w:type="dxa"/>
          </w:tcPr>
          <w:p w14:paraId="65DE9034" w14:textId="77777777" w:rsidR="00DA56DA" w:rsidRPr="00CE1BCA" w:rsidRDefault="00DA56DA" w:rsidP="00E14632">
            <w:pPr>
              <w:rPr>
                <w:lang w:eastAsia="de-DE"/>
              </w:rPr>
            </w:pPr>
          </w:p>
        </w:tc>
        <w:tc>
          <w:tcPr>
            <w:tcW w:w="2977" w:type="dxa"/>
          </w:tcPr>
          <w:p w14:paraId="264EF781" w14:textId="77777777" w:rsidR="00DA56DA" w:rsidRPr="00CE1BCA" w:rsidRDefault="00C41A06" w:rsidP="00E14632">
            <w:pPr>
              <w:rPr>
                <w:lang w:eastAsia="de-DE"/>
              </w:rPr>
            </w:pPr>
            <w:del w:id="25" w:author="Schöberl, Wolfram (carmen-ev)" w:date="2024-07-09T17:43:00Z">
              <w:r w:rsidRPr="00CE1BCA" w:rsidDel="00D22F28">
                <w:rPr>
                  <w:lang w:eastAsia="de-DE"/>
                </w:rPr>
                <w:delText>Förderung Hausübergabestationen</w:delText>
              </w:r>
            </w:del>
          </w:p>
        </w:tc>
        <w:tc>
          <w:tcPr>
            <w:tcW w:w="1134" w:type="dxa"/>
          </w:tcPr>
          <w:p w14:paraId="3E79D6D2" w14:textId="77777777" w:rsidR="00DA56DA" w:rsidRPr="00CE1BCA" w:rsidRDefault="00C41A06" w:rsidP="00E14632">
            <w:pPr>
              <w:rPr>
                <w:lang w:eastAsia="de-DE"/>
              </w:rPr>
            </w:pPr>
            <w:del w:id="26" w:author="Schöberl, Wolfram (carmen-ev)" w:date="2024-07-09T17:43:00Z">
              <w:r w:rsidRPr="00CE1BCA" w:rsidDel="00D22F28">
                <w:rPr>
                  <w:lang w:eastAsia="de-DE"/>
                </w:rPr>
                <w:delText>0</w:delText>
              </w:r>
            </w:del>
          </w:p>
        </w:tc>
        <w:tc>
          <w:tcPr>
            <w:tcW w:w="1276" w:type="dxa"/>
          </w:tcPr>
          <w:p w14:paraId="633310A7" w14:textId="77777777" w:rsidR="00DA56DA" w:rsidRPr="00CE1BCA" w:rsidRDefault="00C41A06" w:rsidP="00E14632">
            <w:pPr>
              <w:rPr>
                <w:lang w:eastAsia="de-DE"/>
              </w:rPr>
            </w:pPr>
            <w:del w:id="27" w:author="Schöberl, Wolfram (carmen-ev)" w:date="2024-07-09T17:43:00Z">
              <w:r w:rsidRPr="00CE1BCA" w:rsidDel="00D22F28">
                <w:rPr>
                  <w:lang w:eastAsia="de-DE"/>
                </w:rPr>
                <w:delText>EUR</w:delText>
              </w:r>
            </w:del>
          </w:p>
        </w:tc>
        <w:tc>
          <w:tcPr>
            <w:tcW w:w="1559" w:type="dxa"/>
          </w:tcPr>
          <w:p w14:paraId="3912B2C1" w14:textId="77777777" w:rsidR="00DA56DA" w:rsidRPr="00CE1BCA" w:rsidRDefault="00DA56DA" w:rsidP="00E14632">
            <w:pPr>
              <w:rPr>
                <w:lang w:eastAsia="de-DE"/>
              </w:rPr>
            </w:pPr>
          </w:p>
        </w:tc>
      </w:tr>
      <w:tr w:rsidR="00DA56DA" w:rsidRPr="00CE1BCA" w:rsidDel="00E14D2E" w14:paraId="2BC709C4" w14:textId="77777777" w:rsidTr="00DA56DA">
        <w:tc>
          <w:tcPr>
            <w:tcW w:w="1951" w:type="dxa"/>
          </w:tcPr>
          <w:p w14:paraId="190F85AB" w14:textId="77777777" w:rsidR="00DA56DA" w:rsidRPr="00CE1BCA" w:rsidDel="00E14D2E" w:rsidRDefault="00DA56DA" w:rsidP="00E14632">
            <w:pPr>
              <w:rPr>
                <w:moveFrom w:id="28" w:author="Schöberl, Wolfram (carmen-ev)" w:date="2024-07-09T17:47:00Z"/>
                <w:lang w:eastAsia="de-DE"/>
              </w:rPr>
            </w:pPr>
            <w:moveFromRangeStart w:id="29" w:author="Schöberl, Wolfram (carmen-ev)" w:date="2024-07-09T17:47:00Z" w:name="move171439665"/>
          </w:p>
        </w:tc>
        <w:tc>
          <w:tcPr>
            <w:tcW w:w="2977" w:type="dxa"/>
          </w:tcPr>
          <w:p w14:paraId="0387A43A" w14:textId="77777777" w:rsidR="00DA56DA" w:rsidRPr="00CE1BCA" w:rsidDel="00E14D2E" w:rsidRDefault="00DA56DA" w:rsidP="00E14632">
            <w:pPr>
              <w:rPr>
                <w:moveFrom w:id="30" w:author="Schöberl, Wolfram (carmen-ev)" w:date="2024-07-09T17:47:00Z"/>
                <w:lang w:eastAsia="de-DE"/>
              </w:rPr>
            </w:pPr>
            <w:moveFrom w:id="31" w:author="Schöberl, Wolfram (carmen-ev)" w:date="2024-07-09T17:47:00Z">
              <w:r w:rsidRPr="00CE1BCA" w:rsidDel="00E14D2E">
                <w:rPr>
                  <w:lang w:eastAsia="de-DE"/>
                </w:rPr>
                <w:t>Einmalige Anschlusskosten</w:t>
              </w:r>
            </w:moveFrom>
          </w:p>
        </w:tc>
        <w:tc>
          <w:tcPr>
            <w:tcW w:w="1134" w:type="dxa"/>
          </w:tcPr>
          <w:p w14:paraId="05B3F3E8" w14:textId="77777777" w:rsidR="00DA56DA" w:rsidRPr="00CE1BCA" w:rsidDel="00E14D2E" w:rsidRDefault="00DA56DA" w:rsidP="00E14632">
            <w:pPr>
              <w:rPr>
                <w:moveFrom w:id="32" w:author="Schöberl, Wolfram (carmen-ev)" w:date="2024-07-09T17:47:00Z"/>
                <w:lang w:eastAsia="de-DE"/>
              </w:rPr>
            </w:pPr>
            <w:moveFrom w:id="33" w:author="Schöberl, Wolfram (carmen-ev)" w:date="2024-07-09T17:47:00Z">
              <w:r w:rsidRPr="00CE1BCA" w:rsidDel="00E14D2E">
                <w:rPr>
                  <w:lang w:eastAsia="de-DE"/>
                </w:rPr>
                <w:t>0</w:t>
              </w:r>
            </w:moveFrom>
          </w:p>
        </w:tc>
        <w:tc>
          <w:tcPr>
            <w:tcW w:w="1276" w:type="dxa"/>
          </w:tcPr>
          <w:p w14:paraId="63A0AC8C" w14:textId="77777777" w:rsidR="00DA56DA" w:rsidRPr="00CE1BCA" w:rsidDel="00E14D2E" w:rsidRDefault="00DA56DA" w:rsidP="00E14632">
            <w:pPr>
              <w:rPr>
                <w:moveFrom w:id="34" w:author="Schöberl, Wolfram (carmen-ev)" w:date="2024-07-09T17:47:00Z"/>
                <w:lang w:eastAsia="de-DE"/>
              </w:rPr>
            </w:pPr>
          </w:p>
        </w:tc>
        <w:tc>
          <w:tcPr>
            <w:tcW w:w="1559" w:type="dxa"/>
          </w:tcPr>
          <w:p w14:paraId="26086994" w14:textId="77777777" w:rsidR="00DA56DA" w:rsidRPr="00CE1BCA" w:rsidDel="00E14D2E" w:rsidRDefault="00DA56DA" w:rsidP="00E14632">
            <w:pPr>
              <w:rPr>
                <w:moveFrom w:id="35" w:author="Schöberl, Wolfram (carmen-ev)" w:date="2024-07-09T17:47:00Z"/>
                <w:lang w:eastAsia="de-DE"/>
              </w:rPr>
            </w:pPr>
          </w:p>
        </w:tc>
      </w:tr>
      <w:moveFromRangeEnd w:id="29"/>
      <w:tr w:rsidR="00DA56DA" w:rsidRPr="00CE1BCA" w14:paraId="665A4B8F" w14:textId="77777777" w:rsidTr="00DA56DA">
        <w:tc>
          <w:tcPr>
            <w:tcW w:w="1951" w:type="dxa"/>
          </w:tcPr>
          <w:p w14:paraId="0DCE641F" w14:textId="77777777" w:rsidR="001C0047" w:rsidRPr="00CE1BCA" w:rsidRDefault="001C0047" w:rsidP="00D9224A">
            <w:pPr>
              <w:rPr>
                <w:lang w:eastAsia="de-DE"/>
              </w:rPr>
            </w:pPr>
            <w:r w:rsidRPr="00CE1BCA">
              <w:rPr>
                <w:lang w:eastAsia="de-DE"/>
              </w:rPr>
              <w:t>Sonstige Kosten</w:t>
            </w:r>
          </w:p>
        </w:tc>
        <w:tc>
          <w:tcPr>
            <w:tcW w:w="2977" w:type="dxa"/>
          </w:tcPr>
          <w:p w14:paraId="41E3AA6A" w14:textId="77777777" w:rsidR="001C0047" w:rsidRPr="00CE1BCA" w:rsidRDefault="001C0047" w:rsidP="00D9224A">
            <w:pPr>
              <w:rPr>
                <w:lang w:eastAsia="de-DE"/>
              </w:rPr>
            </w:pPr>
            <w:r w:rsidRPr="00CE1BCA">
              <w:rPr>
                <w:lang w:eastAsia="de-DE"/>
              </w:rPr>
              <w:t>Versicherung</w:t>
            </w:r>
          </w:p>
        </w:tc>
        <w:tc>
          <w:tcPr>
            <w:tcW w:w="1134" w:type="dxa"/>
          </w:tcPr>
          <w:p w14:paraId="560D8457" w14:textId="77777777" w:rsidR="001C0047" w:rsidRPr="00CE1BCA" w:rsidRDefault="001C0047" w:rsidP="00D9224A">
            <w:pPr>
              <w:rPr>
                <w:lang w:eastAsia="de-DE"/>
              </w:rPr>
            </w:pPr>
            <w:r w:rsidRPr="00CE1BCA">
              <w:rPr>
                <w:lang w:eastAsia="de-DE"/>
              </w:rPr>
              <w:t>0,25</w:t>
            </w:r>
          </w:p>
        </w:tc>
        <w:tc>
          <w:tcPr>
            <w:tcW w:w="1276" w:type="dxa"/>
          </w:tcPr>
          <w:p w14:paraId="5F9AE3A8" w14:textId="77777777" w:rsidR="001C0047" w:rsidRPr="00CE1BCA" w:rsidRDefault="001C0047" w:rsidP="00D9224A">
            <w:pPr>
              <w:rPr>
                <w:lang w:eastAsia="de-DE"/>
              </w:rPr>
            </w:pPr>
            <w:r w:rsidRPr="00CE1BCA">
              <w:rPr>
                <w:lang w:eastAsia="de-DE"/>
              </w:rPr>
              <w:t>%</w:t>
            </w:r>
          </w:p>
        </w:tc>
        <w:tc>
          <w:tcPr>
            <w:tcW w:w="1559" w:type="dxa"/>
          </w:tcPr>
          <w:p w14:paraId="541C8D01" w14:textId="77777777" w:rsidR="001C0047" w:rsidRPr="00CE1BCA" w:rsidRDefault="001C0047" w:rsidP="00D9224A">
            <w:pPr>
              <w:rPr>
                <w:lang w:eastAsia="de-DE"/>
              </w:rPr>
            </w:pPr>
            <w:r w:rsidRPr="00CE1BCA">
              <w:rPr>
                <w:lang w:eastAsia="de-DE"/>
              </w:rPr>
              <w:t>x</w:t>
            </w:r>
          </w:p>
        </w:tc>
      </w:tr>
      <w:tr w:rsidR="00CE1BCA" w:rsidRPr="00CE1BCA" w14:paraId="6BFCC43D" w14:textId="77777777" w:rsidTr="00DA56DA">
        <w:tc>
          <w:tcPr>
            <w:tcW w:w="1951" w:type="dxa"/>
          </w:tcPr>
          <w:p w14:paraId="311191E1" w14:textId="77777777" w:rsidR="001C0047" w:rsidRPr="00CE1BCA" w:rsidRDefault="001C0047" w:rsidP="00D9224A">
            <w:pPr>
              <w:rPr>
                <w:lang w:eastAsia="de-DE"/>
              </w:rPr>
            </w:pPr>
          </w:p>
        </w:tc>
        <w:tc>
          <w:tcPr>
            <w:tcW w:w="2977" w:type="dxa"/>
          </w:tcPr>
          <w:p w14:paraId="0A1631EB" w14:textId="77777777" w:rsidR="001C0047" w:rsidRPr="00CE1BCA" w:rsidRDefault="001C0047" w:rsidP="00D9224A">
            <w:pPr>
              <w:rPr>
                <w:lang w:eastAsia="de-DE"/>
              </w:rPr>
            </w:pPr>
            <w:r w:rsidRPr="00CE1BCA">
              <w:rPr>
                <w:lang w:eastAsia="de-DE"/>
              </w:rPr>
              <w:t>Sonstige Abgaben (Steuern, Pacht, …)</w:t>
            </w:r>
          </w:p>
        </w:tc>
        <w:tc>
          <w:tcPr>
            <w:tcW w:w="1134" w:type="dxa"/>
          </w:tcPr>
          <w:p w14:paraId="1085BB4C" w14:textId="77777777" w:rsidR="001C0047" w:rsidRPr="00CE1BCA" w:rsidRDefault="001C0047" w:rsidP="00D9224A">
            <w:pPr>
              <w:rPr>
                <w:lang w:eastAsia="de-DE"/>
              </w:rPr>
            </w:pPr>
            <w:r w:rsidRPr="00CE1BCA">
              <w:rPr>
                <w:lang w:eastAsia="de-DE"/>
              </w:rPr>
              <w:t>0,25</w:t>
            </w:r>
          </w:p>
        </w:tc>
        <w:tc>
          <w:tcPr>
            <w:tcW w:w="1276" w:type="dxa"/>
          </w:tcPr>
          <w:p w14:paraId="756F0B8D" w14:textId="77777777" w:rsidR="001C0047" w:rsidRPr="00CE1BCA" w:rsidRDefault="001C0047" w:rsidP="00D9224A">
            <w:pPr>
              <w:rPr>
                <w:lang w:eastAsia="de-DE"/>
              </w:rPr>
            </w:pPr>
            <w:r w:rsidRPr="00CE1BCA">
              <w:rPr>
                <w:lang w:eastAsia="de-DE"/>
              </w:rPr>
              <w:t>%</w:t>
            </w:r>
          </w:p>
        </w:tc>
        <w:tc>
          <w:tcPr>
            <w:tcW w:w="1559" w:type="dxa"/>
          </w:tcPr>
          <w:p w14:paraId="401B2239" w14:textId="77777777" w:rsidR="001C0047" w:rsidRPr="00CE1BCA" w:rsidRDefault="001C0047" w:rsidP="00D9224A">
            <w:pPr>
              <w:rPr>
                <w:lang w:eastAsia="de-DE"/>
              </w:rPr>
            </w:pPr>
            <w:r w:rsidRPr="00CE1BCA">
              <w:rPr>
                <w:lang w:eastAsia="de-DE"/>
              </w:rPr>
              <w:t>x</w:t>
            </w:r>
          </w:p>
        </w:tc>
      </w:tr>
      <w:tr w:rsidR="001C0047" w:rsidRPr="00CE1BCA" w14:paraId="387CFE44" w14:textId="77777777" w:rsidTr="00DA56DA">
        <w:tc>
          <w:tcPr>
            <w:tcW w:w="1951" w:type="dxa"/>
          </w:tcPr>
          <w:p w14:paraId="5B0148B3" w14:textId="77777777" w:rsidR="001C0047" w:rsidRPr="00CE1BCA" w:rsidRDefault="001C0047" w:rsidP="00D9224A">
            <w:pPr>
              <w:rPr>
                <w:lang w:eastAsia="de-DE"/>
              </w:rPr>
            </w:pPr>
          </w:p>
        </w:tc>
        <w:tc>
          <w:tcPr>
            <w:tcW w:w="2977" w:type="dxa"/>
          </w:tcPr>
          <w:p w14:paraId="5B4EF4A2" w14:textId="77777777" w:rsidR="001C0047" w:rsidRPr="00CE1BCA" w:rsidRDefault="001C0047" w:rsidP="00D9224A">
            <w:pPr>
              <w:rPr>
                <w:lang w:eastAsia="de-DE"/>
              </w:rPr>
            </w:pPr>
            <w:r w:rsidRPr="00CE1BCA">
              <w:rPr>
                <w:lang w:eastAsia="de-DE"/>
              </w:rPr>
              <w:t>Verwaltung</w:t>
            </w:r>
          </w:p>
        </w:tc>
        <w:tc>
          <w:tcPr>
            <w:tcW w:w="1134" w:type="dxa"/>
          </w:tcPr>
          <w:p w14:paraId="7F0BE37C" w14:textId="77777777" w:rsidR="001C0047" w:rsidRPr="00CE1BCA" w:rsidRDefault="001C0047" w:rsidP="00D9224A">
            <w:pPr>
              <w:rPr>
                <w:lang w:eastAsia="de-DE"/>
              </w:rPr>
            </w:pPr>
            <w:r w:rsidRPr="00CE1BCA">
              <w:rPr>
                <w:lang w:eastAsia="de-DE"/>
              </w:rPr>
              <w:t>0,5</w:t>
            </w:r>
          </w:p>
        </w:tc>
        <w:tc>
          <w:tcPr>
            <w:tcW w:w="1276" w:type="dxa"/>
          </w:tcPr>
          <w:p w14:paraId="0622F6D3" w14:textId="77777777" w:rsidR="001C0047" w:rsidRPr="00CE1BCA" w:rsidRDefault="001C0047" w:rsidP="00D9224A">
            <w:pPr>
              <w:rPr>
                <w:lang w:eastAsia="de-DE"/>
              </w:rPr>
            </w:pPr>
            <w:r w:rsidRPr="00CE1BCA">
              <w:rPr>
                <w:lang w:eastAsia="de-DE"/>
              </w:rPr>
              <w:t>%</w:t>
            </w:r>
          </w:p>
        </w:tc>
        <w:tc>
          <w:tcPr>
            <w:tcW w:w="1559" w:type="dxa"/>
          </w:tcPr>
          <w:p w14:paraId="0663A9FD" w14:textId="77777777" w:rsidR="001C0047" w:rsidRPr="00CE1BCA" w:rsidRDefault="001C0047" w:rsidP="00D9224A">
            <w:pPr>
              <w:rPr>
                <w:lang w:eastAsia="de-DE"/>
              </w:rPr>
            </w:pPr>
            <w:r w:rsidRPr="00CE1BCA">
              <w:rPr>
                <w:lang w:eastAsia="de-DE"/>
              </w:rPr>
              <w:t>x</w:t>
            </w:r>
          </w:p>
        </w:tc>
      </w:tr>
      <w:tr w:rsidR="00DA56DA" w:rsidRPr="00CE1BCA" w14:paraId="73AB9099" w14:textId="77777777" w:rsidTr="00DA56DA">
        <w:tc>
          <w:tcPr>
            <w:tcW w:w="1951" w:type="dxa"/>
          </w:tcPr>
          <w:p w14:paraId="2E3348C0" w14:textId="77777777" w:rsidR="00DA56DA" w:rsidRPr="00CE1BCA" w:rsidRDefault="00DA56DA" w:rsidP="00D9224A">
            <w:pPr>
              <w:rPr>
                <w:lang w:eastAsia="de-DE"/>
              </w:rPr>
            </w:pPr>
            <w:r w:rsidRPr="00CE1BCA">
              <w:rPr>
                <w:lang w:eastAsia="de-DE"/>
              </w:rPr>
              <w:t>Preisänderungs-faktoren</w:t>
            </w:r>
          </w:p>
        </w:tc>
        <w:tc>
          <w:tcPr>
            <w:tcW w:w="2977" w:type="dxa"/>
          </w:tcPr>
          <w:p w14:paraId="007AC39F" w14:textId="77777777" w:rsidR="00DA56DA" w:rsidRPr="00CE1BCA" w:rsidRDefault="00DA56DA" w:rsidP="00D9224A">
            <w:pPr>
              <w:rPr>
                <w:lang w:eastAsia="de-DE"/>
              </w:rPr>
            </w:pPr>
            <w:r w:rsidRPr="00CE1BCA">
              <w:rPr>
                <w:lang w:eastAsia="de-DE"/>
              </w:rPr>
              <w:t>Investitionen</w:t>
            </w:r>
          </w:p>
        </w:tc>
        <w:tc>
          <w:tcPr>
            <w:tcW w:w="1134" w:type="dxa"/>
          </w:tcPr>
          <w:p w14:paraId="00AF6463" w14:textId="77777777" w:rsidR="00DA56DA" w:rsidRPr="00CE1BCA" w:rsidRDefault="00DA56DA" w:rsidP="00D9224A">
            <w:pPr>
              <w:rPr>
                <w:lang w:eastAsia="de-DE"/>
              </w:rPr>
            </w:pPr>
            <w:r w:rsidRPr="00CE1BCA">
              <w:rPr>
                <w:lang w:eastAsia="de-DE"/>
              </w:rPr>
              <w:t>1,02</w:t>
            </w:r>
          </w:p>
        </w:tc>
        <w:tc>
          <w:tcPr>
            <w:tcW w:w="1276" w:type="dxa"/>
          </w:tcPr>
          <w:p w14:paraId="63AAD13A" w14:textId="77777777" w:rsidR="00DA56DA" w:rsidRPr="00CE1BCA" w:rsidRDefault="00DA56DA" w:rsidP="00D9224A">
            <w:pPr>
              <w:rPr>
                <w:lang w:eastAsia="de-DE"/>
              </w:rPr>
            </w:pPr>
          </w:p>
        </w:tc>
        <w:tc>
          <w:tcPr>
            <w:tcW w:w="1559" w:type="dxa"/>
          </w:tcPr>
          <w:p w14:paraId="2B298A4E" w14:textId="77777777" w:rsidR="00DA56DA" w:rsidRPr="00CE1BCA" w:rsidRDefault="00DA56DA" w:rsidP="00D9224A">
            <w:pPr>
              <w:rPr>
                <w:lang w:eastAsia="de-DE"/>
              </w:rPr>
            </w:pPr>
            <w:r w:rsidRPr="00CE1BCA">
              <w:rPr>
                <w:lang w:eastAsia="de-DE"/>
              </w:rPr>
              <w:t>x</w:t>
            </w:r>
          </w:p>
        </w:tc>
      </w:tr>
      <w:tr w:rsidR="00DA56DA" w:rsidRPr="00CE1BCA" w14:paraId="624CBE68" w14:textId="77777777" w:rsidTr="00DA56DA">
        <w:tc>
          <w:tcPr>
            <w:tcW w:w="1951" w:type="dxa"/>
          </w:tcPr>
          <w:p w14:paraId="17D73B9D" w14:textId="77777777" w:rsidR="00DA56DA" w:rsidRPr="00CE1BCA" w:rsidRDefault="00DA56DA" w:rsidP="00D9224A">
            <w:pPr>
              <w:rPr>
                <w:lang w:eastAsia="de-DE"/>
              </w:rPr>
            </w:pPr>
          </w:p>
        </w:tc>
        <w:tc>
          <w:tcPr>
            <w:tcW w:w="2977" w:type="dxa"/>
          </w:tcPr>
          <w:p w14:paraId="3716BD98" w14:textId="77777777" w:rsidR="00DA56DA" w:rsidRPr="00CE1BCA" w:rsidRDefault="00DA56DA" w:rsidP="00D9224A">
            <w:pPr>
              <w:rPr>
                <w:lang w:eastAsia="de-DE"/>
              </w:rPr>
            </w:pPr>
            <w:r w:rsidRPr="00CE1BCA">
              <w:rPr>
                <w:lang w:eastAsia="de-DE"/>
              </w:rPr>
              <w:t>Biomasse-Brennstoff</w:t>
            </w:r>
          </w:p>
        </w:tc>
        <w:tc>
          <w:tcPr>
            <w:tcW w:w="1134" w:type="dxa"/>
          </w:tcPr>
          <w:p w14:paraId="7E743599" w14:textId="77777777" w:rsidR="00DA56DA" w:rsidRPr="00CE1BCA" w:rsidRDefault="00DA56DA" w:rsidP="00D9224A">
            <w:pPr>
              <w:rPr>
                <w:lang w:eastAsia="de-DE"/>
              </w:rPr>
            </w:pPr>
            <w:r w:rsidRPr="00CE1BCA">
              <w:rPr>
                <w:lang w:eastAsia="de-DE"/>
              </w:rPr>
              <w:t>1,02</w:t>
            </w:r>
          </w:p>
        </w:tc>
        <w:tc>
          <w:tcPr>
            <w:tcW w:w="1276" w:type="dxa"/>
          </w:tcPr>
          <w:p w14:paraId="4B39366D" w14:textId="77777777" w:rsidR="00DA56DA" w:rsidRPr="00CE1BCA" w:rsidRDefault="00DA56DA" w:rsidP="00D9224A">
            <w:pPr>
              <w:rPr>
                <w:lang w:eastAsia="de-DE"/>
              </w:rPr>
            </w:pPr>
          </w:p>
        </w:tc>
        <w:tc>
          <w:tcPr>
            <w:tcW w:w="1559" w:type="dxa"/>
          </w:tcPr>
          <w:p w14:paraId="6CE9D993" w14:textId="77777777" w:rsidR="00DA56DA" w:rsidRPr="00CE1BCA" w:rsidRDefault="00DA56DA" w:rsidP="00D9224A">
            <w:pPr>
              <w:rPr>
                <w:lang w:eastAsia="de-DE"/>
              </w:rPr>
            </w:pPr>
            <w:r w:rsidRPr="00CE1BCA">
              <w:rPr>
                <w:lang w:eastAsia="de-DE"/>
              </w:rPr>
              <w:t>x</w:t>
            </w:r>
          </w:p>
        </w:tc>
      </w:tr>
      <w:tr w:rsidR="00DA56DA" w:rsidRPr="00CE1BCA" w14:paraId="176F0524" w14:textId="77777777" w:rsidTr="00DA56DA">
        <w:tc>
          <w:tcPr>
            <w:tcW w:w="1951" w:type="dxa"/>
          </w:tcPr>
          <w:p w14:paraId="35318C1A" w14:textId="77777777" w:rsidR="00DA56DA" w:rsidRPr="00CE1BCA" w:rsidRDefault="00DA56DA" w:rsidP="00D9224A">
            <w:pPr>
              <w:rPr>
                <w:lang w:eastAsia="de-DE"/>
              </w:rPr>
            </w:pPr>
          </w:p>
        </w:tc>
        <w:tc>
          <w:tcPr>
            <w:tcW w:w="2977" w:type="dxa"/>
          </w:tcPr>
          <w:p w14:paraId="48D87FA3" w14:textId="77777777" w:rsidR="00DA56DA" w:rsidRPr="00CE1BCA" w:rsidRDefault="00DA56DA" w:rsidP="00D9224A">
            <w:pPr>
              <w:rPr>
                <w:lang w:eastAsia="de-DE"/>
              </w:rPr>
            </w:pPr>
            <w:r w:rsidRPr="00CE1BCA">
              <w:rPr>
                <w:lang w:eastAsia="de-DE"/>
              </w:rPr>
              <w:t>Fossiler Brennstoff</w:t>
            </w:r>
          </w:p>
        </w:tc>
        <w:tc>
          <w:tcPr>
            <w:tcW w:w="1134" w:type="dxa"/>
          </w:tcPr>
          <w:p w14:paraId="34A560EA" w14:textId="77777777" w:rsidR="00DA56DA" w:rsidRPr="00CE1BCA" w:rsidRDefault="00DA56DA" w:rsidP="00D9224A">
            <w:pPr>
              <w:rPr>
                <w:lang w:eastAsia="de-DE"/>
              </w:rPr>
            </w:pPr>
            <w:r w:rsidRPr="00CE1BCA">
              <w:rPr>
                <w:lang w:eastAsia="de-DE"/>
              </w:rPr>
              <w:t>1,03</w:t>
            </w:r>
          </w:p>
        </w:tc>
        <w:tc>
          <w:tcPr>
            <w:tcW w:w="1276" w:type="dxa"/>
          </w:tcPr>
          <w:p w14:paraId="4783BC89" w14:textId="77777777" w:rsidR="00DA56DA" w:rsidRPr="00CE1BCA" w:rsidRDefault="00DA56DA" w:rsidP="00D9224A">
            <w:pPr>
              <w:rPr>
                <w:lang w:eastAsia="de-DE"/>
              </w:rPr>
            </w:pPr>
          </w:p>
        </w:tc>
        <w:tc>
          <w:tcPr>
            <w:tcW w:w="1559" w:type="dxa"/>
          </w:tcPr>
          <w:p w14:paraId="23E4B135" w14:textId="77777777" w:rsidR="00DA56DA" w:rsidRPr="00CE1BCA" w:rsidRDefault="00DA56DA" w:rsidP="00D9224A">
            <w:pPr>
              <w:rPr>
                <w:lang w:eastAsia="de-DE"/>
              </w:rPr>
            </w:pPr>
            <w:r w:rsidRPr="00CE1BCA">
              <w:rPr>
                <w:lang w:eastAsia="de-DE"/>
              </w:rPr>
              <w:t>x</w:t>
            </w:r>
          </w:p>
        </w:tc>
      </w:tr>
      <w:tr w:rsidR="00DA56DA" w:rsidRPr="00CE1BCA" w14:paraId="3A35FB83" w14:textId="77777777" w:rsidTr="00DA56DA">
        <w:tc>
          <w:tcPr>
            <w:tcW w:w="1951" w:type="dxa"/>
          </w:tcPr>
          <w:p w14:paraId="1924E31D" w14:textId="77777777" w:rsidR="00DA56DA" w:rsidRPr="00CE1BCA" w:rsidRDefault="00DA56DA" w:rsidP="00D9224A">
            <w:pPr>
              <w:rPr>
                <w:lang w:eastAsia="de-DE"/>
              </w:rPr>
            </w:pPr>
          </w:p>
        </w:tc>
        <w:tc>
          <w:tcPr>
            <w:tcW w:w="2977" w:type="dxa"/>
          </w:tcPr>
          <w:p w14:paraId="37298961" w14:textId="77777777" w:rsidR="00DA56DA" w:rsidRPr="00CE1BCA" w:rsidRDefault="00DA56DA" w:rsidP="00D9224A">
            <w:pPr>
              <w:rPr>
                <w:lang w:eastAsia="de-DE"/>
              </w:rPr>
            </w:pPr>
            <w:r w:rsidRPr="00CE1BCA">
              <w:rPr>
                <w:lang w:eastAsia="de-DE"/>
              </w:rPr>
              <w:t>Strom</w:t>
            </w:r>
          </w:p>
        </w:tc>
        <w:tc>
          <w:tcPr>
            <w:tcW w:w="1134" w:type="dxa"/>
          </w:tcPr>
          <w:p w14:paraId="4F8830C5" w14:textId="77777777" w:rsidR="00DA56DA" w:rsidRPr="00CE1BCA" w:rsidRDefault="00DA56DA" w:rsidP="00D9224A">
            <w:pPr>
              <w:rPr>
                <w:lang w:eastAsia="de-DE"/>
              </w:rPr>
            </w:pPr>
            <w:r w:rsidRPr="00CE1BCA">
              <w:rPr>
                <w:lang w:eastAsia="de-DE"/>
              </w:rPr>
              <w:t>1,03</w:t>
            </w:r>
          </w:p>
        </w:tc>
        <w:tc>
          <w:tcPr>
            <w:tcW w:w="1276" w:type="dxa"/>
          </w:tcPr>
          <w:p w14:paraId="36C3C9F0" w14:textId="77777777" w:rsidR="00DA56DA" w:rsidRPr="00CE1BCA" w:rsidRDefault="00DA56DA" w:rsidP="00D9224A">
            <w:pPr>
              <w:rPr>
                <w:lang w:eastAsia="de-DE"/>
              </w:rPr>
            </w:pPr>
          </w:p>
        </w:tc>
        <w:tc>
          <w:tcPr>
            <w:tcW w:w="1559" w:type="dxa"/>
          </w:tcPr>
          <w:p w14:paraId="1026C3E6" w14:textId="77777777" w:rsidR="00DA56DA" w:rsidRPr="00CE1BCA" w:rsidRDefault="00DA56DA" w:rsidP="00D9224A">
            <w:pPr>
              <w:rPr>
                <w:lang w:eastAsia="de-DE"/>
              </w:rPr>
            </w:pPr>
            <w:r w:rsidRPr="00CE1BCA">
              <w:rPr>
                <w:lang w:eastAsia="de-DE"/>
              </w:rPr>
              <w:t>x</w:t>
            </w:r>
          </w:p>
        </w:tc>
      </w:tr>
      <w:tr w:rsidR="00DA56DA" w:rsidRPr="00CE1BCA" w14:paraId="56DA6D97" w14:textId="77777777" w:rsidTr="00DA56DA">
        <w:tc>
          <w:tcPr>
            <w:tcW w:w="1951" w:type="dxa"/>
          </w:tcPr>
          <w:p w14:paraId="43FEA9D4" w14:textId="77777777" w:rsidR="00DA56DA" w:rsidRPr="00CE1BCA" w:rsidRDefault="00DA56DA" w:rsidP="00D9224A">
            <w:pPr>
              <w:rPr>
                <w:lang w:eastAsia="de-DE"/>
              </w:rPr>
            </w:pPr>
          </w:p>
        </w:tc>
        <w:tc>
          <w:tcPr>
            <w:tcW w:w="2977" w:type="dxa"/>
          </w:tcPr>
          <w:p w14:paraId="1BC610AB" w14:textId="77777777" w:rsidR="00DA56DA" w:rsidRPr="00CE1BCA" w:rsidRDefault="00EA3EB3" w:rsidP="00D9224A">
            <w:pPr>
              <w:rPr>
                <w:lang w:eastAsia="de-DE"/>
              </w:rPr>
            </w:pPr>
            <w:r>
              <w:rPr>
                <w:lang w:eastAsia="de-DE"/>
              </w:rPr>
              <w:t xml:space="preserve">Lohnkosten </w:t>
            </w:r>
            <w:r w:rsidR="00DA56DA" w:rsidRPr="00CE1BCA">
              <w:rPr>
                <w:lang w:eastAsia="de-DE"/>
              </w:rPr>
              <w:t>und sonstige Kosten</w:t>
            </w:r>
          </w:p>
        </w:tc>
        <w:tc>
          <w:tcPr>
            <w:tcW w:w="1134" w:type="dxa"/>
          </w:tcPr>
          <w:p w14:paraId="187A441E" w14:textId="77777777" w:rsidR="00DA56DA" w:rsidRPr="00CE1BCA" w:rsidRDefault="00DA56DA" w:rsidP="00D9224A">
            <w:pPr>
              <w:rPr>
                <w:lang w:eastAsia="de-DE"/>
              </w:rPr>
            </w:pPr>
            <w:r w:rsidRPr="00CE1BCA">
              <w:rPr>
                <w:lang w:eastAsia="de-DE"/>
              </w:rPr>
              <w:t>1,02</w:t>
            </w:r>
          </w:p>
        </w:tc>
        <w:tc>
          <w:tcPr>
            <w:tcW w:w="1276" w:type="dxa"/>
          </w:tcPr>
          <w:p w14:paraId="2593FE21" w14:textId="77777777" w:rsidR="00DA56DA" w:rsidRPr="00CE1BCA" w:rsidRDefault="00DA56DA" w:rsidP="00D9224A">
            <w:pPr>
              <w:rPr>
                <w:lang w:eastAsia="de-DE"/>
              </w:rPr>
            </w:pPr>
          </w:p>
        </w:tc>
        <w:tc>
          <w:tcPr>
            <w:tcW w:w="1559" w:type="dxa"/>
          </w:tcPr>
          <w:p w14:paraId="3988F98D" w14:textId="77777777" w:rsidR="00DA56DA" w:rsidRPr="00CE1BCA" w:rsidRDefault="00DA56DA" w:rsidP="00D9224A">
            <w:pPr>
              <w:rPr>
                <w:lang w:eastAsia="de-DE"/>
              </w:rPr>
            </w:pPr>
            <w:r w:rsidRPr="00CE1BCA">
              <w:rPr>
                <w:lang w:eastAsia="de-DE"/>
              </w:rPr>
              <w:t>x</w:t>
            </w:r>
          </w:p>
        </w:tc>
      </w:tr>
      <w:tr w:rsidR="00DA56DA" w:rsidRPr="00CE1BCA" w14:paraId="3E9000ED" w14:textId="77777777" w:rsidTr="00DA56DA">
        <w:tc>
          <w:tcPr>
            <w:tcW w:w="1951" w:type="dxa"/>
          </w:tcPr>
          <w:p w14:paraId="14AB0BC1" w14:textId="77777777" w:rsidR="00DA56DA" w:rsidRPr="00CE1BCA" w:rsidRDefault="00DA56DA" w:rsidP="00D9224A">
            <w:pPr>
              <w:rPr>
                <w:lang w:eastAsia="de-DE"/>
              </w:rPr>
            </w:pPr>
          </w:p>
        </w:tc>
        <w:tc>
          <w:tcPr>
            <w:tcW w:w="2977" w:type="dxa"/>
          </w:tcPr>
          <w:p w14:paraId="00EEB30C" w14:textId="77777777" w:rsidR="00DA56DA" w:rsidRPr="00CE1BCA" w:rsidRDefault="00DA56DA" w:rsidP="00D9224A">
            <w:pPr>
              <w:rPr>
                <w:lang w:eastAsia="de-DE"/>
              </w:rPr>
            </w:pPr>
            <w:r w:rsidRPr="00CE1BCA">
              <w:rPr>
                <w:lang w:eastAsia="de-DE"/>
              </w:rPr>
              <w:t>Instandhaltung</w:t>
            </w:r>
          </w:p>
        </w:tc>
        <w:tc>
          <w:tcPr>
            <w:tcW w:w="1134" w:type="dxa"/>
          </w:tcPr>
          <w:p w14:paraId="60579538" w14:textId="77777777" w:rsidR="00DA56DA" w:rsidRPr="00CE1BCA" w:rsidRDefault="00DA56DA" w:rsidP="00D9224A">
            <w:pPr>
              <w:rPr>
                <w:lang w:eastAsia="de-DE"/>
              </w:rPr>
            </w:pPr>
            <w:r w:rsidRPr="00CE1BCA">
              <w:rPr>
                <w:lang w:eastAsia="de-DE"/>
              </w:rPr>
              <w:t>1,02</w:t>
            </w:r>
          </w:p>
        </w:tc>
        <w:tc>
          <w:tcPr>
            <w:tcW w:w="1276" w:type="dxa"/>
          </w:tcPr>
          <w:p w14:paraId="1B047896" w14:textId="77777777" w:rsidR="00DA56DA" w:rsidRPr="00CE1BCA" w:rsidRDefault="00DA56DA" w:rsidP="00D9224A">
            <w:pPr>
              <w:rPr>
                <w:lang w:eastAsia="de-DE"/>
              </w:rPr>
            </w:pPr>
          </w:p>
        </w:tc>
        <w:tc>
          <w:tcPr>
            <w:tcW w:w="1559" w:type="dxa"/>
          </w:tcPr>
          <w:p w14:paraId="1592DF5F" w14:textId="77777777" w:rsidR="00DA56DA" w:rsidRPr="00CE1BCA" w:rsidRDefault="00DA56DA" w:rsidP="00D9224A">
            <w:pPr>
              <w:rPr>
                <w:lang w:eastAsia="de-DE"/>
              </w:rPr>
            </w:pPr>
            <w:r w:rsidRPr="00CE1BCA">
              <w:rPr>
                <w:lang w:eastAsia="de-DE"/>
              </w:rPr>
              <w:t>x</w:t>
            </w:r>
          </w:p>
        </w:tc>
      </w:tr>
      <w:tr w:rsidR="00EA3EB3" w:rsidRPr="00CE1BCA" w14:paraId="03D3EFB0" w14:textId="77777777" w:rsidTr="00DA56DA">
        <w:tc>
          <w:tcPr>
            <w:tcW w:w="1951" w:type="dxa"/>
          </w:tcPr>
          <w:p w14:paraId="35804D87" w14:textId="77777777" w:rsidR="00EA3EB3" w:rsidRPr="00CE1BCA" w:rsidRDefault="00EA3EB3" w:rsidP="00D9224A">
            <w:pPr>
              <w:rPr>
                <w:lang w:eastAsia="de-DE"/>
              </w:rPr>
            </w:pPr>
          </w:p>
        </w:tc>
        <w:tc>
          <w:tcPr>
            <w:tcW w:w="2977" w:type="dxa"/>
          </w:tcPr>
          <w:p w14:paraId="162B0E2F" w14:textId="77777777" w:rsidR="00EA3EB3" w:rsidRPr="00CE1BCA" w:rsidRDefault="00EA3EB3" w:rsidP="00D9224A">
            <w:pPr>
              <w:rPr>
                <w:lang w:eastAsia="de-DE"/>
              </w:rPr>
            </w:pPr>
            <w:r>
              <w:rPr>
                <w:lang w:eastAsia="de-DE"/>
              </w:rPr>
              <w:t>Wärmeerlöse</w:t>
            </w:r>
          </w:p>
        </w:tc>
        <w:tc>
          <w:tcPr>
            <w:tcW w:w="1134" w:type="dxa"/>
          </w:tcPr>
          <w:p w14:paraId="0CCBE842" w14:textId="77777777" w:rsidR="00EA3EB3" w:rsidRPr="00CE1BCA" w:rsidRDefault="00EA3EB3" w:rsidP="00D9224A">
            <w:pPr>
              <w:rPr>
                <w:lang w:eastAsia="de-DE"/>
              </w:rPr>
            </w:pPr>
            <w:r>
              <w:rPr>
                <w:lang w:eastAsia="de-DE"/>
              </w:rPr>
              <w:t>1,02</w:t>
            </w:r>
          </w:p>
        </w:tc>
        <w:tc>
          <w:tcPr>
            <w:tcW w:w="1276" w:type="dxa"/>
          </w:tcPr>
          <w:p w14:paraId="0599F4E3" w14:textId="77777777" w:rsidR="00EA3EB3" w:rsidRPr="00CE1BCA" w:rsidRDefault="00EA3EB3" w:rsidP="00D9224A">
            <w:pPr>
              <w:rPr>
                <w:lang w:eastAsia="de-DE"/>
              </w:rPr>
            </w:pPr>
          </w:p>
        </w:tc>
        <w:tc>
          <w:tcPr>
            <w:tcW w:w="1559" w:type="dxa"/>
          </w:tcPr>
          <w:p w14:paraId="7E5451D2" w14:textId="77777777" w:rsidR="00EA3EB3" w:rsidRPr="00CE1BCA" w:rsidRDefault="00EA3EB3" w:rsidP="00D9224A">
            <w:pPr>
              <w:rPr>
                <w:lang w:eastAsia="de-DE"/>
              </w:rPr>
            </w:pPr>
            <w:r>
              <w:rPr>
                <w:lang w:eastAsia="de-DE"/>
              </w:rPr>
              <w:t>x</w:t>
            </w:r>
          </w:p>
        </w:tc>
      </w:tr>
      <w:tr w:rsidR="00EA3EB3" w:rsidRPr="00CE1BCA" w14:paraId="0A75C9DF" w14:textId="77777777" w:rsidTr="00DA56DA">
        <w:tc>
          <w:tcPr>
            <w:tcW w:w="1951" w:type="dxa"/>
          </w:tcPr>
          <w:p w14:paraId="749ED2EE" w14:textId="77777777" w:rsidR="00EA3EB3" w:rsidRPr="00CE1BCA" w:rsidRDefault="00EA3EB3" w:rsidP="00D9224A">
            <w:pPr>
              <w:rPr>
                <w:lang w:eastAsia="de-DE"/>
              </w:rPr>
            </w:pPr>
          </w:p>
        </w:tc>
        <w:tc>
          <w:tcPr>
            <w:tcW w:w="2977" w:type="dxa"/>
          </w:tcPr>
          <w:p w14:paraId="0C0EE3CF" w14:textId="77777777" w:rsidR="00EA3EB3" w:rsidRDefault="00EA3EB3" w:rsidP="00D9224A">
            <w:pPr>
              <w:rPr>
                <w:lang w:eastAsia="de-DE"/>
              </w:rPr>
            </w:pPr>
            <w:r>
              <w:rPr>
                <w:lang w:eastAsia="de-DE"/>
              </w:rPr>
              <w:t>Stromerlöse</w:t>
            </w:r>
          </w:p>
        </w:tc>
        <w:tc>
          <w:tcPr>
            <w:tcW w:w="1134" w:type="dxa"/>
          </w:tcPr>
          <w:p w14:paraId="32462CAE" w14:textId="77777777" w:rsidR="00EA3EB3" w:rsidRPr="00CE1BCA" w:rsidRDefault="00EA3EB3" w:rsidP="00D9224A">
            <w:pPr>
              <w:rPr>
                <w:lang w:eastAsia="de-DE"/>
              </w:rPr>
            </w:pPr>
            <w:r>
              <w:rPr>
                <w:lang w:eastAsia="de-DE"/>
              </w:rPr>
              <w:t>1,00</w:t>
            </w:r>
          </w:p>
        </w:tc>
        <w:tc>
          <w:tcPr>
            <w:tcW w:w="1276" w:type="dxa"/>
          </w:tcPr>
          <w:p w14:paraId="492CD6B1" w14:textId="77777777" w:rsidR="00EA3EB3" w:rsidRPr="00CE1BCA" w:rsidRDefault="00EA3EB3" w:rsidP="00D9224A">
            <w:pPr>
              <w:rPr>
                <w:lang w:eastAsia="de-DE"/>
              </w:rPr>
            </w:pPr>
          </w:p>
        </w:tc>
        <w:tc>
          <w:tcPr>
            <w:tcW w:w="1559" w:type="dxa"/>
          </w:tcPr>
          <w:p w14:paraId="58352914" w14:textId="77777777" w:rsidR="00EA3EB3" w:rsidRPr="00CE1BCA" w:rsidRDefault="00EA3EB3" w:rsidP="00D9224A">
            <w:pPr>
              <w:rPr>
                <w:lang w:eastAsia="de-DE"/>
              </w:rPr>
            </w:pPr>
            <w:r>
              <w:rPr>
                <w:lang w:eastAsia="de-DE"/>
              </w:rPr>
              <w:t>x</w:t>
            </w:r>
          </w:p>
        </w:tc>
      </w:tr>
    </w:tbl>
    <w:p w14:paraId="63CE2F2D" w14:textId="77777777" w:rsidR="00D9224A" w:rsidRPr="00CE1BCA" w:rsidRDefault="00D9224A" w:rsidP="00D9224A">
      <w:pPr>
        <w:rPr>
          <w:lang w:eastAsia="de-DE"/>
        </w:rPr>
      </w:pPr>
    </w:p>
    <w:p w14:paraId="77F4AFE7" w14:textId="77777777" w:rsidR="00100270" w:rsidRDefault="00E14D2E" w:rsidP="00D9224A">
      <w:pPr>
        <w:rPr>
          <w:ins w:id="36" w:author="Schöberl, Wolfram (carmen-ev)" w:date="2024-07-09T17:49:00Z"/>
          <w:bCs/>
          <w:lang w:eastAsia="de-DE"/>
        </w:rPr>
      </w:pPr>
      <w:ins w:id="37" w:author="Schöberl, Wolfram (carmen-ev)" w:date="2024-07-09T17:47:00Z">
        <w:r w:rsidRPr="00E14D2E">
          <w:rPr>
            <w:bCs/>
            <w:lang w:eastAsia="de-DE"/>
          </w:rPr>
          <w:lastRenderedPageBreak/>
          <w:t>Nach der</w:t>
        </w:r>
      </w:ins>
      <w:ins w:id="38" w:author="Schöberl, Wolfram (carmen-ev)" w:date="2024-07-09T17:48:00Z">
        <w:r w:rsidRPr="00E14D2E">
          <w:rPr>
            <w:bCs/>
            <w:lang w:eastAsia="de-DE"/>
          </w:rPr>
          <w:t xml:space="preserve"> </w:t>
        </w:r>
        <w:r>
          <w:rPr>
            <w:bCs/>
            <w:lang w:eastAsia="de-DE"/>
          </w:rPr>
          <w:t>Angabe für „</w:t>
        </w:r>
        <w:r w:rsidRPr="00E14D2E">
          <w:rPr>
            <w:bCs/>
            <w:lang w:eastAsia="de-DE"/>
          </w:rPr>
          <w:t>Investitionsförderung prozentual</w:t>
        </w:r>
        <w:r>
          <w:rPr>
            <w:bCs/>
            <w:lang w:eastAsia="de-DE"/>
          </w:rPr>
          <w:t xml:space="preserve">“ werden Checkboxen für die </w:t>
        </w:r>
      </w:ins>
      <w:ins w:id="39" w:author="Schöberl, Wolfram (carmen-ev)" w:date="2024-07-09T17:49:00Z">
        <w:r>
          <w:rPr>
            <w:bCs/>
            <w:lang w:eastAsia="de-DE"/>
          </w:rPr>
          <w:t>Produktbereiche e</w:t>
        </w:r>
      </w:ins>
      <w:ins w:id="40" w:author="Schöberl, Wolfram (carmen-ev)" w:date="2024-07-09T17:52:00Z">
        <w:r>
          <w:rPr>
            <w:bCs/>
            <w:lang w:eastAsia="de-DE"/>
          </w:rPr>
          <w:t>i</w:t>
        </w:r>
      </w:ins>
      <w:ins w:id="41" w:author="Schöberl, Wolfram (carmen-ev)" w:date="2024-07-09T17:49:00Z">
        <w:r>
          <w:rPr>
            <w:bCs/>
            <w:lang w:eastAsia="de-DE"/>
          </w:rPr>
          <w:t>ngeblendet:</w:t>
        </w:r>
      </w:ins>
    </w:p>
    <w:tbl>
      <w:tblPr>
        <w:tblStyle w:val="Tabellenraster"/>
        <w:tblW w:w="0" w:type="auto"/>
        <w:tblLook w:val="04A0" w:firstRow="1" w:lastRow="0" w:firstColumn="1" w:lastColumn="0" w:noHBand="0" w:noVBand="1"/>
      </w:tblPr>
      <w:tblGrid>
        <w:gridCol w:w="4172"/>
        <w:gridCol w:w="2557"/>
      </w:tblGrid>
      <w:tr w:rsidR="00385E5E" w:rsidRPr="00385E5E" w14:paraId="7C0CB02E" w14:textId="77777777" w:rsidTr="00E14D2E">
        <w:trPr>
          <w:ins w:id="42" w:author="Schöberl, Wolfram (carmen-ev)" w:date="2024-07-09T17:56:00Z"/>
        </w:trPr>
        <w:tc>
          <w:tcPr>
            <w:tcW w:w="4172" w:type="dxa"/>
          </w:tcPr>
          <w:p w14:paraId="010D39F7" w14:textId="77777777" w:rsidR="00385E5E" w:rsidRPr="00385E5E" w:rsidRDefault="00385E5E" w:rsidP="007A099B">
            <w:pPr>
              <w:rPr>
                <w:ins w:id="43" w:author="Schöberl, Wolfram (carmen-ev)" w:date="2024-07-09T17:56:00Z"/>
                <w:b/>
                <w:lang w:eastAsia="de-DE"/>
              </w:rPr>
            </w:pPr>
            <w:ins w:id="44" w:author="Schöberl, Wolfram (carmen-ev)" w:date="2024-07-09T17:57:00Z">
              <w:r w:rsidRPr="00385E5E">
                <w:rPr>
                  <w:b/>
                  <w:lang w:eastAsia="de-DE"/>
                </w:rPr>
                <w:t>Produktbereich</w:t>
              </w:r>
            </w:ins>
          </w:p>
        </w:tc>
        <w:tc>
          <w:tcPr>
            <w:tcW w:w="2557" w:type="dxa"/>
          </w:tcPr>
          <w:p w14:paraId="737574BF" w14:textId="77777777" w:rsidR="00385E5E" w:rsidRPr="00385E5E" w:rsidRDefault="00385E5E" w:rsidP="007A099B">
            <w:pPr>
              <w:rPr>
                <w:ins w:id="45" w:author="Schöberl, Wolfram (carmen-ev)" w:date="2024-07-09T17:56:00Z"/>
                <w:b/>
                <w:lang w:eastAsia="de-DE"/>
              </w:rPr>
            </w:pPr>
            <w:ins w:id="46" w:author="Schöberl, Wolfram (carmen-ev)" w:date="2024-07-09T17:57:00Z">
              <w:r w:rsidRPr="00385E5E">
                <w:rPr>
                  <w:b/>
                  <w:lang w:eastAsia="de-DE"/>
                </w:rPr>
                <w:t>Voreinstellung</w:t>
              </w:r>
            </w:ins>
          </w:p>
        </w:tc>
      </w:tr>
      <w:tr w:rsidR="00385E5E" w:rsidRPr="007A099B" w14:paraId="04D97412" w14:textId="77777777" w:rsidTr="00E14D2E">
        <w:trPr>
          <w:ins w:id="47" w:author="Schöberl, Wolfram (carmen-ev)" w:date="2024-07-09T17:56:00Z"/>
        </w:trPr>
        <w:tc>
          <w:tcPr>
            <w:tcW w:w="4172" w:type="dxa"/>
          </w:tcPr>
          <w:p w14:paraId="0DCFD691" w14:textId="77777777" w:rsidR="00385E5E" w:rsidRPr="007A099B" w:rsidRDefault="00385E5E" w:rsidP="007A099B">
            <w:pPr>
              <w:rPr>
                <w:ins w:id="48" w:author="Schöberl, Wolfram (carmen-ev)" w:date="2024-07-09T17:56:00Z"/>
                <w:bCs/>
                <w:lang w:eastAsia="de-DE"/>
              </w:rPr>
            </w:pPr>
            <w:ins w:id="49" w:author="Schöberl, Wolfram (carmen-ev)" w:date="2024-07-09T17:57:00Z">
              <w:r w:rsidRPr="007A099B">
                <w:rPr>
                  <w:bCs/>
                  <w:lang w:eastAsia="de-DE"/>
                </w:rPr>
                <w:t>Biomassekessel</w:t>
              </w:r>
            </w:ins>
          </w:p>
        </w:tc>
        <w:tc>
          <w:tcPr>
            <w:tcW w:w="2557" w:type="dxa"/>
          </w:tcPr>
          <w:p w14:paraId="796723E8" w14:textId="77777777" w:rsidR="00385E5E" w:rsidRPr="007A099B" w:rsidRDefault="00385E5E" w:rsidP="007A099B">
            <w:pPr>
              <w:rPr>
                <w:ins w:id="50" w:author="Schöberl, Wolfram (carmen-ev)" w:date="2024-07-09T17:56:00Z"/>
                <w:bCs/>
                <w:lang w:eastAsia="de-DE"/>
              </w:rPr>
            </w:pPr>
            <w:ins w:id="51" w:author="Schöberl, Wolfram (carmen-ev)" w:date="2024-07-09T17:57:00Z">
              <w:r>
                <w:rPr>
                  <w:bCs/>
                  <w:lang w:eastAsia="de-DE"/>
                </w:rPr>
                <w:t>X</w:t>
              </w:r>
            </w:ins>
          </w:p>
        </w:tc>
      </w:tr>
      <w:tr w:rsidR="00385E5E" w:rsidRPr="007A099B" w14:paraId="279680F3" w14:textId="77777777" w:rsidTr="00E14D2E">
        <w:trPr>
          <w:ins w:id="52" w:author="Schöberl, Wolfram (carmen-ev)" w:date="2024-07-09T17:56:00Z"/>
        </w:trPr>
        <w:tc>
          <w:tcPr>
            <w:tcW w:w="4172" w:type="dxa"/>
          </w:tcPr>
          <w:p w14:paraId="25468286" w14:textId="77777777" w:rsidR="00385E5E" w:rsidRPr="007A099B" w:rsidRDefault="00385E5E" w:rsidP="007A099B">
            <w:pPr>
              <w:rPr>
                <w:ins w:id="53" w:author="Schöberl, Wolfram (carmen-ev)" w:date="2024-07-09T17:56:00Z"/>
                <w:bCs/>
                <w:lang w:eastAsia="de-DE"/>
              </w:rPr>
            </w:pPr>
            <w:ins w:id="54" w:author="Schöberl, Wolfram (carmen-ev)" w:date="2024-07-09T17:56:00Z">
              <w:r w:rsidRPr="007A099B">
                <w:rPr>
                  <w:bCs/>
                  <w:lang w:eastAsia="de-DE"/>
                </w:rPr>
                <w:t>Fossile Kessel</w:t>
              </w:r>
            </w:ins>
          </w:p>
        </w:tc>
        <w:tc>
          <w:tcPr>
            <w:tcW w:w="2557" w:type="dxa"/>
          </w:tcPr>
          <w:p w14:paraId="1D0A1A0F" w14:textId="77777777" w:rsidR="00385E5E" w:rsidRPr="007A099B" w:rsidRDefault="00385E5E" w:rsidP="007A099B">
            <w:pPr>
              <w:rPr>
                <w:ins w:id="55" w:author="Schöberl, Wolfram (carmen-ev)" w:date="2024-07-09T17:56:00Z"/>
                <w:bCs/>
                <w:lang w:eastAsia="de-DE"/>
              </w:rPr>
            </w:pPr>
          </w:p>
        </w:tc>
      </w:tr>
      <w:tr w:rsidR="00385E5E" w:rsidRPr="007A099B" w14:paraId="37CA8811" w14:textId="77777777" w:rsidTr="00E14D2E">
        <w:trPr>
          <w:ins w:id="56" w:author="Schöberl, Wolfram (carmen-ev)" w:date="2024-07-09T17:56:00Z"/>
        </w:trPr>
        <w:tc>
          <w:tcPr>
            <w:tcW w:w="4172" w:type="dxa"/>
          </w:tcPr>
          <w:p w14:paraId="53DDB967" w14:textId="77777777" w:rsidR="00385E5E" w:rsidRPr="007A099B" w:rsidRDefault="00385E5E" w:rsidP="007A099B">
            <w:pPr>
              <w:rPr>
                <w:ins w:id="57" w:author="Schöberl, Wolfram (carmen-ev)" w:date="2024-07-09T17:56:00Z"/>
                <w:bCs/>
                <w:lang w:eastAsia="de-DE"/>
              </w:rPr>
            </w:pPr>
            <w:ins w:id="58" w:author="Schöberl, Wolfram (carmen-ev)" w:date="2024-07-09T17:56:00Z">
              <w:r w:rsidRPr="007A099B">
                <w:rPr>
                  <w:bCs/>
                  <w:lang w:eastAsia="de-DE"/>
                </w:rPr>
                <w:t>KWK-Anlagen</w:t>
              </w:r>
            </w:ins>
          </w:p>
        </w:tc>
        <w:tc>
          <w:tcPr>
            <w:tcW w:w="2557" w:type="dxa"/>
          </w:tcPr>
          <w:p w14:paraId="7C1E770F" w14:textId="77777777" w:rsidR="00385E5E" w:rsidRPr="007A099B" w:rsidRDefault="00385E5E" w:rsidP="007A099B">
            <w:pPr>
              <w:rPr>
                <w:ins w:id="59" w:author="Schöberl, Wolfram (carmen-ev)" w:date="2024-07-09T17:56:00Z"/>
                <w:bCs/>
                <w:lang w:eastAsia="de-DE"/>
              </w:rPr>
            </w:pPr>
          </w:p>
        </w:tc>
      </w:tr>
      <w:tr w:rsidR="00385E5E" w:rsidRPr="007A099B" w14:paraId="33820117" w14:textId="77777777" w:rsidTr="00E14D2E">
        <w:trPr>
          <w:ins w:id="60" w:author="Schöberl, Wolfram (carmen-ev)" w:date="2024-07-09T17:56:00Z"/>
        </w:trPr>
        <w:tc>
          <w:tcPr>
            <w:tcW w:w="4172" w:type="dxa"/>
          </w:tcPr>
          <w:p w14:paraId="6FD2B356" w14:textId="77777777" w:rsidR="00385E5E" w:rsidRPr="007A099B" w:rsidRDefault="00385E5E" w:rsidP="007A099B">
            <w:pPr>
              <w:rPr>
                <w:ins w:id="61" w:author="Schöberl, Wolfram (carmen-ev)" w:date="2024-07-09T17:56:00Z"/>
                <w:bCs/>
                <w:lang w:eastAsia="de-DE"/>
              </w:rPr>
            </w:pPr>
            <w:ins w:id="62" w:author="Schöberl, Wolfram (carmen-ev)" w:date="2024-07-09T17:56:00Z">
              <w:r w:rsidRPr="007A099B">
                <w:rPr>
                  <w:bCs/>
                  <w:lang w:eastAsia="de-DE"/>
                </w:rPr>
                <w:t>Solarthermische Anlagen</w:t>
              </w:r>
            </w:ins>
          </w:p>
        </w:tc>
        <w:tc>
          <w:tcPr>
            <w:tcW w:w="2557" w:type="dxa"/>
          </w:tcPr>
          <w:p w14:paraId="0136EF2B" w14:textId="77777777" w:rsidR="00385E5E" w:rsidRPr="007A099B" w:rsidRDefault="00385E5E" w:rsidP="007A099B">
            <w:pPr>
              <w:rPr>
                <w:ins w:id="63" w:author="Schöberl, Wolfram (carmen-ev)" w:date="2024-07-09T17:56:00Z"/>
                <w:bCs/>
                <w:lang w:eastAsia="de-DE"/>
              </w:rPr>
            </w:pPr>
            <w:ins w:id="64" w:author="Schöberl, Wolfram (carmen-ev)" w:date="2024-07-09T17:57:00Z">
              <w:r>
                <w:rPr>
                  <w:bCs/>
                  <w:lang w:eastAsia="de-DE"/>
                </w:rPr>
                <w:t>X</w:t>
              </w:r>
            </w:ins>
          </w:p>
        </w:tc>
      </w:tr>
      <w:tr w:rsidR="00385E5E" w:rsidRPr="007A099B" w14:paraId="17A47092" w14:textId="77777777" w:rsidTr="00E14D2E">
        <w:trPr>
          <w:ins w:id="65" w:author="Schöberl, Wolfram (carmen-ev)" w:date="2024-07-09T17:56:00Z"/>
        </w:trPr>
        <w:tc>
          <w:tcPr>
            <w:tcW w:w="4172" w:type="dxa"/>
          </w:tcPr>
          <w:p w14:paraId="1D70993D" w14:textId="77777777" w:rsidR="00385E5E" w:rsidRPr="007A099B" w:rsidRDefault="00385E5E" w:rsidP="007A099B">
            <w:pPr>
              <w:rPr>
                <w:ins w:id="66" w:author="Schöberl, Wolfram (carmen-ev)" w:date="2024-07-09T17:56:00Z"/>
                <w:bCs/>
                <w:lang w:eastAsia="de-DE"/>
              </w:rPr>
            </w:pPr>
            <w:ins w:id="67" w:author="Schöberl, Wolfram (carmen-ev)" w:date="2024-07-09T17:56:00Z">
              <w:r w:rsidRPr="007A099B">
                <w:rPr>
                  <w:bCs/>
                  <w:lang w:eastAsia="de-DE"/>
                </w:rPr>
                <w:t>Elektrische Wärmeerzeuger</w:t>
              </w:r>
            </w:ins>
          </w:p>
        </w:tc>
        <w:tc>
          <w:tcPr>
            <w:tcW w:w="2557" w:type="dxa"/>
          </w:tcPr>
          <w:p w14:paraId="03B37BE3" w14:textId="77777777" w:rsidR="00385E5E" w:rsidRPr="007A099B" w:rsidRDefault="00385E5E" w:rsidP="007A099B">
            <w:pPr>
              <w:rPr>
                <w:ins w:id="68" w:author="Schöberl, Wolfram (carmen-ev)" w:date="2024-07-09T17:56:00Z"/>
                <w:bCs/>
                <w:lang w:eastAsia="de-DE"/>
              </w:rPr>
            </w:pPr>
          </w:p>
        </w:tc>
      </w:tr>
      <w:tr w:rsidR="00385E5E" w:rsidRPr="007A099B" w14:paraId="4940C85D" w14:textId="77777777" w:rsidTr="00E14D2E">
        <w:trPr>
          <w:ins w:id="69" w:author="Schöberl, Wolfram (carmen-ev)" w:date="2024-07-09T17:56:00Z"/>
        </w:trPr>
        <w:tc>
          <w:tcPr>
            <w:tcW w:w="4172" w:type="dxa"/>
          </w:tcPr>
          <w:p w14:paraId="1A7F5C9B" w14:textId="77777777" w:rsidR="00385E5E" w:rsidRPr="007A099B" w:rsidRDefault="00385E5E" w:rsidP="007A099B">
            <w:pPr>
              <w:rPr>
                <w:ins w:id="70" w:author="Schöberl, Wolfram (carmen-ev)" w:date="2024-07-09T17:56:00Z"/>
                <w:bCs/>
                <w:lang w:eastAsia="de-DE"/>
              </w:rPr>
            </w:pPr>
            <w:ins w:id="71" w:author="Schöberl, Wolfram (carmen-ev)" w:date="2024-07-09T17:56:00Z">
              <w:r w:rsidRPr="007A099B">
                <w:rPr>
                  <w:bCs/>
                  <w:lang w:eastAsia="de-DE"/>
                </w:rPr>
                <w:t>Sonstige Wärmequellen</w:t>
              </w:r>
            </w:ins>
          </w:p>
        </w:tc>
        <w:tc>
          <w:tcPr>
            <w:tcW w:w="2557" w:type="dxa"/>
          </w:tcPr>
          <w:p w14:paraId="2310740C" w14:textId="77777777" w:rsidR="00385E5E" w:rsidRPr="007A099B" w:rsidRDefault="00385E5E" w:rsidP="007A099B">
            <w:pPr>
              <w:rPr>
                <w:ins w:id="72" w:author="Schöberl, Wolfram (carmen-ev)" w:date="2024-07-09T17:56:00Z"/>
                <w:bCs/>
                <w:lang w:eastAsia="de-DE"/>
              </w:rPr>
            </w:pPr>
          </w:p>
        </w:tc>
      </w:tr>
      <w:tr w:rsidR="00385E5E" w:rsidRPr="007A099B" w14:paraId="5DA2E9B1" w14:textId="77777777" w:rsidTr="00E14D2E">
        <w:trPr>
          <w:ins w:id="73" w:author="Schöberl, Wolfram (carmen-ev)" w:date="2024-07-09T17:56:00Z"/>
        </w:trPr>
        <w:tc>
          <w:tcPr>
            <w:tcW w:w="4172" w:type="dxa"/>
          </w:tcPr>
          <w:p w14:paraId="55536B5E" w14:textId="77777777" w:rsidR="00385E5E" w:rsidRPr="007A099B" w:rsidRDefault="00385E5E" w:rsidP="007A099B">
            <w:pPr>
              <w:rPr>
                <w:ins w:id="74" w:author="Schöberl, Wolfram (carmen-ev)" w:date="2024-07-09T17:56:00Z"/>
                <w:bCs/>
                <w:lang w:eastAsia="de-DE"/>
              </w:rPr>
            </w:pPr>
            <w:ins w:id="75" w:author="Schöberl, Wolfram (carmen-ev)" w:date="2024-07-09T17:56:00Z">
              <w:r w:rsidRPr="007A099B">
                <w:rPr>
                  <w:bCs/>
                  <w:lang w:eastAsia="de-DE"/>
                </w:rPr>
                <w:t>Kesselzubehör</w:t>
              </w:r>
            </w:ins>
          </w:p>
        </w:tc>
        <w:tc>
          <w:tcPr>
            <w:tcW w:w="2557" w:type="dxa"/>
          </w:tcPr>
          <w:p w14:paraId="7C4AD38E" w14:textId="77777777" w:rsidR="00385E5E" w:rsidRPr="007A099B" w:rsidRDefault="00385E5E" w:rsidP="007A099B">
            <w:pPr>
              <w:rPr>
                <w:ins w:id="76" w:author="Schöberl, Wolfram (carmen-ev)" w:date="2024-07-09T17:56:00Z"/>
                <w:bCs/>
                <w:lang w:eastAsia="de-DE"/>
              </w:rPr>
            </w:pPr>
            <w:ins w:id="77" w:author="Schöberl, Wolfram (carmen-ev)" w:date="2024-07-09T17:58:00Z">
              <w:r>
                <w:rPr>
                  <w:bCs/>
                  <w:lang w:eastAsia="de-DE"/>
                </w:rPr>
                <w:t>X</w:t>
              </w:r>
            </w:ins>
          </w:p>
        </w:tc>
      </w:tr>
      <w:tr w:rsidR="00385E5E" w:rsidRPr="007A099B" w14:paraId="4B68D1A6" w14:textId="77777777" w:rsidTr="00E14D2E">
        <w:trPr>
          <w:ins w:id="78" w:author="Schöberl, Wolfram (carmen-ev)" w:date="2024-07-09T17:56:00Z"/>
        </w:trPr>
        <w:tc>
          <w:tcPr>
            <w:tcW w:w="4172" w:type="dxa"/>
          </w:tcPr>
          <w:p w14:paraId="4DEC15EC" w14:textId="77777777" w:rsidR="00385E5E" w:rsidRPr="007A099B" w:rsidRDefault="00385E5E" w:rsidP="007A099B">
            <w:pPr>
              <w:rPr>
                <w:ins w:id="79" w:author="Schöberl, Wolfram (carmen-ev)" w:date="2024-07-09T17:56:00Z"/>
                <w:bCs/>
                <w:lang w:eastAsia="de-DE"/>
              </w:rPr>
            </w:pPr>
            <w:ins w:id="80" w:author="Schöberl, Wolfram (carmen-ev)" w:date="2024-07-09T17:56:00Z">
              <w:r w:rsidRPr="007A099B">
                <w:rPr>
                  <w:bCs/>
                  <w:lang w:eastAsia="de-DE"/>
                </w:rPr>
                <w:t>Sonstige</w:t>
              </w:r>
            </w:ins>
            <w:ins w:id="81" w:author="Schöberl, Wolfram (carmen-ev)" w:date="2024-07-09T17:58:00Z">
              <w:r>
                <w:rPr>
                  <w:bCs/>
                  <w:lang w:eastAsia="de-DE"/>
                </w:rPr>
                <w:t>s</w:t>
              </w:r>
            </w:ins>
            <w:ins w:id="82" w:author="Schöberl, Wolfram (carmen-ev)" w:date="2024-07-09T17:56:00Z">
              <w:r w:rsidRPr="007A099B">
                <w:rPr>
                  <w:bCs/>
                  <w:lang w:eastAsia="de-DE"/>
                </w:rPr>
                <w:t xml:space="preserve"> Zubehör</w:t>
              </w:r>
            </w:ins>
          </w:p>
        </w:tc>
        <w:tc>
          <w:tcPr>
            <w:tcW w:w="2557" w:type="dxa"/>
          </w:tcPr>
          <w:p w14:paraId="7511EAC7" w14:textId="77777777" w:rsidR="00385E5E" w:rsidRPr="007A099B" w:rsidRDefault="00385E5E" w:rsidP="007A099B">
            <w:pPr>
              <w:rPr>
                <w:ins w:id="83" w:author="Schöberl, Wolfram (carmen-ev)" w:date="2024-07-09T17:56:00Z"/>
                <w:bCs/>
                <w:lang w:eastAsia="de-DE"/>
              </w:rPr>
            </w:pPr>
          </w:p>
        </w:tc>
      </w:tr>
      <w:tr w:rsidR="00385E5E" w:rsidRPr="007A099B" w14:paraId="3EDC1C44" w14:textId="77777777" w:rsidTr="00E14D2E">
        <w:trPr>
          <w:ins w:id="84" w:author="Schöberl, Wolfram (carmen-ev)" w:date="2024-07-09T17:56:00Z"/>
        </w:trPr>
        <w:tc>
          <w:tcPr>
            <w:tcW w:w="4172" w:type="dxa"/>
          </w:tcPr>
          <w:p w14:paraId="0F3FA2CD" w14:textId="77777777" w:rsidR="00385E5E" w:rsidRPr="007A099B" w:rsidRDefault="00385E5E" w:rsidP="007A099B">
            <w:pPr>
              <w:rPr>
                <w:ins w:id="85" w:author="Schöberl, Wolfram (carmen-ev)" w:date="2024-07-09T17:56:00Z"/>
                <w:bCs/>
                <w:lang w:eastAsia="de-DE"/>
              </w:rPr>
            </w:pPr>
            <w:ins w:id="86" w:author="Schöberl, Wolfram (carmen-ev)" w:date="2024-07-09T17:56:00Z">
              <w:r w:rsidRPr="007A099B">
                <w:rPr>
                  <w:bCs/>
                  <w:lang w:eastAsia="de-DE"/>
                </w:rPr>
                <w:t>Wärmerückgewinnung</w:t>
              </w:r>
            </w:ins>
          </w:p>
        </w:tc>
        <w:tc>
          <w:tcPr>
            <w:tcW w:w="2557" w:type="dxa"/>
          </w:tcPr>
          <w:p w14:paraId="17554F9E" w14:textId="77777777" w:rsidR="00385E5E" w:rsidRPr="007A099B" w:rsidRDefault="00385E5E" w:rsidP="007A099B">
            <w:pPr>
              <w:rPr>
                <w:ins w:id="87" w:author="Schöberl, Wolfram (carmen-ev)" w:date="2024-07-09T17:56:00Z"/>
                <w:bCs/>
                <w:lang w:eastAsia="de-DE"/>
              </w:rPr>
            </w:pPr>
            <w:ins w:id="88" w:author="Schöberl, Wolfram (carmen-ev)" w:date="2024-07-09T17:58:00Z">
              <w:r>
                <w:rPr>
                  <w:bCs/>
                  <w:lang w:eastAsia="de-DE"/>
                </w:rPr>
                <w:t>X</w:t>
              </w:r>
            </w:ins>
          </w:p>
        </w:tc>
      </w:tr>
      <w:tr w:rsidR="00385E5E" w:rsidRPr="007A099B" w14:paraId="5303B5AF" w14:textId="77777777" w:rsidTr="00E14D2E">
        <w:trPr>
          <w:ins w:id="89" w:author="Schöberl, Wolfram (carmen-ev)" w:date="2024-07-09T17:56:00Z"/>
        </w:trPr>
        <w:tc>
          <w:tcPr>
            <w:tcW w:w="4172" w:type="dxa"/>
          </w:tcPr>
          <w:p w14:paraId="1D353B91" w14:textId="77777777" w:rsidR="00385E5E" w:rsidRPr="007A099B" w:rsidRDefault="00385E5E" w:rsidP="007A099B">
            <w:pPr>
              <w:rPr>
                <w:ins w:id="90" w:author="Schöberl, Wolfram (carmen-ev)" w:date="2024-07-09T17:56:00Z"/>
                <w:bCs/>
                <w:lang w:eastAsia="de-DE"/>
              </w:rPr>
            </w:pPr>
            <w:ins w:id="91" w:author="Schöberl, Wolfram (carmen-ev)" w:date="2024-07-09T17:56:00Z">
              <w:r w:rsidRPr="007A099B">
                <w:rPr>
                  <w:bCs/>
                  <w:lang w:eastAsia="de-DE"/>
                </w:rPr>
                <w:t>Rauchgasreinigung</w:t>
              </w:r>
            </w:ins>
          </w:p>
        </w:tc>
        <w:tc>
          <w:tcPr>
            <w:tcW w:w="2557" w:type="dxa"/>
          </w:tcPr>
          <w:p w14:paraId="1E3ADB81" w14:textId="77777777" w:rsidR="00385E5E" w:rsidRPr="007A099B" w:rsidRDefault="00385E5E" w:rsidP="007A099B">
            <w:pPr>
              <w:rPr>
                <w:ins w:id="92" w:author="Schöberl, Wolfram (carmen-ev)" w:date="2024-07-09T17:56:00Z"/>
                <w:bCs/>
                <w:lang w:eastAsia="de-DE"/>
              </w:rPr>
            </w:pPr>
            <w:ins w:id="93" w:author="Schöberl, Wolfram (carmen-ev)" w:date="2024-07-09T17:58:00Z">
              <w:r>
                <w:rPr>
                  <w:bCs/>
                  <w:lang w:eastAsia="de-DE"/>
                </w:rPr>
                <w:t>X</w:t>
              </w:r>
            </w:ins>
          </w:p>
        </w:tc>
      </w:tr>
      <w:tr w:rsidR="00385E5E" w:rsidRPr="007A099B" w14:paraId="4BEB0A6B" w14:textId="77777777" w:rsidTr="00E14D2E">
        <w:trPr>
          <w:ins w:id="94" w:author="Schöberl, Wolfram (carmen-ev)" w:date="2024-07-09T17:56:00Z"/>
        </w:trPr>
        <w:tc>
          <w:tcPr>
            <w:tcW w:w="4172" w:type="dxa"/>
          </w:tcPr>
          <w:p w14:paraId="505DE1E6" w14:textId="77777777" w:rsidR="00385E5E" w:rsidRPr="007A099B" w:rsidRDefault="00385E5E" w:rsidP="007A099B">
            <w:pPr>
              <w:rPr>
                <w:ins w:id="95" w:author="Schöberl, Wolfram (carmen-ev)" w:date="2024-07-09T17:56:00Z"/>
                <w:bCs/>
                <w:lang w:eastAsia="de-DE"/>
              </w:rPr>
            </w:pPr>
            <w:ins w:id="96" w:author="Schöberl, Wolfram (carmen-ev)" w:date="2024-07-09T17:56:00Z">
              <w:r w:rsidRPr="007A099B">
                <w:rPr>
                  <w:bCs/>
                  <w:lang w:eastAsia="de-DE"/>
                </w:rPr>
                <w:t>Pufferspeicher</w:t>
              </w:r>
            </w:ins>
          </w:p>
        </w:tc>
        <w:tc>
          <w:tcPr>
            <w:tcW w:w="2557" w:type="dxa"/>
          </w:tcPr>
          <w:p w14:paraId="3CB020E7" w14:textId="77777777" w:rsidR="00385E5E" w:rsidRPr="007A099B" w:rsidRDefault="00385E5E" w:rsidP="007A099B">
            <w:pPr>
              <w:rPr>
                <w:ins w:id="97" w:author="Schöberl, Wolfram (carmen-ev)" w:date="2024-07-09T17:56:00Z"/>
                <w:bCs/>
                <w:lang w:eastAsia="de-DE"/>
              </w:rPr>
            </w:pPr>
            <w:ins w:id="98" w:author="Schöberl, Wolfram (carmen-ev)" w:date="2024-07-09T17:58:00Z">
              <w:r>
                <w:rPr>
                  <w:bCs/>
                  <w:lang w:eastAsia="de-DE"/>
                </w:rPr>
                <w:t>X</w:t>
              </w:r>
            </w:ins>
          </w:p>
        </w:tc>
      </w:tr>
      <w:tr w:rsidR="00385E5E" w:rsidRPr="007A099B" w14:paraId="5E2A7E4C" w14:textId="77777777" w:rsidTr="00E14D2E">
        <w:trPr>
          <w:ins w:id="99" w:author="Schöberl, Wolfram (carmen-ev)" w:date="2024-07-09T17:56:00Z"/>
        </w:trPr>
        <w:tc>
          <w:tcPr>
            <w:tcW w:w="4172" w:type="dxa"/>
          </w:tcPr>
          <w:p w14:paraId="12FB962C" w14:textId="77777777" w:rsidR="00385E5E" w:rsidRPr="007A099B" w:rsidRDefault="00385E5E" w:rsidP="007A099B">
            <w:pPr>
              <w:rPr>
                <w:ins w:id="100" w:author="Schöberl, Wolfram (carmen-ev)" w:date="2024-07-09T17:56:00Z"/>
                <w:bCs/>
                <w:lang w:eastAsia="de-DE"/>
              </w:rPr>
            </w:pPr>
            <w:ins w:id="101" w:author="Schöberl, Wolfram (carmen-ev)" w:date="2024-07-09T17:56:00Z">
              <w:r w:rsidRPr="007A099B">
                <w:rPr>
                  <w:bCs/>
                  <w:lang w:eastAsia="de-DE"/>
                </w:rPr>
                <w:t>Heizhaus-Technik</w:t>
              </w:r>
            </w:ins>
          </w:p>
        </w:tc>
        <w:tc>
          <w:tcPr>
            <w:tcW w:w="2557" w:type="dxa"/>
          </w:tcPr>
          <w:p w14:paraId="58BCCDA8" w14:textId="77777777" w:rsidR="00385E5E" w:rsidRPr="007A099B" w:rsidRDefault="00385E5E" w:rsidP="007A099B">
            <w:pPr>
              <w:rPr>
                <w:ins w:id="102" w:author="Schöberl, Wolfram (carmen-ev)" w:date="2024-07-09T17:56:00Z"/>
                <w:bCs/>
                <w:lang w:eastAsia="de-DE"/>
              </w:rPr>
            </w:pPr>
            <w:ins w:id="103" w:author="Schöberl, Wolfram (carmen-ev)" w:date="2024-07-09T17:59:00Z">
              <w:r>
                <w:rPr>
                  <w:bCs/>
                  <w:lang w:eastAsia="de-DE"/>
                </w:rPr>
                <w:t>X</w:t>
              </w:r>
            </w:ins>
          </w:p>
        </w:tc>
      </w:tr>
      <w:tr w:rsidR="00385E5E" w:rsidRPr="007A099B" w14:paraId="74725EB2" w14:textId="77777777" w:rsidTr="00E14D2E">
        <w:trPr>
          <w:ins w:id="104" w:author="Schöberl, Wolfram (carmen-ev)" w:date="2024-07-09T17:56:00Z"/>
        </w:trPr>
        <w:tc>
          <w:tcPr>
            <w:tcW w:w="4172" w:type="dxa"/>
          </w:tcPr>
          <w:p w14:paraId="1F3C0267" w14:textId="77777777" w:rsidR="00385E5E" w:rsidRPr="007A099B" w:rsidRDefault="00385E5E" w:rsidP="007A099B">
            <w:pPr>
              <w:rPr>
                <w:ins w:id="105" w:author="Schöberl, Wolfram (carmen-ev)" w:date="2024-07-09T17:56:00Z"/>
                <w:bCs/>
                <w:lang w:eastAsia="de-DE"/>
              </w:rPr>
            </w:pPr>
            <w:ins w:id="106" w:author="Schöberl, Wolfram (carmen-ev)" w:date="2024-07-09T17:56:00Z">
              <w:r w:rsidRPr="007A099B">
                <w:rPr>
                  <w:bCs/>
                  <w:lang w:eastAsia="de-DE"/>
                </w:rPr>
                <w:t>Gebäude</w:t>
              </w:r>
            </w:ins>
          </w:p>
        </w:tc>
        <w:tc>
          <w:tcPr>
            <w:tcW w:w="2557" w:type="dxa"/>
          </w:tcPr>
          <w:p w14:paraId="5C34E642" w14:textId="77777777" w:rsidR="00385E5E" w:rsidRPr="007A099B" w:rsidRDefault="00385E5E" w:rsidP="007A099B">
            <w:pPr>
              <w:rPr>
                <w:ins w:id="107" w:author="Schöberl, Wolfram (carmen-ev)" w:date="2024-07-09T17:56:00Z"/>
                <w:bCs/>
                <w:lang w:eastAsia="de-DE"/>
              </w:rPr>
            </w:pPr>
            <w:ins w:id="108" w:author="Schöberl, Wolfram (carmen-ev)" w:date="2024-07-09T17:59:00Z">
              <w:r>
                <w:rPr>
                  <w:bCs/>
                  <w:lang w:eastAsia="de-DE"/>
                </w:rPr>
                <w:t>X</w:t>
              </w:r>
            </w:ins>
          </w:p>
        </w:tc>
      </w:tr>
      <w:tr w:rsidR="00385E5E" w:rsidRPr="007A099B" w14:paraId="700BB185" w14:textId="77777777" w:rsidTr="00E14D2E">
        <w:trPr>
          <w:ins w:id="109" w:author="Schöberl, Wolfram (carmen-ev)" w:date="2024-07-09T17:56:00Z"/>
        </w:trPr>
        <w:tc>
          <w:tcPr>
            <w:tcW w:w="4172" w:type="dxa"/>
          </w:tcPr>
          <w:p w14:paraId="62A7C201" w14:textId="77777777" w:rsidR="00385E5E" w:rsidRPr="007A099B" w:rsidRDefault="00385E5E" w:rsidP="007A099B">
            <w:pPr>
              <w:rPr>
                <w:ins w:id="110" w:author="Schöberl, Wolfram (carmen-ev)" w:date="2024-07-09T17:56:00Z"/>
                <w:bCs/>
                <w:lang w:eastAsia="de-DE"/>
              </w:rPr>
            </w:pPr>
            <w:ins w:id="111" w:author="Schöberl, Wolfram (carmen-ev)" w:date="2024-07-09T17:56:00Z">
              <w:r w:rsidRPr="007A099B">
                <w:rPr>
                  <w:bCs/>
                  <w:lang w:eastAsia="de-DE"/>
                </w:rPr>
                <w:t>Wärmeleitungen</w:t>
              </w:r>
            </w:ins>
          </w:p>
        </w:tc>
        <w:tc>
          <w:tcPr>
            <w:tcW w:w="2557" w:type="dxa"/>
          </w:tcPr>
          <w:p w14:paraId="58CA9D91" w14:textId="77777777" w:rsidR="00385E5E" w:rsidRPr="007A099B" w:rsidRDefault="00385E5E" w:rsidP="007A099B">
            <w:pPr>
              <w:rPr>
                <w:ins w:id="112" w:author="Schöberl, Wolfram (carmen-ev)" w:date="2024-07-09T17:56:00Z"/>
                <w:bCs/>
                <w:lang w:eastAsia="de-DE"/>
              </w:rPr>
            </w:pPr>
            <w:ins w:id="113" w:author="Schöberl, Wolfram (carmen-ev)" w:date="2024-07-09T17:59:00Z">
              <w:r>
                <w:rPr>
                  <w:bCs/>
                  <w:lang w:eastAsia="de-DE"/>
                </w:rPr>
                <w:t>X</w:t>
              </w:r>
            </w:ins>
          </w:p>
        </w:tc>
      </w:tr>
      <w:tr w:rsidR="00385E5E" w:rsidRPr="007A099B" w14:paraId="0DDCF531" w14:textId="77777777" w:rsidTr="00E14D2E">
        <w:trPr>
          <w:ins w:id="114" w:author="Schöberl, Wolfram (carmen-ev)" w:date="2024-07-09T17:56:00Z"/>
        </w:trPr>
        <w:tc>
          <w:tcPr>
            <w:tcW w:w="4172" w:type="dxa"/>
          </w:tcPr>
          <w:p w14:paraId="0BA62019" w14:textId="77777777" w:rsidR="00385E5E" w:rsidRPr="007A099B" w:rsidRDefault="00385E5E" w:rsidP="007A099B">
            <w:pPr>
              <w:rPr>
                <w:ins w:id="115" w:author="Schöberl, Wolfram (carmen-ev)" w:date="2024-07-09T17:56:00Z"/>
                <w:bCs/>
                <w:lang w:eastAsia="de-DE"/>
              </w:rPr>
            </w:pPr>
            <w:ins w:id="116" w:author="Schöberl, Wolfram (carmen-ev)" w:date="2024-07-09T17:56:00Z">
              <w:r w:rsidRPr="007A099B">
                <w:rPr>
                  <w:bCs/>
                  <w:lang w:eastAsia="de-DE"/>
                </w:rPr>
                <w:t>Wärmenetz-Technik</w:t>
              </w:r>
            </w:ins>
          </w:p>
        </w:tc>
        <w:tc>
          <w:tcPr>
            <w:tcW w:w="2557" w:type="dxa"/>
          </w:tcPr>
          <w:p w14:paraId="7F2A1E65" w14:textId="77777777" w:rsidR="00385E5E" w:rsidRPr="007A099B" w:rsidRDefault="00385E5E" w:rsidP="007A099B">
            <w:pPr>
              <w:rPr>
                <w:ins w:id="117" w:author="Schöberl, Wolfram (carmen-ev)" w:date="2024-07-09T17:56:00Z"/>
                <w:bCs/>
                <w:lang w:eastAsia="de-DE"/>
              </w:rPr>
            </w:pPr>
            <w:ins w:id="118" w:author="Schöberl, Wolfram (carmen-ev)" w:date="2024-07-09T17:59:00Z">
              <w:r>
                <w:rPr>
                  <w:bCs/>
                  <w:lang w:eastAsia="de-DE"/>
                </w:rPr>
                <w:t>X</w:t>
              </w:r>
            </w:ins>
          </w:p>
        </w:tc>
      </w:tr>
      <w:tr w:rsidR="00385E5E" w:rsidRPr="007A099B" w14:paraId="77C9EAE4" w14:textId="77777777" w:rsidTr="00E14D2E">
        <w:trPr>
          <w:ins w:id="119" w:author="Schöberl, Wolfram (carmen-ev)" w:date="2024-07-09T17:56:00Z"/>
        </w:trPr>
        <w:tc>
          <w:tcPr>
            <w:tcW w:w="4172" w:type="dxa"/>
          </w:tcPr>
          <w:p w14:paraId="70B70CE0" w14:textId="77777777" w:rsidR="00385E5E" w:rsidRPr="007A099B" w:rsidRDefault="00385E5E" w:rsidP="007A099B">
            <w:pPr>
              <w:rPr>
                <w:ins w:id="120" w:author="Schöberl, Wolfram (carmen-ev)" w:date="2024-07-09T17:56:00Z"/>
                <w:bCs/>
                <w:lang w:eastAsia="de-DE"/>
              </w:rPr>
            </w:pPr>
            <w:ins w:id="121" w:author="Schöberl, Wolfram (carmen-ev)" w:date="2024-07-09T17:56:00Z">
              <w:r w:rsidRPr="007A099B">
                <w:rPr>
                  <w:bCs/>
                  <w:lang w:eastAsia="de-DE"/>
                </w:rPr>
                <w:t>Wärmenetz-Bau</w:t>
              </w:r>
            </w:ins>
          </w:p>
        </w:tc>
        <w:tc>
          <w:tcPr>
            <w:tcW w:w="2557" w:type="dxa"/>
          </w:tcPr>
          <w:p w14:paraId="3975D06E" w14:textId="77777777" w:rsidR="00385E5E" w:rsidRPr="007A099B" w:rsidRDefault="00385E5E" w:rsidP="007A099B">
            <w:pPr>
              <w:rPr>
                <w:ins w:id="122" w:author="Schöberl, Wolfram (carmen-ev)" w:date="2024-07-09T17:56:00Z"/>
                <w:bCs/>
                <w:lang w:eastAsia="de-DE"/>
              </w:rPr>
            </w:pPr>
            <w:ins w:id="123" w:author="Schöberl, Wolfram (carmen-ev)" w:date="2024-07-09T17:59:00Z">
              <w:r>
                <w:rPr>
                  <w:bCs/>
                  <w:lang w:eastAsia="de-DE"/>
                </w:rPr>
                <w:t>X</w:t>
              </w:r>
            </w:ins>
          </w:p>
        </w:tc>
      </w:tr>
      <w:tr w:rsidR="00385E5E" w:rsidRPr="007A099B" w14:paraId="4CE8EE22" w14:textId="77777777" w:rsidTr="00E14D2E">
        <w:trPr>
          <w:ins w:id="124" w:author="Schöberl, Wolfram (carmen-ev)" w:date="2024-07-09T17:56:00Z"/>
        </w:trPr>
        <w:tc>
          <w:tcPr>
            <w:tcW w:w="4172" w:type="dxa"/>
          </w:tcPr>
          <w:p w14:paraId="1845325A" w14:textId="77777777" w:rsidR="00385E5E" w:rsidRPr="007A099B" w:rsidRDefault="00385E5E" w:rsidP="007A099B">
            <w:pPr>
              <w:rPr>
                <w:ins w:id="125" w:author="Schöberl, Wolfram (carmen-ev)" w:date="2024-07-09T17:56:00Z"/>
                <w:bCs/>
                <w:lang w:eastAsia="de-DE"/>
              </w:rPr>
            </w:pPr>
            <w:ins w:id="126" w:author="Schöberl, Wolfram (carmen-ev)" w:date="2024-07-09T17:56:00Z">
              <w:r w:rsidRPr="007A099B">
                <w:rPr>
                  <w:bCs/>
                  <w:lang w:eastAsia="de-DE"/>
                </w:rPr>
                <w:t>Wärmeübergabe</w:t>
              </w:r>
            </w:ins>
          </w:p>
        </w:tc>
        <w:tc>
          <w:tcPr>
            <w:tcW w:w="2557" w:type="dxa"/>
          </w:tcPr>
          <w:p w14:paraId="31A9748C" w14:textId="77777777" w:rsidR="00385E5E" w:rsidRPr="007A099B" w:rsidRDefault="00385E5E" w:rsidP="007A099B">
            <w:pPr>
              <w:rPr>
                <w:ins w:id="127" w:author="Schöberl, Wolfram (carmen-ev)" w:date="2024-07-09T17:56:00Z"/>
                <w:bCs/>
                <w:lang w:eastAsia="de-DE"/>
              </w:rPr>
            </w:pPr>
            <w:ins w:id="128" w:author="Schöberl, Wolfram (carmen-ev)" w:date="2024-07-09T17:59:00Z">
              <w:r>
                <w:rPr>
                  <w:bCs/>
                  <w:lang w:eastAsia="de-DE"/>
                </w:rPr>
                <w:t>X</w:t>
              </w:r>
            </w:ins>
          </w:p>
        </w:tc>
      </w:tr>
      <w:tr w:rsidR="00385E5E" w:rsidRPr="007A099B" w14:paraId="6786C281" w14:textId="77777777" w:rsidTr="00E14D2E">
        <w:trPr>
          <w:ins w:id="129" w:author="Schöberl, Wolfram (carmen-ev)" w:date="2024-07-09T17:56:00Z"/>
        </w:trPr>
        <w:tc>
          <w:tcPr>
            <w:tcW w:w="4172" w:type="dxa"/>
          </w:tcPr>
          <w:p w14:paraId="1F046EF0" w14:textId="77777777" w:rsidR="00385E5E" w:rsidRPr="007A099B" w:rsidRDefault="00385E5E" w:rsidP="007A099B">
            <w:pPr>
              <w:rPr>
                <w:ins w:id="130" w:author="Schöberl, Wolfram (carmen-ev)" w:date="2024-07-09T17:56:00Z"/>
                <w:bCs/>
                <w:lang w:eastAsia="de-DE"/>
              </w:rPr>
            </w:pPr>
            <w:ins w:id="131" w:author="Schöberl, Wolfram (carmen-ev)" w:date="2024-07-09T17:56:00Z">
              <w:r w:rsidRPr="007A099B">
                <w:rPr>
                  <w:bCs/>
                  <w:lang w:eastAsia="de-DE"/>
                </w:rPr>
                <w:t>Planung</w:t>
              </w:r>
            </w:ins>
          </w:p>
        </w:tc>
        <w:tc>
          <w:tcPr>
            <w:tcW w:w="2557" w:type="dxa"/>
          </w:tcPr>
          <w:p w14:paraId="0820A5D6" w14:textId="77777777" w:rsidR="00385E5E" w:rsidRPr="007A099B" w:rsidRDefault="00385E5E" w:rsidP="007A099B">
            <w:pPr>
              <w:rPr>
                <w:ins w:id="132" w:author="Schöberl, Wolfram (carmen-ev)" w:date="2024-07-09T17:56:00Z"/>
                <w:bCs/>
                <w:lang w:eastAsia="de-DE"/>
              </w:rPr>
            </w:pPr>
            <w:ins w:id="133" w:author="Schöberl, Wolfram (carmen-ev)" w:date="2024-07-09T17:59:00Z">
              <w:r>
                <w:rPr>
                  <w:bCs/>
                  <w:lang w:eastAsia="de-DE"/>
                </w:rPr>
                <w:t>X</w:t>
              </w:r>
            </w:ins>
          </w:p>
        </w:tc>
      </w:tr>
    </w:tbl>
    <w:p w14:paraId="37E0BECF" w14:textId="77777777" w:rsidR="00E14D2E" w:rsidRPr="00E14D2E" w:rsidDel="00E14D2E" w:rsidRDefault="00E14D2E" w:rsidP="00E14D2E">
      <w:pPr>
        <w:rPr>
          <w:del w:id="134" w:author="Schöberl, Wolfram (carmen-ev)" w:date="2024-07-09T17:56:00Z"/>
          <w:bCs/>
          <w:lang w:eastAsia="de-DE"/>
        </w:rPr>
      </w:pPr>
    </w:p>
    <w:p w14:paraId="4404CCE9" w14:textId="77777777" w:rsidR="003C0659" w:rsidRPr="003C0659" w:rsidRDefault="003C0659" w:rsidP="00D9224A">
      <w:pPr>
        <w:rPr>
          <w:ins w:id="135" w:author="Schöberl, Wolfram (carmen-ev)" w:date="2024-07-09T18:14:00Z"/>
          <w:b/>
          <w:lang w:eastAsia="de-DE"/>
        </w:rPr>
      </w:pPr>
      <w:ins w:id="136" w:author="Schöberl, Wolfram (carmen-ev)" w:date="2024-07-09T18:14:00Z">
        <w:r w:rsidRPr="003C0659">
          <w:rPr>
            <w:b/>
            <w:lang w:eastAsia="de-DE"/>
          </w:rPr>
          <w:t>Berechnungen</w:t>
        </w:r>
      </w:ins>
    </w:p>
    <w:p w14:paraId="0735EBF4" w14:textId="77777777" w:rsidR="003C0659" w:rsidRDefault="003C0659" w:rsidP="00D9224A">
      <w:pPr>
        <w:rPr>
          <w:ins w:id="137" w:author="Schöberl, Wolfram (carmen-ev)" w:date="2024-07-09T18:16:00Z"/>
          <w:bCs/>
          <w:lang w:eastAsia="de-DE"/>
        </w:rPr>
      </w:pPr>
      <w:ins w:id="138" w:author="Schöberl, Wolfram (carmen-ev)" w:date="2024-07-09T18:14:00Z">
        <w:r>
          <w:rPr>
            <w:bCs/>
            <w:lang w:eastAsia="de-DE"/>
          </w:rPr>
          <w:t>Gesamtförderung</w:t>
        </w:r>
      </w:ins>
    </w:p>
    <w:p w14:paraId="3AA992EF" w14:textId="421BC720" w:rsidR="00100270" w:rsidRPr="00385E5E" w:rsidRDefault="003C0659" w:rsidP="00D9224A">
      <w:pPr>
        <w:rPr>
          <w:bCs/>
          <w:lang w:eastAsia="de-DE"/>
        </w:rPr>
      </w:pPr>
      <w:ins w:id="139" w:author="Schöberl, Wolfram (carmen-ev)" w:date="2024-07-09T18:15:00Z">
        <w:r>
          <w:rPr>
            <w:bCs/>
            <w:lang w:eastAsia="de-DE"/>
          </w:rPr>
          <w:t xml:space="preserve">Addition der Investitionsförderung absolut und </w:t>
        </w:r>
      </w:ins>
      <w:ins w:id="140" w:author="Schöberl, Wolfram (carmen-ev)" w:date="2024-07-09T18:16:00Z">
        <w:r>
          <w:rPr>
            <w:bCs/>
            <w:lang w:eastAsia="de-DE"/>
          </w:rPr>
          <w:t>der Investitionsförderung prozentual (d</w:t>
        </w:r>
      </w:ins>
      <w:ins w:id="141" w:author="Schöberl, Wolfram (carmen-ev)" w:date="2024-07-09T17:59:00Z">
        <w:r w:rsidR="00385E5E" w:rsidRPr="00385E5E">
          <w:rPr>
            <w:bCs/>
            <w:lang w:eastAsia="de-DE"/>
          </w:rPr>
          <w:t>urch Anwendung der angegebenen prozentualen Förderun</w:t>
        </w:r>
      </w:ins>
      <w:ins w:id="142" w:author="Schöberl, Wolfram (carmen-ev)" w:date="2024-07-09T18:00:00Z">
        <w:r w:rsidR="00385E5E" w:rsidRPr="00385E5E">
          <w:rPr>
            <w:bCs/>
            <w:lang w:eastAsia="de-DE"/>
          </w:rPr>
          <w:t xml:space="preserve">g auf </w:t>
        </w:r>
      </w:ins>
      <w:ins w:id="143" w:author="Schöberl, Wolfram (carmen-ev)" w:date="2024-07-09T18:01:00Z">
        <w:r w:rsidR="00385E5E" w:rsidRPr="00385E5E">
          <w:rPr>
            <w:bCs/>
            <w:lang w:eastAsia="de-DE"/>
          </w:rPr>
          <w:t>alle Investitionen in den</w:t>
        </w:r>
      </w:ins>
      <w:ins w:id="144" w:author="Schöberl, Wolfram (carmen-ev)" w:date="2024-07-09T18:00:00Z">
        <w:r w:rsidR="00385E5E" w:rsidRPr="00385E5E">
          <w:rPr>
            <w:bCs/>
            <w:lang w:eastAsia="de-DE"/>
          </w:rPr>
          <w:t xml:space="preserve"> markierten Produktbereiche</w:t>
        </w:r>
      </w:ins>
      <w:ins w:id="145" w:author="Schöberl, Wolfram (carmen-ev)" w:date="2024-07-09T18:01:00Z">
        <w:r w:rsidR="00385E5E" w:rsidRPr="00385E5E">
          <w:rPr>
            <w:bCs/>
            <w:lang w:eastAsia="de-DE"/>
          </w:rPr>
          <w:t>n</w:t>
        </w:r>
      </w:ins>
      <w:ins w:id="146" w:author="Schöberl, Wolfram (carmen-ev)" w:date="2024-07-09T18:00:00Z">
        <w:r w:rsidR="00385E5E" w:rsidRPr="00385E5E">
          <w:rPr>
            <w:bCs/>
            <w:lang w:eastAsia="de-DE"/>
          </w:rPr>
          <w:t xml:space="preserve"> wird die Fördersumme </w:t>
        </w:r>
      </w:ins>
      <w:ins w:id="147" w:author="Schöberl, Wolfram (carmen-ev)" w:date="2024-07-10T08:10:00Z">
        <w:r w:rsidR="00E5053B">
          <w:rPr>
            <w:bCs/>
            <w:lang w:eastAsia="de-DE"/>
          </w:rPr>
          <w:t xml:space="preserve">aus der prozentualen Förderung </w:t>
        </w:r>
      </w:ins>
      <w:ins w:id="148" w:author="Schöberl, Wolfram (carmen-ev)" w:date="2024-07-09T18:00:00Z">
        <w:r w:rsidR="00385E5E" w:rsidRPr="00385E5E">
          <w:rPr>
            <w:bCs/>
            <w:lang w:eastAsia="de-DE"/>
          </w:rPr>
          <w:t>in Euro berechnet</w:t>
        </w:r>
      </w:ins>
      <w:ins w:id="149" w:author="Schöberl, Wolfram (carmen-ev)" w:date="2024-07-09T18:16:00Z">
        <w:r>
          <w:rPr>
            <w:bCs/>
            <w:lang w:eastAsia="de-DE"/>
          </w:rPr>
          <w:t>)</w:t>
        </w:r>
      </w:ins>
      <w:ins w:id="150" w:author="Schöberl, Wolfram (carmen-ev)" w:date="2024-07-09T18:00:00Z">
        <w:r w:rsidR="00385E5E" w:rsidRPr="00385E5E">
          <w:rPr>
            <w:bCs/>
            <w:lang w:eastAsia="de-DE"/>
          </w:rPr>
          <w:t>.</w:t>
        </w:r>
      </w:ins>
    </w:p>
    <w:p w14:paraId="264D8BFD" w14:textId="60A455FD" w:rsidR="009701D3" w:rsidRPr="003C0659" w:rsidRDefault="009701D3" w:rsidP="00D9224A">
      <w:pPr>
        <w:rPr>
          <w:bCs/>
          <w:lang w:eastAsia="de-DE"/>
        </w:rPr>
      </w:pPr>
    </w:p>
    <w:p w14:paraId="080034F7" w14:textId="77777777" w:rsidR="001C0047" w:rsidRPr="00EA3EB3" w:rsidRDefault="001C0047" w:rsidP="00D9224A">
      <w:pPr>
        <w:rPr>
          <w:b/>
          <w:lang w:eastAsia="de-DE"/>
        </w:rPr>
      </w:pPr>
      <w:r w:rsidRPr="00EA3EB3">
        <w:rPr>
          <w:b/>
          <w:lang w:eastAsia="de-DE"/>
        </w:rPr>
        <w:t>Bezugsgrößen der Prozentangaben:</w:t>
      </w:r>
    </w:p>
    <w:p w14:paraId="0AFCA939" w14:textId="77777777" w:rsidR="00DA56DA" w:rsidRDefault="001C0047" w:rsidP="00D9224A">
      <w:pPr>
        <w:rPr>
          <w:lang w:eastAsia="de-DE"/>
        </w:rPr>
      </w:pPr>
      <w:r w:rsidRPr="00CE1BCA">
        <w:rPr>
          <w:lang w:eastAsia="de-DE"/>
        </w:rPr>
        <w:t>Eigenstrombedarf: Wärmeerzeugung im Heizhaus</w:t>
      </w:r>
      <w:r w:rsidR="00DA56DA" w:rsidRPr="00CE1BCA">
        <w:rPr>
          <w:lang w:eastAsia="de-DE"/>
        </w:rPr>
        <w:br/>
        <w:t>Sonstige Kosten: Gesamtinvestition</w:t>
      </w:r>
    </w:p>
    <w:p w14:paraId="19F499BF" w14:textId="77777777" w:rsidR="00100270" w:rsidRPr="00CE1BCA" w:rsidRDefault="00100270" w:rsidP="00D9224A">
      <w:pPr>
        <w:rPr>
          <w:lang w:eastAsia="de-DE"/>
        </w:rPr>
      </w:pPr>
    </w:p>
    <w:p w14:paraId="57BAE40A" w14:textId="77777777" w:rsidR="00EA3EB3" w:rsidRPr="00EA3EB3" w:rsidRDefault="00EA3EB3" w:rsidP="00EA3EB3">
      <w:pPr>
        <w:rPr>
          <w:b/>
          <w:lang w:eastAsia="de-DE"/>
        </w:rPr>
      </w:pPr>
      <w:r>
        <w:rPr>
          <w:b/>
          <w:lang w:eastAsia="de-DE"/>
        </w:rPr>
        <w:t>Wirkun</w:t>
      </w:r>
      <w:r w:rsidRPr="00EA3EB3">
        <w:rPr>
          <w:b/>
          <w:lang w:eastAsia="de-DE"/>
        </w:rPr>
        <w:t>g der Pr</w:t>
      </w:r>
      <w:r>
        <w:rPr>
          <w:b/>
          <w:lang w:eastAsia="de-DE"/>
        </w:rPr>
        <w:t>eisänderungsfaktoren</w:t>
      </w:r>
      <w:r w:rsidRPr="00EA3EB3">
        <w:rPr>
          <w:b/>
          <w:lang w:eastAsia="de-DE"/>
        </w:rPr>
        <w:t>:</w:t>
      </w:r>
    </w:p>
    <w:tbl>
      <w:tblPr>
        <w:tblStyle w:val="Tabellenraster"/>
        <w:tblW w:w="0" w:type="auto"/>
        <w:tblLayout w:type="fixed"/>
        <w:tblLook w:val="04A0" w:firstRow="1" w:lastRow="0" w:firstColumn="1" w:lastColumn="0" w:noHBand="0" w:noVBand="1"/>
      </w:tblPr>
      <w:tblGrid>
        <w:gridCol w:w="2977"/>
        <w:gridCol w:w="2977"/>
        <w:gridCol w:w="2977"/>
      </w:tblGrid>
      <w:tr w:rsidR="00703BA6" w:rsidRPr="00703BA6" w14:paraId="434A9D4E" w14:textId="77777777" w:rsidTr="00290213">
        <w:tc>
          <w:tcPr>
            <w:tcW w:w="2977" w:type="dxa"/>
          </w:tcPr>
          <w:p w14:paraId="37CB418E" w14:textId="77777777" w:rsidR="00703BA6" w:rsidRPr="00703BA6" w:rsidRDefault="00703BA6" w:rsidP="003C649A">
            <w:pPr>
              <w:rPr>
                <w:b/>
                <w:lang w:eastAsia="de-DE"/>
              </w:rPr>
            </w:pPr>
            <w:r w:rsidRPr="00703BA6">
              <w:rPr>
                <w:b/>
                <w:lang w:eastAsia="de-DE"/>
              </w:rPr>
              <w:t>Preisänderungsfaktor für</w:t>
            </w:r>
          </w:p>
        </w:tc>
        <w:tc>
          <w:tcPr>
            <w:tcW w:w="2977" w:type="dxa"/>
          </w:tcPr>
          <w:p w14:paraId="0B9EA9F9" w14:textId="77777777" w:rsidR="00703BA6" w:rsidRPr="00703BA6" w:rsidRDefault="00703BA6" w:rsidP="003C649A">
            <w:pPr>
              <w:rPr>
                <w:b/>
                <w:lang w:eastAsia="de-DE"/>
              </w:rPr>
            </w:pPr>
            <w:r w:rsidRPr="00703BA6">
              <w:rPr>
                <w:b/>
                <w:lang w:eastAsia="de-DE"/>
              </w:rPr>
              <w:t>wirkt auf</w:t>
            </w:r>
          </w:p>
        </w:tc>
        <w:tc>
          <w:tcPr>
            <w:tcW w:w="2977" w:type="dxa"/>
          </w:tcPr>
          <w:p w14:paraId="60EB7093" w14:textId="77777777" w:rsidR="00703BA6" w:rsidRPr="00703BA6" w:rsidRDefault="00100270" w:rsidP="00100270">
            <w:pPr>
              <w:rPr>
                <w:b/>
                <w:lang w:eastAsia="de-DE"/>
              </w:rPr>
            </w:pPr>
            <w:r>
              <w:rPr>
                <w:b/>
                <w:lang w:eastAsia="de-DE"/>
              </w:rPr>
              <w:t>beeinflusst</w:t>
            </w:r>
          </w:p>
        </w:tc>
      </w:tr>
      <w:tr w:rsidR="00703BA6" w:rsidRPr="00CE1BCA" w14:paraId="528C46B9" w14:textId="77777777" w:rsidTr="00290213">
        <w:tc>
          <w:tcPr>
            <w:tcW w:w="2977" w:type="dxa"/>
          </w:tcPr>
          <w:p w14:paraId="20819460" w14:textId="77777777" w:rsidR="00703BA6" w:rsidRPr="00CE1BCA" w:rsidRDefault="00703BA6" w:rsidP="003C649A">
            <w:pPr>
              <w:rPr>
                <w:lang w:eastAsia="de-DE"/>
              </w:rPr>
            </w:pPr>
            <w:r w:rsidRPr="00CE1BCA">
              <w:rPr>
                <w:lang w:eastAsia="de-DE"/>
              </w:rPr>
              <w:t>Investitionen</w:t>
            </w:r>
          </w:p>
        </w:tc>
        <w:tc>
          <w:tcPr>
            <w:tcW w:w="2977" w:type="dxa"/>
          </w:tcPr>
          <w:p w14:paraId="2625F4F4" w14:textId="77777777" w:rsidR="00703BA6" w:rsidRPr="00CE1BCA" w:rsidRDefault="00703BA6" w:rsidP="003C649A">
            <w:pPr>
              <w:rPr>
                <w:lang w:eastAsia="de-DE"/>
              </w:rPr>
            </w:pPr>
            <w:r>
              <w:rPr>
                <w:noProof/>
                <w:lang w:eastAsia="de-DE"/>
              </w:rPr>
              <w:t>sämtliche Investitionen</w:t>
            </w:r>
          </w:p>
        </w:tc>
        <w:tc>
          <w:tcPr>
            <w:tcW w:w="2977" w:type="dxa"/>
          </w:tcPr>
          <w:p w14:paraId="1932F276" w14:textId="77777777" w:rsidR="00703BA6" w:rsidRPr="00CE1BCA" w:rsidRDefault="00703BA6" w:rsidP="003C649A">
            <w:pPr>
              <w:rPr>
                <w:lang w:eastAsia="de-DE"/>
              </w:rPr>
            </w:pPr>
            <w:r>
              <w:rPr>
                <w:lang w:eastAsia="de-DE"/>
              </w:rPr>
              <w:t>Kapitalgebundene Kosten</w:t>
            </w:r>
          </w:p>
        </w:tc>
      </w:tr>
      <w:tr w:rsidR="00703BA6" w:rsidRPr="00CE1BCA" w14:paraId="7D76F1DD" w14:textId="77777777" w:rsidTr="00290213">
        <w:tc>
          <w:tcPr>
            <w:tcW w:w="2977" w:type="dxa"/>
          </w:tcPr>
          <w:p w14:paraId="6A820756" w14:textId="77777777" w:rsidR="00703BA6" w:rsidRPr="00CE1BCA" w:rsidRDefault="00703BA6" w:rsidP="003C649A">
            <w:pPr>
              <w:rPr>
                <w:lang w:eastAsia="de-DE"/>
              </w:rPr>
            </w:pPr>
            <w:r w:rsidRPr="00CE1BCA">
              <w:rPr>
                <w:lang w:eastAsia="de-DE"/>
              </w:rPr>
              <w:t>Biomasse-Brennstoff</w:t>
            </w:r>
          </w:p>
        </w:tc>
        <w:tc>
          <w:tcPr>
            <w:tcW w:w="2977" w:type="dxa"/>
          </w:tcPr>
          <w:p w14:paraId="1960702C" w14:textId="77777777" w:rsidR="00703BA6" w:rsidRPr="00CE1BCA" w:rsidRDefault="00703BA6" w:rsidP="003C649A">
            <w:pPr>
              <w:rPr>
                <w:lang w:eastAsia="de-DE"/>
              </w:rPr>
            </w:pPr>
            <w:r>
              <w:rPr>
                <w:noProof/>
                <w:lang w:eastAsia="de-DE"/>
              </w:rPr>
              <w:t>Biogas, Biomethan, Pellets und alle Holzbrennstoffe</w:t>
            </w:r>
          </w:p>
        </w:tc>
        <w:tc>
          <w:tcPr>
            <w:tcW w:w="2977" w:type="dxa"/>
          </w:tcPr>
          <w:p w14:paraId="23BBFA1D" w14:textId="77777777" w:rsidR="00703BA6" w:rsidRPr="00CE1BCA" w:rsidRDefault="00703BA6" w:rsidP="003C649A">
            <w:pPr>
              <w:rPr>
                <w:lang w:eastAsia="de-DE"/>
              </w:rPr>
            </w:pPr>
            <w:r>
              <w:rPr>
                <w:lang w:eastAsia="de-DE"/>
              </w:rPr>
              <w:t>Bedarfsgebundene Kosten</w:t>
            </w:r>
          </w:p>
        </w:tc>
      </w:tr>
      <w:tr w:rsidR="00703BA6" w:rsidRPr="00CE1BCA" w14:paraId="36581EF9" w14:textId="77777777" w:rsidTr="00290213">
        <w:tc>
          <w:tcPr>
            <w:tcW w:w="2977" w:type="dxa"/>
          </w:tcPr>
          <w:p w14:paraId="5729A87D" w14:textId="77777777" w:rsidR="00703BA6" w:rsidRPr="00CE1BCA" w:rsidRDefault="00703BA6" w:rsidP="003C649A">
            <w:pPr>
              <w:rPr>
                <w:lang w:eastAsia="de-DE"/>
              </w:rPr>
            </w:pPr>
            <w:r w:rsidRPr="00CE1BCA">
              <w:rPr>
                <w:lang w:eastAsia="de-DE"/>
              </w:rPr>
              <w:t>Fossiler Brennstoff</w:t>
            </w:r>
          </w:p>
        </w:tc>
        <w:tc>
          <w:tcPr>
            <w:tcW w:w="2977" w:type="dxa"/>
          </w:tcPr>
          <w:p w14:paraId="7431B154" w14:textId="77777777" w:rsidR="00703BA6" w:rsidRPr="00CE1BCA" w:rsidRDefault="00703BA6" w:rsidP="00703BA6">
            <w:pPr>
              <w:rPr>
                <w:lang w:eastAsia="de-DE"/>
              </w:rPr>
            </w:pPr>
            <w:r>
              <w:rPr>
                <w:lang w:eastAsia="de-DE"/>
              </w:rPr>
              <w:t>Heizöl, Flüssiggas, Erdgas</w:t>
            </w:r>
          </w:p>
        </w:tc>
        <w:tc>
          <w:tcPr>
            <w:tcW w:w="2977" w:type="dxa"/>
          </w:tcPr>
          <w:p w14:paraId="316CCF44" w14:textId="77777777" w:rsidR="00703BA6" w:rsidRPr="00CE1BCA" w:rsidRDefault="00703BA6" w:rsidP="003C649A">
            <w:pPr>
              <w:rPr>
                <w:lang w:eastAsia="de-DE"/>
              </w:rPr>
            </w:pPr>
            <w:r>
              <w:rPr>
                <w:lang w:eastAsia="de-DE"/>
              </w:rPr>
              <w:t>Bedarfsgebundene Kosten</w:t>
            </w:r>
          </w:p>
        </w:tc>
      </w:tr>
      <w:tr w:rsidR="00703BA6" w:rsidRPr="00CE1BCA" w14:paraId="6DAD1B7F" w14:textId="77777777" w:rsidTr="00290213">
        <w:tc>
          <w:tcPr>
            <w:tcW w:w="2977" w:type="dxa"/>
          </w:tcPr>
          <w:p w14:paraId="6DA903EE" w14:textId="77777777" w:rsidR="00703BA6" w:rsidRPr="00CE1BCA" w:rsidRDefault="00703BA6" w:rsidP="003C649A">
            <w:pPr>
              <w:rPr>
                <w:lang w:eastAsia="de-DE"/>
              </w:rPr>
            </w:pPr>
            <w:r w:rsidRPr="00CE1BCA">
              <w:rPr>
                <w:lang w:eastAsia="de-DE"/>
              </w:rPr>
              <w:t>Strom</w:t>
            </w:r>
          </w:p>
        </w:tc>
        <w:tc>
          <w:tcPr>
            <w:tcW w:w="2977" w:type="dxa"/>
          </w:tcPr>
          <w:p w14:paraId="0808BAA0" w14:textId="77777777" w:rsidR="00703BA6" w:rsidRPr="00CE1BCA" w:rsidRDefault="00703BA6" w:rsidP="003C649A">
            <w:pPr>
              <w:rPr>
                <w:lang w:eastAsia="de-DE"/>
              </w:rPr>
            </w:pPr>
            <w:r>
              <w:rPr>
                <w:lang w:eastAsia="de-DE"/>
              </w:rPr>
              <w:t>„Brennstoff“ Strom, Eigenstrombedarf</w:t>
            </w:r>
          </w:p>
        </w:tc>
        <w:tc>
          <w:tcPr>
            <w:tcW w:w="2977" w:type="dxa"/>
          </w:tcPr>
          <w:p w14:paraId="51EC34A9" w14:textId="77777777" w:rsidR="00703BA6" w:rsidRPr="00CE1BCA" w:rsidRDefault="00703BA6" w:rsidP="003C649A">
            <w:pPr>
              <w:rPr>
                <w:lang w:eastAsia="de-DE"/>
              </w:rPr>
            </w:pPr>
            <w:r>
              <w:rPr>
                <w:lang w:eastAsia="de-DE"/>
              </w:rPr>
              <w:t>Bedarfsgebundene Kosten</w:t>
            </w:r>
          </w:p>
        </w:tc>
      </w:tr>
      <w:tr w:rsidR="00703BA6" w:rsidRPr="00CE1BCA" w14:paraId="2C683020" w14:textId="77777777" w:rsidTr="00290213">
        <w:tc>
          <w:tcPr>
            <w:tcW w:w="2977" w:type="dxa"/>
          </w:tcPr>
          <w:p w14:paraId="2504CAC1" w14:textId="77777777" w:rsidR="00703BA6" w:rsidRPr="00CE1BCA" w:rsidRDefault="00703BA6" w:rsidP="003C649A">
            <w:pPr>
              <w:rPr>
                <w:lang w:eastAsia="de-DE"/>
              </w:rPr>
            </w:pPr>
            <w:r>
              <w:rPr>
                <w:lang w:eastAsia="de-DE"/>
              </w:rPr>
              <w:t xml:space="preserve">Lohnkosten </w:t>
            </w:r>
            <w:r w:rsidRPr="00CE1BCA">
              <w:rPr>
                <w:lang w:eastAsia="de-DE"/>
              </w:rPr>
              <w:t>und sonstige Kosten</w:t>
            </w:r>
          </w:p>
        </w:tc>
        <w:tc>
          <w:tcPr>
            <w:tcW w:w="2977" w:type="dxa"/>
          </w:tcPr>
          <w:p w14:paraId="43E30C14" w14:textId="77777777" w:rsidR="00703BA6" w:rsidRDefault="00703BA6" w:rsidP="000F7846">
            <w:pPr>
              <w:rPr>
                <w:lang w:eastAsia="de-DE"/>
              </w:rPr>
            </w:pPr>
            <w:r>
              <w:rPr>
                <w:lang w:eastAsia="de-DE"/>
              </w:rPr>
              <w:t>Stundenlohn,</w:t>
            </w:r>
            <w:r w:rsidR="000F7846">
              <w:rPr>
                <w:lang w:eastAsia="de-DE"/>
              </w:rPr>
              <w:br/>
            </w:r>
            <w:r>
              <w:rPr>
                <w:lang w:eastAsia="de-DE"/>
              </w:rPr>
              <w:t>Versicherung, Sonstige Abgaben, Verwaltung</w:t>
            </w:r>
          </w:p>
        </w:tc>
        <w:tc>
          <w:tcPr>
            <w:tcW w:w="2977" w:type="dxa"/>
          </w:tcPr>
          <w:p w14:paraId="78533D6B" w14:textId="77777777" w:rsidR="00703BA6" w:rsidRDefault="00100270" w:rsidP="003C649A">
            <w:pPr>
              <w:rPr>
                <w:lang w:eastAsia="de-DE"/>
              </w:rPr>
            </w:pPr>
            <w:r>
              <w:rPr>
                <w:lang w:eastAsia="de-DE"/>
              </w:rPr>
              <w:t>Betriebsgebundene Kosten</w:t>
            </w:r>
            <w:r w:rsidR="000F7846">
              <w:rPr>
                <w:lang w:eastAsia="de-DE"/>
              </w:rPr>
              <w:br/>
              <w:t>Sonstige Kosten</w:t>
            </w:r>
          </w:p>
        </w:tc>
      </w:tr>
      <w:tr w:rsidR="00100270" w:rsidRPr="00CE1BCA" w14:paraId="386145D2" w14:textId="77777777" w:rsidTr="00290213">
        <w:tc>
          <w:tcPr>
            <w:tcW w:w="2977" w:type="dxa"/>
          </w:tcPr>
          <w:p w14:paraId="340B1803" w14:textId="77777777" w:rsidR="00100270" w:rsidRPr="00CE1BCA" w:rsidRDefault="00100270" w:rsidP="003C649A">
            <w:pPr>
              <w:rPr>
                <w:lang w:eastAsia="de-DE"/>
              </w:rPr>
            </w:pPr>
            <w:r w:rsidRPr="00CE1BCA">
              <w:rPr>
                <w:lang w:eastAsia="de-DE"/>
              </w:rPr>
              <w:lastRenderedPageBreak/>
              <w:t>Instandhaltung</w:t>
            </w:r>
          </w:p>
        </w:tc>
        <w:tc>
          <w:tcPr>
            <w:tcW w:w="2977" w:type="dxa"/>
          </w:tcPr>
          <w:p w14:paraId="28A50382" w14:textId="77777777" w:rsidR="00100270" w:rsidRPr="00CE1BCA" w:rsidRDefault="00100270" w:rsidP="003C649A">
            <w:pPr>
              <w:rPr>
                <w:lang w:eastAsia="de-DE"/>
              </w:rPr>
            </w:pPr>
            <w:r>
              <w:rPr>
                <w:lang w:eastAsia="de-DE"/>
              </w:rPr>
              <w:t>Instandsetzung, Wartung und Inspektion</w:t>
            </w:r>
          </w:p>
        </w:tc>
        <w:tc>
          <w:tcPr>
            <w:tcW w:w="2977" w:type="dxa"/>
          </w:tcPr>
          <w:p w14:paraId="5D845297" w14:textId="77777777" w:rsidR="00100270" w:rsidRPr="00CE1BCA" w:rsidRDefault="00100270" w:rsidP="003C649A">
            <w:pPr>
              <w:rPr>
                <w:lang w:eastAsia="de-DE"/>
              </w:rPr>
            </w:pPr>
            <w:r>
              <w:rPr>
                <w:lang w:eastAsia="de-DE"/>
              </w:rPr>
              <w:t>Betriebsgebundene Kosten</w:t>
            </w:r>
          </w:p>
        </w:tc>
      </w:tr>
      <w:tr w:rsidR="00100270" w:rsidRPr="00CE1BCA" w14:paraId="4D0DA08D" w14:textId="77777777" w:rsidTr="00290213">
        <w:tc>
          <w:tcPr>
            <w:tcW w:w="2977" w:type="dxa"/>
          </w:tcPr>
          <w:p w14:paraId="06C05066" w14:textId="77777777" w:rsidR="00100270" w:rsidRPr="00CE1BCA" w:rsidRDefault="00100270" w:rsidP="003C649A">
            <w:pPr>
              <w:rPr>
                <w:lang w:eastAsia="de-DE"/>
              </w:rPr>
            </w:pPr>
            <w:r>
              <w:rPr>
                <w:lang w:eastAsia="de-DE"/>
              </w:rPr>
              <w:t>Wärmeerlöse</w:t>
            </w:r>
          </w:p>
        </w:tc>
        <w:tc>
          <w:tcPr>
            <w:tcW w:w="2977" w:type="dxa"/>
          </w:tcPr>
          <w:p w14:paraId="1AD91AFF" w14:textId="77777777" w:rsidR="00100270" w:rsidRDefault="00077289" w:rsidP="003C649A">
            <w:pPr>
              <w:rPr>
                <w:lang w:eastAsia="de-DE"/>
              </w:rPr>
            </w:pPr>
            <w:r>
              <w:rPr>
                <w:lang w:eastAsia="de-DE"/>
              </w:rPr>
              <w:t xml:space="preserve">Mittlere </w:t>
            </w:r>
            <w:r w:rsidR="00100270">
              <w:rPr>
                <w:lang w:eastAsia="de-DE"/>
              </w:rPr>
              <w:t>Wärmeerlöse</w:t>
            </w:r>
          </w:p>
        </w:tc>
        <w:tc>
          <w:tcPr>
            <w:tcW w:w="2977" w:type="dxa"/>
          </w:tcPr>
          <w:p w14:paraId="15ED561F" w14:textId="77777777" w:rsidR="00100270" w:rsidRDefault="00100270" w:rsidP="003C649A">
            <w:pPr>
              <w:rPr>
                <w:lang w:eastAsia="de-DE"/>
              </w:rPr>
            </w:pPr>
            <w:r>
              <w:rPr>
                <w:lang w:eastAsia="de-DE"/>
              </w:rPr>
              <w:t>Wärmeerlöse</w:t>
            </w:r>
          </w:p>
        </w:tc>
      </w:tr>
      <w:tr w:rsidR="00100270" w14:paraId="52809F69" w14:textId="77777777" w:rsidTr="00290213">
        <w:tc>
          <w:tcPr>
            <w:tcW w:w="2977" w:type="dxa"/>
          </w:tcPr>
          <w:p w14:paraId="1ED53165" w14:textId="77777777" w:rsidR="00100270" w:rsidRDefault="00100270" w:rsidP="003C649A">
            <w:pPr>
              <w:rPr>
                <w:lang w:eastAsia="de-DE"/>
              </w:rPr>
            </w:pPr>
            <w:r>
              <w:rPr>
                <w:lang w:eastAsia="de-DE"/>
              </w:rPr>
              <w:t>Stromerlöse</w:t>
            </w:r>
          </w:p>
        </w:tc>
        <w:tc>
          <w:tcPr>
            <w:tcW w:w="2977" w:type="dxa"/>
          </w:tcPr>
          <w:p w14:paraId="73D49FF1" w14:textId="77777777" w:rsidR="00100270" w:rsidRDefault="00077289" w:rsidP="003C649A">
            <w:pPr>
              <w:rPr>
                <w:lang w:eastAsia="de-DE"/>
              </w:rPr>
            </w:pPr>
            <w:r>
              <w:rPr>
                <w:lang w:eastAsia="de-DE"/>
              </w:rPr>
              <w:t xml:space="preserve">Mittlere </w:t>
            </w:r>
            <w:r w:rsidR="00100270">
              <w:rPr>
                <w:lang w:eastAsia="de-DE"/>
              </w:rPr>
              <w:t>Stromerlöse</w:t>
            </w:r>
          </w:p>
        </w:tc>
        <w:tc>
          <w:tcPr>
            <w:tcW w:w="2977" w:type="dxa"/>
          </w:tcPr>
          <w:p w14:paraId="3F08DFDB" w14:textId="77777777" w:rsidR="00100270" w:rsidRDefault="00100270" w:rsidP="003C649A">
            <w:pPr>
              <w:rPr>
                <w:lang w:eastAsia="de-DE"/>
              </w:rPr>
            </w:pPr>
            <w:r>
              <w:rPr>
                <w:lang w:eastAsia="de-DE"/>
              </w:rPr>
              <w:t>Stromerlöse</w:t>
            </w:r>
          </w:p>
        </w:tc>
      </w:tr>
    </w:tbl>
    <w:p w14:paraId="6D63AB09" w14:textId="77777777" w:rsidR="006B44E2" w:rsidRPr="00CE1BCA" w:rsidRDefault="006B44E2" w:rsidP="006B44E2">
      <w:pPr>
        <w:rPr>
          <w:lang w:eastAsia="de-DE"/>
        </w:rPr>
      </w:pPr>
    </w:p>
    <w:p w14:paraId="23A5782D" w14:textId="77777777" w:rsidR="00961EC5" w:rsidRPr="00CE1BCA" w:rsidRDefault="00961EC5" w:rsidP="00966229">
      <w:pPr>
        <w:pStyle w:val="berschrift1"/>
        <w:rPr>
          <w:rFonts w:ascii="Arial" w:hAnsi="Arial" w:cs="Arial"/>
          <w:lang w:eastAsia="de-DE"/>
        </w:rPr>
      </w:pPr>
      <w:r w:rsidRPr="00CE1BCA">
        <w:rPr>
          <w:rFonts w:ascii="Arial" w:hAnsi="Arial" w:cs="Arial"/>
          <w:lang w:eastAsia="de-DE"/>
        </w:rPr>
        <w:t>Investitionskosten</w:t>
      </w:r>
    </w:p>
    <w:p w14:paraId="1E000C39" w14:textId="77777777" w:rsidR="00E2111D" w:rsidRPr="00CE1BCA" w:rsidRDefault="00CD357F" w:rsidP="00930103">
      <w:pPr>
        <w:rPr>
          <w:lang w:eastAsia="de-DE"/>
        </w:rPr>
      </w:pPr>
      <w:r w:rsidRPr="00CE1BCA">
        <w:rPr>
          <w:lang w:eastAsia="de-DE"/>
        </w:rPr>
        <w:br/>
      </w:r>
      <w:r w:rsidR="00EE79A1" w:rsidRPr="00CE1BCA">
        <w:rPr>
          <w:lang w:eastAsia="de-DE"/>
        </w:rPr>
        <w:t>Alle</w:t>
      </w:r>
      <w:r w:rsidR="00961EC5" w:rsidRPr="00CE1BCA">
        <w:rPr>
          <w:lang w:eastAsia="de-DE"/>
        </w:rPr>
        <w:t xml:space="preserve"> Investitione</w:t>
      </w:r>
      <w:r w:rsidR="00EE79A1" w:rsidRPr="00CE1BCA">
        <w:rPr>
          <w:lang w:eastAsia="de-DE"/>
        </w:rPr>
        <w:t xml:space="preserve">n werden </w:t>
      </w:r>
      <w:r w:rsidR="00E2111D" w:rsidRPr="00CE1BCA">
        <w:rPr>
          <w:lang w:eastAsia="de-DE"/>
        </w:rPr>
        <w:t xml:space="preserve">untergliedert nach Produktbereichen jeweils </w:t>
      </w:r>
      <w:r w:rsidR="00EE79A1" w:rsidRPr="00CE1BCA">
        <w:rPr>
          <w:lang w:eastAsia="de-DE"/>
        </w:rPr>
        <w:t>in t</w:t>
      </w:r>
      <w:r w:rsidR="00961EC5" w:rsidRPr="00CE1BCA">
        <w:rPr>
          <w:lang w:eastAsia="de-DE"/>
        </w:rPr>
        <w:t>abell</w:t>
      </w:r>
      <w:r w:rsidR="00E2111D" w:rsidRPr="00CE1BCA">
        <w:rPr>
          <w:lang w:eastAsia="de-DE"/>
        </w:rPr>
        <w:t>arischer</w:t>
      </w:r>
      <w:r w:rsidR="00EE79A1" w:rsidRPr="00CE1BCA">
        <w:rPr>
          <w:lang w:eastAsia="de-DE"/>
        </w:rPr>
        <w:t xml:space="preserve"> Ansicht</w:t>
      </w:r>
      <w:r w:rsidR="00961EC5" w:rsidRPr="00CE1BCA">
        <w:rPr>
          <w:lang w:eastAsia="de-DE"/>
        </w:rPr>
        <w:t xml:space="preserve"> </w:t>
      </w:r>
      <w:r w:rsidR="00966229" w:rsidRPr="00CE1BCA">
        <w:rPr>
          <w:lang w:eastAsia="de-DE"/>
        </w:rPr>
        <w:t>angezeigt.</w:t>
      </w:r>
    </w:p>
    <w:p w14:paraId="02E1B131" w14:textId="77777777" w:rsidR="00E2111D" w:rsidRPr="00CE1BCA" w:rsidRDefault="00E2111D" w:rsidP="00930103">
      <w:pPr>
        <w:rPr>
          <w:lang w:eastAsia="de-DE"/>
        </w:rPr>
      </w:pPr>
      <w:r w:rsidRPr="00CE1BCA">
        <w:rPr>
          <w:lang w:eastAsia="de-DE"/>
        </w:rPr>
        <w:t xml:space="preserve">Dabei wird zwischen Produktbereichen unterschieden, die für die energetischen Berechnungen relevant sind und rein wirtschaftlich relevanten Bereichen. </w:t>
      </w:r>
      <w:r w:rsidR="00966229" w:rsidRPr="00CE1BCA">
        <w:rPr>
          <w:lang w:eastAsia="de-DE"/>
        </w:rPr>
        <w:t>Erstere werden rein informativ angezeigt und n</w:t>
      </w:r>
      <w:r w:rsidRPr="00CE1BCA">
        <w:rPr>
          <w:lang w:eastAsia="de-DE"/>
        </w:rPr>
        <w:t xml:space="preserve">ur letztere können direkt in der Tabelle </w:t>
      </w:r>
      <w:r w:rsidR="00966229" w:rsidRPr="00CE1BCA">
        <w:rPr>
          <w:lang w:eastAsia="de-DE"/>
        </w:rPr>
        <w:t>hinzugefügt, gelöscht oder angepasst werden.</w:t>
      </w:r>
    </w:p>
    <w:p w14:paraId="2757470B" w14:textId="77777777" w:rsidR="00174649" w:rsidRPr="00CE1BCA" w:rsidRDefault="00930103" w:rsidP="00961EC5">
      <w:pPr>
        <w:rPr>
          <w:lang w:eastAsia="de-DE"/>
        </w:rPr>
      </w:pPr>
      <w:r w:rsidRPr="00CE1BCA">
        <w:rPr>
          <w:lang w:eastAsia="de-DE"/>
        </w:rPr>
        <w:t xml:space="preserve">Ist </w:t>
      </w:r>
      <w:r w:rsidR="00966229" w:rsidRPr="00CE1BCA">
        <w:rPr>
          <w:lang w:eastAsia="de-DE"/>
        </w:rPr>
        <w:t>ein</w:t>
      </w:r>
      <w:r w:rsidR="00174649" w:rsidRPr="00CE1BCA">
        <w:rPr>
          <w:lang w:eastAsia="de-DE"/>
        </w:rPr>
        <w:t xml:space="preserve"> </w:t>
      </w:r>
      <w:r w:rsidR="00966229" w:rsidRPr="00CE1BCA">
        <w:rPr>
          <w:lang w:eastAsia="de-DE"/>
        </w:rPr>
        <w:t>gewünschtes Produkt</w:t>
      </w:r>
      <w:r w:rsidR="00174649" w:rsidRPr="00CE1BCA">
        <w:rPr>
          <w:lang w:eastAsia="de-DE"/>
        </w:rPr>
        <w:t xml:space="preserve"> in der Produktdatenbank vorhanden</w:t>
      </w:r>
      <w:r w:rsidRPr="00CE1BCA">
        <w:rPr>
          <w:lang w:eastAsia="de-DE"/>
        </w:rPr>
        <w:t xml:space="preserve">, </w:t>
      </w:r>
      <w:r w:rsidR="00174649" w:rsidRPr="00CE1BCA">
        <w:rPr>
          <w:lang w:eastAsia="de-DE"/>
        </w:rPr>
        <w:t xml:space="preserve">wählt der Benutzer über die vorhandenen Masken das gewünschte Produkt aus, in der </w:t>
      </w:r>
      <w:r w:rsidR="00157683" w:rsidRPr="00CE1BCA">
        <w:rPr>
          <w:lang w:eastAsia="de-DE"/>
        </w:rPr>
        <w:t>Tabelle</w:t>
      </w:r>
      <w:r w:rsidR="00174649" w:rsidRPr="00CE1BCA">
        <w:rPr>
          <w:lang w:eastAsia="de-DE"/>
        </w:rPr>
        <w:t xml:space="preserve"> wird </w:t>
      </w:r>
      <w:r w:rsidR="00157683" w:rsidRPr="00CE1BCA">
        <w:rPr>
          <w:lang w:eastAsia="de-DE"/>
        </w:rPr>
        <w:t>in der passenden Kategorie eine Zeile mit den ausgewählten Produktdaten eingefügt</w:t>
      </w:r>
      <w:r w:rsidR="0025786A" w:rsidRPr="00CE1BCA">
        <w:rPr>
          <w:lang w:eastAsia="de-DE"/>
        </w:rPr>
        <w:t>.</w:t>
      </w:r>
    </w:p>
    <w:p w14:paraId="5A4D4B36" w14:textId="77777777" w:rsidR="00961EC5" w:rsidRPr="00CE1BCA" w:rsidRDefault="00966229" w:rsidP="00961EC5">
      <w:pPr>
        <w:rPr>
          <w:lang w:eastAsia="de-DE"/>
        </w:rPr>
      </w:pPr>
      <w:r w:rsidRPr="00CE1BCA">
        <w:rPr>
          <w:lang w:eastAsia="de-DE"/>
        </w:rPr>
        <w:t>Ist ein</w:t>
      </w:r>
      <w:r w:rsidR="00990DF5" w:rsidRPr="00CE1BCA">
        <w:rPr>
          <w:lang w:eastAsia="de-DE"/>
        </w:rPr>
        <w:t xml:space="preserve"> gewünschte</w:t>
      </w:r>
      <w:r w:rsidRPr="00CE1BCA">
        <w:rPr>
          <w:lang w:eastAsia="de-DE"/>
        </w:rPr>
        <w:t>s</w:t>
      </w:r>
      <w:r w:rsidR="00990DF5" w:rsidRPr="00CE1BCA">
        <w:rPr>
          <w:lang w:eastAsia="de-DE"/>
        </w:rPr>
        <w:t xml:space="preserve"> </w:t>
      </w:r>
      <w:r w:rsidRPr="00CE1BCA">
        <w:rPr>
          <w:lang w:eastAsia="de-DE"/>
        </w:rPr>
        <w:t>Produkt</w:t>
      </w:r>
      <w:r w:rsidR="00990DF5" w:rsidRPr="00CE1BCA">
        <w:rPr>
          <w:lang w:eastAsia="de-DE"/>
        </w:rPr>
        <w:t xml:space="preserve"> nicht vorhanden, so kann </w:t>
      </w:r>
      <w:r w:rsidRPr="00CE1BCA">
        <w:rPr>
          <w:lang w:eastAsia="de-DE"/>
        </w:rPr>
        <w:t>es</w:t>
      </w:r>
      <w:r w:rsidR="00990DF5" w:rsidRPr="00CE1BCA">
        <w:rPr>
          <w:lang w:eastAsia="de-DE"/>
        </w:rPr>
        <w:t xml:space="preserve"> vom Benutzer erfasst werden, wobei zwei Fälle zu unterscheiden sind:</w:t>
      </w:r>
    </w:p>
    <w:p w14:paraId="624B3BC5" w14:textId="77777777" w:rsidR="00990DF5" w:rsidRPr="00CE1BCA" w:rsidRDefault="00990DF5" w:rsidP="00990DF5">
      <w:pPr>
        <w:pStyle w:val="Listenabsatz"/>
        <w:numPr>
          <w:ilvl w:val="0"/>
          <w:numId w:val="13"/>
        </w:numPr>
        <w:rPr>
          <w:rFonts w:ascii="Arial" w:hAnsi="Arial" w:cs="Arial"/>
          <w:lang w:eastAsia="de-DE"/>
        </w:rPr>
      </w:pPr>
      <w:r w:rsidRPr="00CE1BCA">
        <w:rPr>
          <w:rFonts w:ascii="Arial" w:hAnsi="Arial" w:cs="Arial"/>
          <w:lang w:eastAsia="de-DE"/>
        </w:rPr>
        <w:t xml:space="preserve">Es handelt sich um eine Kategorie, bei der die </w:t>
      </w:r>
      <w:r w:rsidR="00966229" w:rsidRPr="00CE1BCA">
        <w:rPr>
          <w:rFonts w:ascii="Arial" w:hAnsi="Arial" w:cs="Arial"/>
          <w:lang w:eastAsia="de-DE"/>
        </w:rPr>
        <w:t>Produkte</w:t>
      </w:r>
      <w:r w:rsidRPr="00CE1BCA">
        <w:rPr>
          <w:rFonts w:ascii="Arial" w:hAnsi="Arial" w:cs="Arial"/>
          <w:lang w:eastAsia="de-DE"/>
        </w:rPr>
        <w:t xml:space="preserve"> über die Datenbank ausgewählt werden (z.B. Biomassekessel): Dann muss der Benutzer zuerst den gewünschten Kessel als neuen Kessel mit allen notwendigen Angaben (Leistung, Teillastfähigkeit etc</w:t>
      </w:r>
      <w:r w:rsidR="0025786A" w:rsidRPr="00CE1BCA">
        <w:rPr>
          <w:rFonts w:ascii="Arial" w:hAnsi="Arial" w:cs="Arial"/>
          <w:lang w:eastAsia="de-DE"/>
        </w:rPr>
        <w:t>.</w:t>
      </w:r>
      <w:r w:rsidRPr="00CE1BCA">
        <w:rPr>
          <w:rFonts w:ascii="Arial" w:hAnsi="Arial" w:cs="Arial"/>
          <w:lang w:eastAsia="de-DE"/>
        </w:rPr>
        <w:t xml:space="preserve">) in der Datenbank anlegen und kann </w:t>
      </w:r>
      <w:r w:rsidR="00172559" w:rsidRPr="00CE1BCA">
        <w:rPr>
          <w:rFonts w:ascii="Arial" w:hAnsi="Arial" w:cs="Arial"/>
          <w:lang w:eastAsia="de-DE"/>
        </w:rPr>
        <w:t xml:space="preserve">danach </w:t>
      </w:r>
      <w:r w:rsidRPr="00CE1BCA">
        <w:rPr>
          <w:rFonts w:ascii="Arial" w:hAnsi="Arial" w:cs="Arial"/>
          <w:lang w:eastAsia="de-DE"/>
        </w:rPr>
        <w:t>diesen im Projekt auswählen.</w:t>
      </w:r>
    </w:p>
    <w:p w14:paraId="7B40D6A5" w14:textId="77777777" w:rsidR="00990DF5" w:rsidRPr="00CE1BCA" w:rsidRDefault="00990DF5" w:rsidP="00990DF5">
      <w:pPr>
        <w:pStyle w:val="Listenabsatz"/>
        <w:numPr>
          <w:ilvl w:val="0"/>
          <w:numId w:val="13"/>
        </w:numPr>
        <w:rPr>
          <w:rFonts w:ascii="Arial" w:hAnsi="Arial" w:cs="Arial"/>
          <w:lang w:eastAsia="de-DE"/>
        </w:rPr>
      </w:pPr>
      <w:r w:rsidRPr="00CE1BCA">
        <w:rPr>
          <w:rFonts w:ascii="Arial" w:hAnsi="Arial" w:cs="Arial"/>
          <w:lang w:eastAsia="de-DE"/>
        </w:rPr>
        <w:t xml:space="preserve">Es handelt sich um eine </w:t>
      </w:r>
      <w:r w:rsidR="00172559" w:rsidRPr="00CE1BCA">
        <w:rPr>
          <w:rFonts w:ascii="Arial" w:hAnsi="Arial" w:cs="Arial"/>
          <w:lang w:eastAsia="de-DE"/>
        </w:rPr>
        <w:t>Kategorie</w:t>
      </w:r>
      <w:r w:rsidRPr="00CE1BCA">
        <w:rPr>
          <w:rFonts w:ascii="Arial" w:hAnsi="Arial" w:cs="Arial"/>
          <w:lang w:eastAsia="de-DE"/>
        </w:rPr>
        <w:t xml:space="preserve">, bei der </w:t>
      </w:r>
      <w:r w:rsidR="00172559" w:rsidRPr="00CE1BCA">
        <w:rPr>
          <w:rFonts w:ascii="Arial" w:hAnsi="Arial" w:cs="Arial"/>
          <w:lang w:eastAsia="de-DE"/>
        </w:rPr>
        <w:t xml:space="preserve">bei den Komponenten </w:t>
      </w:r>
      <w:r w:rsidRPr="00CE1BCA">
        <w:rPr>
          <w:rFonts w:ascii="Arial" w:hAnsi="Arial" w:cs="Arial"/>
          <w:lang w:eastAsia="de-DE"/>
        </w:rPr>
        <w:t xml:space="preserve">nur die Investitionssumme angegeben wird (z.B. </w:t>
      </w:r>
      <w:r w:rsidR="00172559" w:rsidRPr="00CE1BCA">
        <w:rPr>
          <w:rFonts w:ascii="Arial" w:hAnsi="Arial" w:cs="Arial"/>
          <w:lang w:eastAsia="de-DE"/>
        </w:rPr>
        <w:t>Gebäude</w:t>
      </w:r>
      <w:r w:rsidRPr="00CE1BCA">
        <w:rPr>
          <w:rFonts w:ascii="Arial" w:hAnsi="Arial" w:cs="Arial"/>
          <w:lang w:eastAsia="de-DE"/>
        </w:rPr>
        <w:t>): Dann kann der Benutzer direkt im Dialogfeld über den Button „Neu“ eine neue Komponente in der gewählten Kategorie anlegen und benennen.</w:t>
      </w:r>
      <w:r w:rsidR="00966229" w:rsidRPr="00CE1BCA">
        <w:rPr>
          <w:rFonts w:ascii="Arial" w:hAnsi="Arial" w:cs="Arial"/>
          <w:lang w:eastAsia="de-DE"/>
        </w:rPr>
        <w:t xml:space="preserve"> Falls gewünscht, kann auch in diesem Fall das Produkt zuerst in der Datenbank angelegt und anschließend hinzugefügt werden.</w:t>
      </w:r>
    </w:p>
    <w:p w14:paraId="01776F3B" w14:textId="77777777" w:rsidR="00A43487" w:rsidRDefault="00966229" w:rsidP="00A43487">
      <w:pPr>
        <w:rPr>
          <w:lang w:eastAsia="de-DE"/>
        </w:rPr>
      </w:pPr>
      <w:r w:rsidRPr="00CE1BCA">
        <w:rPr>
          <w:lang w:eastAsia="de-DE"/>
        </w:rPr>
        <w:t>Sofern ein „Standardprodukt“, für das ein Preis vorliegt, ausgewählt wurde, so wird der Preis übernommen. Wird ein Firmenprodukt (ohne Preisangabe) ausgewählt, muss der Preis eingegeben werden.</w:t>
      </w:r>
    </w:p>
    <w:p w14:paraId="24821320" w14:textId="77777777" w:rsidR="00CD357F" w:rsidRPr="00CE1BCA" w:rsidRDefault="00CD357F" w:rsidP="00CD357F">
      <w:pPr>
        <w:pStyle w:val="berschrift1"/>
        <w:spacing w:after="0"/>
        <w:rPr>
          <w:rFonts w:ascii="Arial" w:hAnsi="Arial" w:cs="Arial"/>
          <w:noProof/>
          <w:lang w:eastAsia="de-DE"/>
        </w:rPr>
      </w:pPr>
      <w:r w:rsidRPr="00CE1BCA">
        <w:rPr>
          <w:rFonts w:ascii="Arial" w:hAnsi="Arial" w:cs="Arial"/>
          <w:noProof/>
          <w:lang w:eastAsia="de-DE"/>
        </w:rPr>
        <w:t>Berechnung</w:t>
      </w:r>
    </w:p>
    <w:p w14:paraId="2D24758A" w14:textId="77777777" w:rsidR="00CD357F" w:rsidRPr="00CE1BCA" w:rsidRDefault="00CD357F" w:rsidP="00CD357F">
      <w:pPr>
        <w:rPr>
          <w:lang w:eastAsia="de-DE"/>
        </w:rPr>
      </w:pPr>
    </w:p>
    <w:p w14:paraId="6ABDEA79" w14:textId="77777777" w:rsidR="00EE79A1" w:rsidRPr="00CE1BCA" w:rsidRDefault="00EE79A1" w:rsidP="00EE79A1">
      <w:r w:rsidRPr="00CE1BCA">
        <w:t>Die Wirtschaftlichkeit wird auf Basis der Richtlinie VDI 2067 untersucht. Eine genaue Beschreibung dafür wird in der Exceltabelle „Investition und Wirtschaftlichkeit.xlsx“ gegeben. Die dafür notwendigen Parameter können für jedes Investitionsobjekt angegeben bzw. geändert werden.</w:t>
      </w:r>
    </w:p>
    <w:p w14:paraId="12D91EC5" w14:textId="77777777" w:rsidR="00EE79A1" w:rsidRPr="00CE1BCA" w:rsidRDefault="00EE79A1" w:rsidP="00EE79A1">
      <w:r w:rsidRPr="00CE1BCA">
        <w:t xml:space="preserve">Es wird angenommen, dass die Investitionen vollständig fremdfinanziert werden. Wurde in den Projekt-Kosteneinstellungen eine Fördersumme angegeben, so werden die Ergebnisse </w:t>
      </w:r>
      <w:r w:rsidRPr="00CE1BCA">
        <w:lastRenderedPageBreak/>
        <w:t xml:space="preserve">einmal mit und einmal ohne Berücksichtigung der Förderungen, die als verlorener Zuschuss gewährt wurden, ermittelt. Bei Berücksichtigung von Förderungen erniedrigen sich die kapitalgebundenen Kosten durch den Ansatz einer geringeren Kreditsumme und / oder eines geringeren Fremdkapitalzinssatzes. Die Darstellung der Ergebnisse ist identisch. </w:t>
      </w:r>
    </w:p>
    <w:p w14:paraId="2E7E13E1" w14:textId="77777777" w:rsidR="00EE79A1" w:rsidRPr="00CE1BCA" w:rsidRDefault="00E2111D" w:rsidP="00EE79A1">
      <w:r w:rsidRPr="00CE1BCA">
        <w:t>Bei der Berechnung</w:t>
      </w:r>
      <w:r w:rsidR="00EE79A1" w:rsidRPr="00CE1BCA">
        <w:t xml:space="preserve"> der Ergebnisse gelten folgende Zuordnungen:</w:t>
      </w:r>
    </w:p>
    <w:p w14:paraId="35CD6DF0" w14:textId="77777777" w:rsidR="00EE79A1" w:rsidRPr="00CE1BCA" w:rsidRDefault="00EE79A1" w:rsidP="00EE79A1">
      <w:pPr>
        <w:pStyle w:val="berschrift3"/>
        <w:keepNext/>
        <w:keepLines/>
        <w:tabs>
          <w:tab w:val="num" w:pos="851"/>
        </w:tabs>
        <w:spacing w:before="360" w:after="360" w:line="276" w:lineRule="auto"/>
        <w:ind w:left="851" w:hanging="851"/>
        <w:rPr>
          <w:rFonts w:ascii="Arial" w:hAnsi="Arial" w:cs="Arial"/>
        </w:rPr>
      </w:pPr>
      <w:bookmarkStart w:id="151" w:name="_Toc468286871"/>
      <w:r w:rsidRPr="00CE1BCA">
        <w:rPr>
          <w:rFonts w:ascii="Arial" w:hAnsi="Arial" w:cs="Arial"/>
        </w:rPr>
        <w:t>Kapitalgebundene Kosten:</w:t>
      </w:r>
      <w:bookmarkEnd w:id="151"/>
    </w:p>
    <w:p w14:paraId="24FF69CE" w14:textId="77777777" w:rsidR="00EE79A1" w:rsidRPr="00CE1BCA" w:rsidRDefault="00EE79A1" w:rsidP="00EE79A1">
      <w:r w:rsidRPr="00CE1BCA">
        <w:t>Hier werden die Kosten für Zins und Tilgung sowie eventuelle Ersatzbeschaffungen ausgewiesen. Die kapitalgebundenen Kosten einer Investition werden durch deren Höhe, den Zinssatz sowie die Nutzungsdauer des Investitionsobjekts bestimmt.</w:t>
      </w:r>
    </w:p>
    <w:p w14:paraId="758AC09A" w14:textId="77777777" w:rsidR="00EE79A1" w:rsidRPr="00CE1BCA" w:rsidRDefault="00EE79A1" w:rsidP="00EE79A1">
      <w:pPr>
        <w:pStyle w:val="berschrift3"/>
        <w:keepNext/>
        <w:keepLines/>
        <w:tabs>
          <w:tab w:val="num" w:pos="851"/>
        </w:tabs>
        <w:spacing w:before="360" w:after="360" w:line="276" w:lineRule="auto"/>
        <w:ind w:left="851" w:hanging="851"/>
        <w:rPr>
          <w:rFonts w:ascii="Arial" w:hAnsi="Arial" w:cs="Arial"/>
        </w:rPr>
      </w:pPr>
      <w:bookmarkStart w:id="152" w:name="_Toc468286872"/>
      <w:r w:rsidRPr="00CE1BCA">
        <w:rPr>
          <w:rFonts w:ascii="Arial" w:hAnsi="Arial" w:cs="Arial"/>
        </w:rPr>
        <w:t>Bedarfsgebundene Kosten:</w:t>
      </w:r>
      <w:bookmarkEnd w:id="152"/>
    </w:p>
    <w:p w14:paraId="670BB9B2" w14:textId="77777777" w:rsidR="00EE79A1" w:rsidRPr="00CE1BCA" w:rsidRDefault="00EE79A1" w:rsidP="00EE79A1">
      <w:r w:rsidRPr="00CE1BCA">
        <w:t>In diese Kategorie fallen die Kosten für die Brennstoffe</w:t>
      </w:r>
      <w:r w:rsidR="00826CEA">
        <w:t>, Ascheentsorgung</w:t>
      </w:r>
      <w:r w:rsidRPr="00CE1BCA">
        <w:t xml:space="preserve"> und den Eigenstrombedarf. </w:t>
      </w:r>
    </w:p>
    <w:p w14:paraId="47DFD547" w14:textId="77777777" w:rsidR="00EE79A1" w:rsidRPr="00CE1BCA" w:rsidRDefault="00EE79A1" w:rsidP="00EE79A1">
      <w:pPr>
        <w:pStyle w:val="berschrift3"/>
        <w:keepNext/>
        <w:keepLines/>
        <w:tabs>
          <w:tab w:val="num" w:pos="851"/>
        </w:tabs>
        <w:spacing w:before="360" w:after="360" w:line="276" w:lineRule="auto"/>
        <w:ind w:left="851" w:hanging="851"/>
        <w:rPr>
          <w:rFonts w:ascii="Arial" w:hAnsi="Arial" w:cs="Arial"/>
        </w:rPr>
      </w:pPr>
      <w:bookmarkStart w:id="153" w:name="_Toc468286873"/>
      <w:r w:rsidRPr="00CE1BCA">
        <w:rPr>
          <w:rFonts w:ascii="Arial" w:hAnsi="Arial" w:cs="Arial"/>
        </w:rPr>
        <w:t>Betriebsgebundene Kosten:</w:t>
      </w:r>
      <w:bookmarkEnd w:id="153"/>
    </w:p>
    <w:p w14:paraId="7105E90B" w14:textId="77777777" w:rsidR="00EE79A1" w:rsidRPr="00CE1BCA" w:rsidRDefault="00EE79A1" w:rsidP="00EE79A1">
      <w:r w:rsidRPr="00CE1BCA">
        <w:t>In diesen Bereich werden die Kosten für Wartung und Inspektion, Instandsetzung und Bedienen der Anlagen ausgewiesen. Die Höhe dieser Kosten wird über die jeweiligen Parameter beim Investitionsobjekt eingestellt.</w:t>
      </w:r>
      <w:r w:rsidR="00D71760">
        <w:t xml:space="preserve"> </w:t>
      </w:r>
    </w:p>
    <w:p w14:paraId="0ACA4C8D" w14:textId="77777777" w:rsidR="00EE79A1" w:rsidRPr="00CE1BCA" w:rsidRDefault="00EE79A1" w:rsidP="00EE79A1">
      <w:pPr>
        <w:pStyle w:val="berschrift3"/>
        <w:keepNext/>
        <w:keepLines/>
        <w:tabs>
          <w:tab w:val="num" w:pos="851"/>
        </w:tabs>
        <w:spacing w:before="360" w:after="360" w:line="276" w:lineRule="auto"/>
        <w:ind w:left="851" w:hanging="851"/>
        <w:rPr>
          <w:rFonts w:ascii="Arial" w:hAnsi="Arial" w:cs="Arial"/>
        </w:rPr>
      </w:pPr>
      <w:bookmarkStart w:id="154" w:name="_Toc468286874"/>
      <w:r w:rsidRPr="00CE1BCA">
        <w:rPr>
          <w:rFonts w:ascii="Arial" w:hAnsi="Arial" w:cs="Arial"/>
        </w:rPr>
        <w:t>Sonstige Kosten</w:t>
      </w:r>
      <w:bookmarkEnd w:id="154"/>
    </w:p>
    <w:p w14:paraId="0DE772F3" w14:textId="77777777" w:rsidR="00EE79A1" w:rsidRPr="00CE1BCA" w:rsidRDefault="00EE79A1" w:rsidP="00EE79A1">
      <w:r w:rsidRPr="00CE1BCA">
        <w:t>Hierunter fallen Kosten für Versicherungen, Verwaltung und sonstige Abgaben. Die Höhe dieser Kosten wird über eine prozentuale Angabe in den Projekt-Kosteneinstellungen eingestellt. Der Prozentwert bezieht sich dabei auf die Höhe der Gesamtinvestitionen.</w:t>
      </w:r>
      <w:r w:rsidR="00140D9C">
        <w:t xml:space="preserve"> Außerdem werden hier weitere jährliche Kosten, die in Euro erfasst werden, eingerechnet.</w:t>
      </w:r>
    </w:p>
    <w:p w14:paraId="033190D3" w14:textId="77777777" w:rsidR="00EE79A1" w:rsidRPr="00CE1BCA" w:rsidRDefault="00EE79A1" w:rsidP="00CD357F">
      <w:pPr>
        <w:rPr>
          <w:lang w:eastAsia="de-DE"/>
        </w:rPr>
      </w:pPr>
    </w:p>
    <w:p w14:paraId="1F8D9924" w14:textId="77777777" w:rsidR="006A0BBF" w:rsidRPr="00CE1BCA" w:rsidRDefault="006A0BBF" w:rsidP="00A43487">
      <w:pPr>
        <w:rPr>
          <w:lang w:eastAsia="de-DE"/>
        </w:rPr>
      </w:pPr>
    </w:p>
    <w:sectPr w:rsidR="006A0BBF" w:rsidRPr="00CE1BCA" w:rsidSect="00266640">
      <w:headerReference w:type="default" r:id="rId8"/>
      <w:footerReference w:type="default" r:id="rId9"/>
      <w:pgSz w:w="11906" w:h="16838"/>
      <w:pgMar w:top="1701"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3DF7" w14:textId="77777777" w:rsidR="0088459C" w:rsidRDefault="0088459C" w:rsidP="00266640">
      <w:pPr>
        <w:spacing w:after="0" w:line="240" w:lineRule="auto"/>
      </w:pPr>
      <w:r>
        <w:separator/>
      </w:r>
    </w:p>
  </w:endnote>
  <w:endnote w:type="continuationSeparator" w:id="0">
    <w:p w14:paraId="01742405" w14:textId="77777777" w:rsidR="0088459C" w:rsidRDefault="0088459C" w:rsidP="0026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7B4EC" w14:textId="4938590C" w:rsidR="0088459C" w:rsidRPr="00266640" w:rsidRDefault="0088459C">
    <w:pPr>
      <w:pStyle w:val="Fuzeile"/>
      <w:rPr>
        <w:rFonts w:asciiTheme="minorHAnsi" w:hAnsiTheme="minorHAnsi"/>
        <w:i/>
      </w:rPr>
    </w:pPr>
    <w:r w:rsidRPr="00266640">
      <w:rPr>
        <w:rFonts w:asciiTheme="minorHAnsi" w:hAnsiTheme="minorHAnsi"/>
        <w:i/>
      </w:rPr>
      <w:fldChar w:fldCharType="begin"/>
    </w:r>
    <w:r w:rsidRPr="00266640">
      <w:rPr>
        <w:rFonts w:asciiTheme="minorHAnsi" w:hAnsiTheme="minorHAnsi"/>
        <w:i/>
      </w:rPr>
      <w:instrText xml:space="preserve"> SAVEDATE  \@ "dd.MM.yyyy"  \* MERGEFORMAT </w:instrText>
    </w:r>
    <w:r w:rsidRPr="00266640">
      <w:rPr>
        <w:rFonts w:asciiTheme="minorHAnsi" w:hAnsiTheme="minorHAnsi"/>
        <w:i/>
      </w:rPr>
      <w:fldChar w:fldCharType="separate"/>
    </w:r>
    <w:r w:rsidR="00E5053B">
      <w:rPr>
        <w:rFonts w:asciiTheme="minorHAnsi" w:hAnsiTheme="minorHAnsi"/>
        <w:i/>
        <w:noProof/>
      </w:rPr>
      <w:t>09.07.2024</w:t>
    </w:r>
    <w:r w:rsidRPr="00266640">
      <w:rPr>
        <w:rFonts w:asciiTheme="minorHAnsi" w:hAnsiTheme="minorHAnsi"/>
        <w:i/>
      </w:rPr>
      <w:fldChar w:fldCharType="end"/>
    </w:r>
    <w:r w:rsidRPr="00266640">
      <w:rPr>
        <w:rFonts w:asciiTheme="minorHAnsi" w:hAnsiTheme="minorHAnsi"/>
        <w:i/>
      </w:rPr>
      <w:ptab w:relativeTo="margin" w:alignment="center" w:leader="none"/>
    </w:r>
    <w:r w:rsidRPr="00266640">
      <w:rPr>
        <w:rFonts w:asciiTheme="minorHAnsi" w:hAnsiTheme="minorHAnsi"/>
        <w:i/>
      </w:rPr>
      <w:t xml:space="preserve">Seite </w:t>
    </w:r>
    <w:r w:rsidRPr="00266640">
      <w:rPr>
        <w:rFonts w:asciiTheme="minorHAnsi" w:hAnsiTheme="minorHAnsi"/>
        <w:i/>
      </w:rPr>
      <w:fldChar w:fldCharType="begin"/>
    </w:r>
    <w:r w:rsidRPr="00266640">
      <w:rPr>
        <w:rFonts w:asciiTheme="minorHAnsi" w:hAnsiTheme="minorHAnsi"/>
        <w:i/>
      </w:rPr>
      <w:instrText>PAGE   \* MERGEFORMAT</w:instrText>
    </w:r>
    <w:r w:rsidRPr="00266640">
      <w:rPr>
        <w:rFonts w:asciiTheme="minorHAnsi" w:hAnsiTheme="minorHAnsi"/>
        <w:i/>
      </w:rPr>
      <w:fldChar w:fldCharType="separate"/>
    </w:r>
    <w:r w:rsidR="000F7846">
      <w:rPr>
        <w:rFonts w:asciiTheme="minorHAnsi" w:hAnsiTheme="minorHAnsi"/>
        <w:i/>
        <w:noProof/>
      </w:rPr>
      <w:t>1</w:t>
    </w:r>
    <w:r w:rsidRPr="00266640">
      <w:rPr>
        <w:rFonts w:asciiTheme="minorHAnsi" w:hAnsiTheme="minorHAnsi"/>
        <w:i/>
      </w:rPr>
      <w:fldChar w:fldCharType="end"/>
    </w:r>
    <w:r w:rsidRPr="00266640">
      <w:rPr>
        <w:rFonts w:asciiTheme="minorHAnsi" w:hAnsiTheme="minorHAnsi"/>
        <w:i/>
      </w:rPr>
      <w:ptab w:relativeTo="margin" w:alignment="right" w:leader="none"/>
    </w:r>
    <w:r w:rsidRPr="00266640">
      <w:rPr>
        <w:rFonts w:asciiTheme="minorHAnsi" w:hAnsiTheme="minorHAnsi"/>
        <w:i/>
      </w:rPr>
      <w:t>Status: Entwurf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9D2E" w14:textId="77777777" w:rsidR="0088459C" w:rsidRDefault="0088459C" w:rsidP="00266640">
      <w:pPr>
        <w:spacing w:after="0" w:line="240" w:lineRule="auto"/>
      </w:pPr>
      <w:r>
        <w:separator/>
      </w:r>
    </w:p>
  </w:footnote>
  <w:footnote w:type="continuationSeparator" w:id="0">
    <w:p w14:paraId="7D0EC26F" w14:textId="77777777" w:rsidR="0088459C" w:rsidRDefault="0088459C" w:rsidP="0026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E519" w14:textId="77777777" w:rsidR="0088459C" w:rsidRDefault="0088459C">
    <w:pPr>
      <w:pStyle w:val="Kopfzeile"/>
    </w:pPr>
    <w:r>
      <w:t xml:space="preserve"> </w:t>
    </w:r>
    <w:r w:rsidRPr="00266640">
      <w:rPr>
        <w:rFonts w:asciiTheme="minorHAnsi" w:hAnsiTheme="minorHAnsi"/>
        <w:b/>
        <w:sz w:val="32"/>
        <w:szCs w:val="32"/>
      </w:rPr>
      <w:ptab w:relativeTo="margin" w:alignment="center" w:leader="none"/>
    </w:r>
    <w:r w:rsidR="00D9224A">
      <w:rPr>
        <w:rFonts w:asciiTheme="minorHAnsi" w:hAnsiTheme="minorHAnsi"/>
        <w:b/>
        <w:sz w:val="32"/>
        <w:szCs w:val="32"/>
      </w:rPr>
      <w:t>Wirtschaftlichkeit</w:t>
    </w:r>
    <w:r w:rsidRPr="00266640">
      <w:rPr>
        <w:rFonts w:asciiTheme="minorHAnsi" w:hAnsiTheme="minorHAnsi"/>
        <w:b/>
        <w:sz w:val="32"/>
        <w:szCs w:val="32"/>
      </w:rPr>
      <w:ptab w:relativeTo="margin" w:alignment="right" w:leader="none"/>
    </w:r>
    <w:r>
      <w:rPr>
        <w:noProof/>
        <w:sz w:val="20"/>
        <w:lang w:eastAsia="de-DE"/>
      </w:rPr>
      <w:drawing>
        <wp:inline distT="0" distB="0" distL="0" distR="0" wp14:anchorId="3B97BEE5" wp14:editId="478328DD">
          <wp:extent cx="856616" cy="552090"/>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austuf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197" cy="5640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9A1"/>
    <w:multiLevelType w:val="hybridMultilevel"/>
    <w:tmpl w:val="C4BA94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5267D"/>
    <w:multiLevelType w:val="hybridMultilevel"/>
    <w:tmpl w:val="715C606E"/>
    <w:lvl w:ilvl="0" w:tplc="0C6CC948">
      <w:start w:val="1"/>
      <w:numFmt w:val="upperLetter"/>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 w15:restartNumberingAfterBreak="0">
    <w:nsid w:val="1D2E1374"/>
    <w:multiLevelType w:val="hybridMultilevel"/>
    <w:tmpl w:val="4262F5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AF320D"/>
    <w:multiLevelType w:val="hybridMultilevel"/>
    <w:tmpl w:val="9C04BA4A"/>
    <w:lvl w:ilvl="0" w:tplc="0CE85F8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EF5B6C"/>
    <w:multiLevelType w:val="multilevel"/>
    <w:tmpl w:val="0407001F"/>
    <w:numStyleLink w:val="Formatvorlage2"/>
  </w:abstractNum>
  <w:abstractNum w:abstractNumId="5" w15:restartNumberingAfterBreak="0">
    <w:nsid w:val="301125C5"/>
    <w:multiLevelType w:val="hybridMultilevel"/>
    <w:tmpl w:val="757A4C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03333D"/>
    <w:multiLevelType w:val="hybridMultilevel"/>
    <w:tmpl w:val="DBF8479E"/>
    <w:lvl w:ilvl="0" w:tplc="68FAD3E0">
      <w:numFmt w:val="bullet"/>
      <w:lvlText w:val="-"/>
      <w:lvlJc w:val="left"/>
      <w:pPr>
        <w:ind w:left="765" w:hanging="360"/>
      </w:pPr>
      <w:rPr>
        <w:rFonts w:ascii="Calibri" w:eastAsiaTheme="minorEastAsia" w:hAnsi="Calibri" w:cstheme="minorBidi"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7" w15:restartNumberingAfterBreak="0">
    <w:nsid w:val="4AAC647D"/>
    <w:multiLevelType w:val="hybridMultilevel"/>
    <w:tmpl w:val="9AD0BA4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5F32DE"/>
    <w:multiLevelType w:val="multilevel"/>
    <w:tmpl w:val="0407001F"/>
    <w:styleLink w:val="Formatvorlage2"/>
    <w:lvl w:ilvl="0">
      <w:start w:val="1"/>
      <w:numFmt w:val="decimal"/>
      <w:lvlText w:val="%1."/>
      <w:lvlJc w:val="left"/>
      <w:pPr>
        <w:ind w:left="360" w:hanging="360"/>
      </w:pPr>
      <w:rPr>
        <w:rFonts w:ascii="Arial" w:hAnsi="Arial"/>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4D3B81"/>
    <w:multiLevelType w:val="multilevel"/>
    <w:tmpl w:val="8D70730E"/>
    <w:lvl w:ilvl="0">
      <w:start w:val="1"/>
      <w:numFmt w:val="decimal"/>
      <w:pStyle w:val="berschrift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berschrift2"/>
      <w:lvlText w:val="%1.%2"/>
      <w:lvlJc w:val="left"/>
      <w:pPr>
        <w:ind w:left="576" w:hanging="576"/>
      </w:pPr>
      <w:rPr>
        <w:rFonts w:hint="default"/>
        <w:i w: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6751512B"/>
    <w:multiLevelType w:val="hybridMultilevel"/>
    <w:tmpl w:val="2566300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B23347"/>
    <w:multiLevelType w:val="hybridMultilevel"/>
    <w:tmpl w:val="F83479A2"/>
    <w:lvl w:ilvl="0" w:tplc="CF1639E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D284B1D4">
      <w:start w:val="1"/>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5938345">
    <w:abstractNumId w:val="4"/>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 w16cid:durableId="718935806">
    <w:abstractNumId w:val="9"/>
  </w:num>
  <w:num w:numId="3" w16cid:durableId="673383862">
    <w:abstractNumId w:val="8"/>
  </w:num>
  <w:num w:numId="4" w16cid:durableId="777681808">
    <w:abstractNumId w:val="11"/>
  </w:num>
  <w:num w:numId="5" w16cid:durableId="1076897840">
    <w:abstractNumId w:val="5"/>
  </w:num>
  <w:num w:numId="6" w16cid:durableId="977104284">
    <w:abstractNumId w:val="2"/>
  </w:num>
  <w:num w:numId="7" w16cid:durableId="28530348">
    <w:abstractNumId w:val="0"/>
  </w:num>
  <w:num w:numId="8" w16cid:durableId="1622608537">
    <w:abstractNumId w:val="9"/>
  </w:num>
  <w:num w:numId="9" w16cid:durableId="219830483">
    <w:abstractNumId w:val="3"/>
  </w:num>
  <w:num w:numId="10" w16cid:durableId="174534994">
    <w:abstractNumId w:val="6"/>
  </w:num>
  <w:num w:numId="11" w16cid:durableId="194271957">
    <w:abstractNumId w:val="9"/>
  </w:num>
  <w:num w:numId="12" w16cid:durableId="1591430305">
    <w:abstractNumId w:val="7"/>
  </w:num>
  <w:num w:numId="13" w16cid:durableId="1004016656">
    <w:abstractNumId w:val="10"/>
  </w:num>
  <w:num w:numId="14" w16cid:durableId="12628359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öberl, Wolfram (carmen-ev)">
    <w15:presenceInfo w15:providerId="None" w15:userId="Schöberl, Wolfram (carmen-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2C7"/>
    <w:rsid w:val="000005E1"/>
    <w:rsid w:val="000034BB"/>
    <w:rsid w:val="00036989"/>
    <w:rsid w:val="00062747"/>
    <w:rsid w:val="00077289"/>
    <w:rsid w:val="00084215"/>
    <w:rsid w:val="000A30C1"/>
    <w:rsid w:val="000B52B6"/>
    <w:rsid w:val="000E1D55"/>
    <w:rsid w:val="000F4DBC"/>
    <w:rsid w:val="000F5E1B"/>
    <w:rsid w:val="000F7846"/>
    <w:rsid w:val="001000D7"/>
    <w:rsid w:val="00100270"/>
    <w:rsid w:val="001017FA"/>
    <w:rsid w:val="00102B26"/>
    <w:rsid w:val="001128E6"/>
    <w:rsid w:val="0013655F"/>
    <w:rsid w:val="00140D9C"/>
    <w:rsid w:val="00141742"/>
    <w:rsid w:val="00147519"/>
    <w:rsid w:val="00152C38"/>
    <w:rsid w:val="00155A8F"/>
    <w:rsid w:val="00157683"/>
    <w:rsid w:val="00172559"/>
    <w:rsid w:val="00174649"/>
    <w:rsid w:val="001750B0"/>
    <w:rsid w:val="001A43A3"/>
    <w:rsid w:val="001B57DB"/>
    <w:rsid w:val="001C0047"/>
    <w:rsid w:val="001D5EC7"/>
    <w:rsid w:val="001E4C04"/>
    <w:rsid w:val="0020646F"/>
    <w:rsid w:val="00207E2D"/>
    <w:rsid w:val="002136BA"/>
    <w:rsid w:val="0025786A"/>
    <w:rsid w:val="00266640"/>
    <w:rsid w:val="00282D87"/>
    <w:rsid w:val="002F6573"/>
    <w:rsid w:val="0031193E"/>
    <w:rsid w:val="003167E5"/>
    <w:rsid w:val="00340D91"/>
    <w:rsid w:val="00342735"/>
    <w:rsid w:val="00343DF3"/>
    <w:rsid w:val="00346F33"/>
    <w:rsid w:val="00352F95"/>
    <w:rsid w:val="00356C24"/>
    <w:rsid w:val="003774A3"/>
    <w:rsid w:val="00385E5E"/>
    <w:rsid w:val="003A5CAD"/>
    <w:rsid w:val="003C0659"/>
    <w:rsid w:val="003C649F"/>
    <w:rsid w:val="003E0C76"/>
    <w:rsid w:val="003E2E7C"/>
    <w:rsid w:val="003F12C7"/>
    <w:rsid w:val="0041756A"/>
    <w:rsid w:val="004461F4"/>
    <w:rsid w:val="00451274"/>
    <w:rsid w:val="00456CC2"/>
    <w:rsid w:val="0045702D"/>
    <w:rsid w:val="00463B70"/>
    <w:rsid w:val="00480714"/>
    <w:rsid w:val="00486C45"/>
    <w:rsid w:val="00490F3C"/>
    <w:rsid w:val="00495DF9"/>
    <w:rsid w:val="004D1E76"/>
    <w:rsid w:val="004F6511"/>
    <w:rsid w:val="00511EBC"/>
    <w:rsid w:val="00511ECC"/>
    <w:rsid w:val="0051643A"/>
    <w:rsid w:val="005349B0"/>
    <w:rsid w:val="00536EB0"/>
    <w:rsid w:val="00540399"/>
    <w:rsid w:val="00566AE8"/>
    <w:rsid w:val="00566BDF"/>
    <w:rsid w:val="00576064"/>
    <w:rsid w:val="00594DFF"/>
    <w:rsid w:val="005E4771"/>
    <w:rsid w:val="005F0992"/>
    <w:rsid w:val="00694B68"/>
    <w:rsid w:val="006A0BBF"/>
    <w:rsid w:val="006A1C23"/>
    <w:rsid w:val="006A3787"/>
    <w:rsid w:val="006A607A"/>
    <w:rsid w:val="006B09C9"/>
    <w:rsid w:val="006B44E2"/>
    <w:rsid w:val="00703BA6"/>
    <w:rsid w:val="00710168"/>
    <w:rsid w:val="007A5658"/>
    <w:rsid w:val="007A76FF"/>
    <w:rsid w:val="00805C58"/>
    <w:rsid w:val="008120FB"/>
    <w:rsid w:val="00826CEA"/>
    <w:rsid w:val="00842B7B"/>
    <w:rsid w:val="00867738"/>
    <w:rsid w:val="0088459C"/>
    <w:rsid w:val="0089047F"/>
    <w:rsid w:val="00897475"/>
    <w:rsid w:val="008C477D"/>
    <w:rsid w:val="008D3142"/>
    <w:rsid w:val="008E7BFB"/>
    <w:rsid w:val="00930103"/>
    <w:rsid w:val="00947995"/>
    <w:rsid w:val="009539FE"/>
    <w:rsid w:val="009617A9"/>
    <w:rsid w:val="00961EC5"/>
    <w:rsid w:val="00966229"/>
    <w:rsid w:val="009701D3"/>
    <w:rsid w:val="009728DC"/>
    <w:rsid w:val="00990DF5"/>
    <w:rsid w:val="00994BC5"/>
    <w:rsid w:val="009A3E65"/>
    <w:rsid w:val="009D08F5"/>
    <w:rsid w:val="009D2359"/>
    <w:rsid w:val="009D6FA3"/>
    <w:rsid w:val="009E6B40"/>
    <w:rsid w:val="009E6D8F"/>
    <w:rsid w:val="009F6D70"/>
    <w:rsid w:val="00A22659"/>
    <w:rsid w:val="00A43487"/>
    <w:rsid w:val="00A71F2F"/>
    <w:rsid w:val="00A84030"/>
    <w:rsid w:val="00AA5209"/>
    <w:rsid w:val="00AD25AD"/>
    <w:rsid w:val="00AD5823"/>
    <w:rsid w:val="00AE703B"/>
    <w:rsid w:val="00AF46ED"/>
    <w:rsid w:val="00AF4FFA"/>
    <w:rsid w:val="00B00C67"/>
    <w:rsid w:val="00B65423"/>
    <w:rsid w:val="00B770B0"/>
    <w:rsid w:val="00B8381B"/>
    <w:rsid w:val="00B91170"/>
    <w:rsid w:val="00BA20EF"/>
    <w:rsid w:val="00BC1AE5"/>
    <w:rsid w:val="00C07867"/>
    <w:rsid w:val="00C32CCD"/>
    <w:rsid w:val="00C41A06"/>
    <w:rsid w:val="00C56B86"/>
    <w:rsid w:val="00C80A31"/>
    <w:rsid w:val="00C90639"/>
    <w:rsid w:val="00CA664A"/>
    <w:rsid w:val="00CD357F"/>
    <w:rsid w:val="00CE1BCA"/>
    <w:rsid w:val="00CE5BC8"/>
    <w:rsid w:val="00CF24B8"/>
    <w:rsid w:val="00CF7CF0"/>
    <w:rsid w:val="00D050C9"/>
    <w:rsid w:val="00D17AE8"/>
    <w:rsid w:val="00D20D8E"/>
    <w:rsid w:val="00D22F28"/>
    <w:rsid w:val="00D6146B"/>
    <w:rsid w:val="00D61D80"/>
    <w:rsid w:val="00D71760"/>
    <w:rsid w:val="00D9224A"/>
    <w:rsid w:val="00DA56DA"/>
    <w:rsid w:val="00DE0832"/>
    <w:rsid w:val="00DE4A21"/>
    <w:rsid w:val="00DE58A1"/>
    <w:rsid w:val="00DE7BDE"/>
    <w:rsid w:val="00DF3992"/>
    <w:rsid w:val="00E14D2E"/>
    <w:rsid w:val="00E2111D"/>
    <w:rsid w:val="00E30C36"/>
    <w:rsid w:val="00E5053B"/>
    <w:rsid w:val="00E531D3"/>
    <w:rsid w:val="00E7009B"/>
    <w:rsid w:val="00E76299"/>
    <w:rsid w:val="00E8368D"/>
    <w:rsid w:val="00E92137"/>
    <w:rsid w:val="00EA3EB3"/>
    <w:rsid w:val="00EB6503"/>
    <w:rsid w:val="00EC783E"/>
    <w:rsid w:val="00EE257C"/>
    <w:rsid w:val="00EE425E"/>
    <w:rsid w:val="00EE79A1"/>
    <w:rsid w:val="00F22E3C"/>
    <w:rsid w:val="00F36999"/>
    <w:rsid w:val="00F417A4"/>
    <w:rsid w:val="00F42779"/>
    <w:rsid w:val="00F75175"/>
    <w:rsid w:val="00F87A3A"/>
    <w:rsid w:val="00F9748D"/>
    <w:rsid w:val="00FB3CF8"/>
    <w:rsid w:val="00FC5B35"/>
    <w:rsid w:val="00FD3923"/>
    <w:rsid w:val="00FE5E0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2005DE13"/>
  <w15:docId w15:val="{23C9A7A7-E53B-4309-B464-3128689F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49B0"/>
    <w:rPr>
      <w:rFonts w:ascii="Arial" w:hAnsi="Arial" w:cs="Arial"/>
    </w:rPr>
  </w:style>
  <w:style w:type="paragraph" w:styleId="berschrift1">
    <w:name w:val="heading 1"/>
    <w:basedOn w:val="Standard"/>
    <w:next w:val="Standard"/>
    <w:link w:val="berschrift1Zchn"/>
    <w:uiPriority w:val="9"/>
    <w:qFormat/>
    <w:rsid w:val="003F12C7"/>
    <w:pPr>
      <w:numPr>
        <w:numId w:val="2"/>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3F12C7"/>
    <w:pPr>
      <w:numPr>
        <w:ilvl w:val="1"/>
        <w:numId w:val="2"/>
      </w:numPr>
      <w:spacing w:before="20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3F12C7"/>
    <w:pPr>
      <w:numPr>
        <w:ilvl w:val="2"/>
        <w:numId w:val="2"/>
      </w:numPr>
      <w:spacing w:before="20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3F12C7"/>
    <w:pPr>
      <w:numPr>
        <w:ilvl w:val="3"/>
        <w:numId w:val="2"/>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3F12C7"/>
    <w:pPr>
      <w:numPr>
        <w:ilvl w:val="4"/>
        <w:numId w:val="2"/>
      </w:numPr>
      <w:spacing w:before="20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3F12C7"/>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3F12C7"/>
    <w:pPr>
      <w:numPr>
        <w:ilvl w:val="6"/>
        <w:numId w:val="2"/>
      </w:numPr>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3F12C7"/>
    <w:pPr>
      <w:numPr>
        <w:ilvl w:val="7"/>
        <w:numId w:val="2"/>
      </w:numPr>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3F12C7"/>
    <w:pPr>
      <w:numPr>
        <w:ilvl w:val="8"/>
        <w:numId w:val="2"/>
      </w:numPr>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12C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3F12C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3F12C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3F12C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3F12C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3F12C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3F12C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3F12C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3F12C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3F12C7"/>
    <w:pPr>
      <w:ind w:left="720"/>
      <w:contextualSpacing/>
    </w:pPr>
    <w:rPr>
      <w:rFonts w:asciiTheme="minorHAnsi" w:eastAsiaTheme="minorEastAsia" w:hAnsiTheme="minorHAnsi" w:cstheme="minorBidi"/>
    </w:rPr>
  </w:style>
  <w:style w:type="paragraph" w:styleId="Titel">
    <w:name w:val="Title"/>
    <w:basedOn w:val="Standard"/>
    <w:next w:val="Standard"/>
    <w:link w:val="TitelZchn"/>
    <w:uiPriority w:val="10"/>
    <w:qFormat/>
    <w:rsid w:val="003F12C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3F12C7"/>
    <w:rPr>
      <w:rFonts w:asciiTheme="majorHAnsi" w:eastAsiaTheme="majorEastAsia" w:hAnsiTheme="majorHAnsi" w:cstheme="majorBidi"/>
      <w:spacing w:val="5"/>
      <w:sz w:val="52"/>
      <w:szCs w:val="52"/>
    </w:rPr>
  </w:style>
  <w:style w:type="paragraph" w:styleId="Inhaltsverzeichnisberschrift">
    <w:name w:val="TOC Heading"/>
    <w:basedOn w:val="berschrift1"/>
    <w:next w:val="Standard"/>
    <w:uiPriority w:val="39"/>
    <w:unhideWhenUsed/>
    <w:qFormat/>
    <w:rsid w:val="003F12C7"/>
    <w:pPr>
      <w:outlineLvl w:val="9"/>
    </w:pPr>
    <w:rPr>
      <w:lang w:bidi="en-US"/>
    </w:rPr>
  </w:style>
  <w:style w:type="paragraph" w:styleId="Verzeichnis1">
    <w:name w:val="toc 1"/>
    <w:basedOn w:val="Standard"/>
    <w:next w:val="Standard"/>
    <w:autoRedefine/>
    <w:uiPriority w:val="39"/>
    <w:unhideWhenUsed/>
    <w:rsid w:val="003F12C7"/>
    <w:pPr>
      <w:spacing w:after="100"/>
    </w:pPr>
    <w:rPr>
      <w:rFonts w:asciiTheme="minorHAnsi" w:eastAsiaTheme="minorEastAsia" w:hAnsiTheme="minorHAnsi" w:cstheme="minorBidi"/>
    </w:rPr>
  </w:style>
  <w:style w:type="paragraph" w:styleId="Verzeichnis2">
    <w:name w:val="toc 2"/>
    <w:basedOn w:val="Standard"/>
    <w:next w:val="Standard"/>
    <w:autoRedefine/>
    <w:uiPriority w:val="39"/>
    <w:unhideWhenUsed/>
    <w:rsid w:val="003F12C7"/>
    <w:pPr>
      <w:spacing w:after="100"/>
      <w:ind w:left="220"/>
    </w:pPr>
    <w:rPr>
      <w:rFonts w:asciiTheme="minorHAnsi" w:eastAsiaTheme="minorEastAsia" w:hAnsiTheme="minorHAnsi" w:cstheme="minorBidi"/>
    </w:rPr>
  </w:style>
  <w:style w:type="character" w:styleId="Hyperlink">
    <w:name w:val="Hyperlink"/>
    <w:basedOn w:val="Absatz-Standardschriftart"/>
    <w:uiPriority w:val="99"/>
    <w:unhideWhenUsed/>
    <w:rsid w:val="003F12C7"/>
    <w:rPr>
      <w:color w:val="0000FF" w:themeColor="hyperlink"/>
      <w:u w:val="single"/>
    </w:rPr>
  </w:style>
  <w:style w:type="paragraph" w:styleId="Verzeichnis3">
    <w:name w:val="toc 3"/>
    <w:basedOn w:val="Standard"/>
    <w:next w:val="Standard"/>
    <w:autoRedefine/>
    <w:uiPriority w:val="39"/>
    <w:unhideWhenUsed/>
    <w:rsid w:val="003F12C7"/>
    <w:pPr>
      <w:spacing w:after="100"/>
      <w:ind w:left="440"/>
    </w:pPr>
    <w:rPr>
      <w:rFonts w:asciiTheme="minorHAnsi" w:eastAsiaTheme="minorEastAsia" w:hAnsiTheme="minorHAnsi" w:cstheme="minorBidi"/>
    </w:rPr>
  </w:style>
  <w:style w:type="numbering" w:customStyle="1" w:styleId="Formatvorlage2">
    <w:name w:val="Formatvorlage2"/>
    <w:uiPriority w:val="99"/>
    <w:rsid w:val="003F12C7"/>
    <w:pPr>
      <w:numPr>
        <w:numId w:val="3"/>
      </w:numPr>
    </w:pPr>
  </w:style>
  <w:style w:type="character" w:styleId="Kommentarzeichen">
    <w:name w:val="annotation reference"/>
    <w:basedOn w:val="Absatz-Standardschriftart"/>
    <w:uiPriority w:val="99"/>
    <w:semiHidden/>
    <w:unhideWhenUsed/>
    <w:rsid w:val="003F12C7"/>
    <w:rPr>
      <w:sz w:val="16"/>
      <w:szCs w:val="16"/>
    </w:rPr>
  </w:style>
  <w:style w:type="paragraph" w:styleId="Kommentartext">
    <w:name w:val="annotation text"/>
    <w:basedOn w:val="Standard"/>
    <w:link w:val="KommentartextZchn"/>
    <w:uiPriority w:val="99"/>
    <w:semiHidden/>
    <w:unhideWhenUsed/>
    <w:rsid w:val="003F12C7"/>
    <w:rPr>
      <w:rFonts w:asciiTheme="minorHAnsi" w:eastAsiaTheme="minorEastAsia" w:hAnsiTheme="minorHAnsi" w:cstheme="minorBidi"/>
      <w:sz w:val="20"/>
      <w:szCs w:val="20"/>
    </w:rPr>
  </w:style>
  <w:style w:type="character" w:customStyle="1" w:styleId="KommentartextZchn">
    <w:name w:val="Kommentartext Zchn"/>
    <w:basedOn w:val="Absatz-Standardschriftart"/>
    <w:link w:val="Kommentartext"/>
    <w:uiPriority w:val="99"/>
    <w:semiHidden/>
    <w:rsid w:val="003F12C7"/>
    <w:rPr>
      <w:rFonts w:eastAsiaTheme="minorEastAsia"/>
      <w:sz w:val="20"/>
      <w:szCs w:val="20"/>
    </w:rPr>
  </w:style>
  <w:style w:type="paragraph" w:styleId="Sprechblasentext">
    <w:name w:val="Balloon Text"/>
    <w:basedOn w:val="Standard"/>
    <w:link w:val="SprechblasentextZchn"/>
    <w:uiPriority w:val="99"/>
    <w:semiHidden/>
    <w:unhideWhenUsed/>
    <w:rsid w:val="003F12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2C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A84030"/>
    <w:pPr>
      <w:spacing w:line="240" w:lineRule="auto"/>
    </w:pPr>
    <w:rPr>
      <w:rFonts w:ascii="Arial" w:eastAsiaTheme="minorHAnsi" w:hAnsi="Arial" w:cs="Arial"/>
      <w:b/>
      <w:bCs/>
    </w:rPr>
  </w:style>
  <w:style w:type="character" w:customStyle="1" w:styleId="KommentarthemaZchn">
    <w:name w:val="Kommentarthema Zchn"/>
    <w:basedOn w:val="KommentartextZchn"/>
    <w:link w:val="Kommentarthema"/>
    <w:uiPriority w:val="99"/>
    <w:semiHidden/>
    <w:rsid w:val="00A84030"/>
    <w:rPr>
      <w:rFonts w:ascii="Arial" w:eastAsiaTheme="minorEastAsia" w:hAnsi="Arial" w:cs="Arial"/>
      <w:b/>
      <w:bCs/>
      <w:sz w:val="20"/>
      <w:szCs w:val="20"/>
    </w:rPr>
  </w:style>
  <w:style w:type="paragraph" w:styleId="Kopfzeile">
    <w:name w:val="header"/>
    <w:basedOn w:val="Standard"/>
    <w:link w:val="KopfzeileZchn"/>
    <w:uiPriority w:val="99"/>
    <w:unhideWhenUsed/>
    <w:rsid w:val="002666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640"/>
    <w:rPr>
      <w:rFonts w:ascii="Arial" w:hAnsi="Arial" w:cs="Arial"/>
    </w:rPr>
  </w:style>
  <w:style w:type="paragraph" w:styleId="Fuzeile">
    <w:name w:val="footer"/>
    <w:basedOn w:val="Standard"/>
    <w:link w:val="FuzeileZchn"/>
    <w:uiPriority w:val="99"/>
    <w:unhideWhenUsed/>
    <w:rsid w:val="002666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640"/>
    <w:rPr>
      <w:rFonts w:ascii="Arial" w:hAnsi="Arial" w:cs="Arial"/>
    </w:rPr>
  </w:style>
  <w:style w:type="table" w:styleId="Tabellenraster">
    <w:name w:val="Table Grid"/>
    <w:basedOn w:val="NormaleTabelle"/>
    <w:uiPriority w:val="59"/>
    <w:rsid w:val="00D92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E257C"/>
    <w:pPr>
      <w:spacing w:after="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9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5F78F-193E-4FDD-8034-A0772884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5628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StMELF</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Wolfram Schöberl</dc:creator>
  <cp:lastModifiedBy>Schöberl, Wolfram (carmen-ev)</cp:lastModifiedBy>
  <cp:revision>43</cp:revision>
  <cp:lastPrinted>2015-02-24T14:04:00Z</cp:lastPrinted>
  <dcterms:created xsi:type="dcterms:W3CDTF">2014-02-17T11:10:00Z</dcterms:created>
  <dcterms:modified xsi:type="dcterms:W3CDTF">2024-07-10T06:13:00Z</dcterms:modified>
</cp:coreProperties>
</file>