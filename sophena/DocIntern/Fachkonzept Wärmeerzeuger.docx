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84B7" w14:textId="77777777" w:rsidR="00BD080E" w:rsidRDefault="00BD080E" w:rsidP="00BD080E">
      <w:pPr>
        <w:pStyle w:val="berschrift1"/>
        <w:numPr>
          <w:ilvl w:val="0"/>
          <w:numId w:val="9"/>
        </w:numPr>
        <w:spacing w:after="0"/>
        <w:rPr>
          <w:rFonts w:ascii="Arial" w:hAnsi="Arial" w:cs="Arial"/>
        </w:rPr>
      </w:pPr>
      <w:r w:rsidRPr="00ED480D">
        <w:rPr>
          <w:rFonts w:ascii="Arial" w:hAnsi="Arial" w:cs="Arial"/>
        </w:rPr>
        <w:t>Die Verwaltung und Auslegung von Wärmeerzeugern</w:t>
      </w:r>
    </w:p>
    <w:p w14:paraId="011908DF" w14:textId="77777777" w:rsidR="00BD080E" w:rsidRDefault="00BD080E" w:rsidP="00BD080E"/>
    <w:p w14:paraId="387602D1" w14:textId="12450155" w:rsidR="00BD080E" w:rsidRDefault="0088785B" w:rsidP="008975A5">
      <w:r>
        <w:t>M</w:t>
      </w:r>
      <w:r w:rsidR="00BD080E">
        <w:t>it „RMT &gt; Neu</w:t>
      </w:r>
      <w:r w:rsidR="00056462">
        <w:t>er Wärmeerzeuger</w:t>
      </w:r>
      <w:r w:rsidR="00BD080E">
        <w:t xml:space="preserve">“ auf „Wärmeerzeugung“ </w:t>
      </w:r>
      <w:r w:rsidR="00BD080E" w:rsidRPr="00ED480D">
        <w:t>können hinterlegte Anlagen ausgewählt werden</w:t>
      </w:r>
      <w:r w:rsidR="00BD080E">
        <w:t xml:space="preserve">. </w:t>
      </w:r>
      <w:r w:rsidR="00BD080E" w:rsidRPr="00ED480D">
        <w:t>Um die Auswahl zu erleichtern</w:t>
      </w:r>
      <w:r w:rsidR="00BD080E">
        <w:t xml:space="preserve">, wählt der Benutzer zuerst einen Erzeugertyp aus der Tabelle </w:t>
      </w:r>
      <w:r w:rsidR="00D73D04">
        <w:t xml:space="preserve">PRODUKTGRUPPE </w:t>
      </w:r>
      <w:r w:rsidR="00BD080E">
        <w:t>aus.</w:t>
      </w:r>
      <w:r w:rsidR="003F7930">
        <w:t xml:space="preserve"> Weiterhin kann die Auswahl durch Einschränkung auf eine Größenklasse </w:t>
      </w:r>
      <w:r w:rsidR="003920C6">
        <w:t>verfeinert werden. Folgende Größenklasse werden dabei verwendet:</w:t>
      </w:r>
    </w:p>
    <w:tbl>
      <w:tblPr>
        <w:tblStyle w:val="Tabellenraster"/>
        <w:tblW w:w="0" w:type="auto"/>
        <w:tblLook w:val="04A0" w:firstRow="1" w:lastRow="0" w:firstColumn="1" w:lastColumn="0" w:noHBand="0" w:noVBand="1"/>
      </w:tblPr>
      <w:tblGrid>
        <w:gridCol w:w="2235"/>
        <w:gridCol w:w="2693"/>
        <w:gridCol w:w="3118"/>
      </w:tblGrid>
      <w:tr w:rsidR="003920C6" w:rsidRPr="003920C6" w14:paraId="5C4D1E15" w14:textId="77777777" w:rsidTr="003920C6">
        <w:trPr>
          <w:trHeight w:val="252"/>
        </w:trPr>
        <w:tc>
          <w:tcPr>
            <w:tcW w:w="2235" w:type="dxa"/>
            <w:noWrap/>
            <w:hideMark/>
          </w:tcPr>
          <w:p w14:paraId="67C85DBC" w14:textId="6F4D6AC1" w:rsidR="003920C6" w:rsidRPr="003920C6" w:rsidRDefault="003920C6">
            <w:pPr>
              <w:rPr>
                <w:b/>
                <w:bCs/>
              </w:rPr>
            </w:pPr>
            <w:r w:rsidRPr="003920C6">
              <w:rPr>
                <w:b/>
                <w:bCs/>
              </w:rPr>
              <w:t>Produktbereich</w:t>
            </w:r>
            <w:r>
              <w:rPr>
                <w:b/>
                <w:bCs/>
              </w:rPr>
              <w:t>e</w:t>
            </w:r>
          </w:p>
        </w:tc>
        <w:tc>
          <w:tcPr>
            <w:tcW w:w="2693" w:type="dxa"/>
          </w:tcPr>
          <w:p w14:paraId="4EE8F5E1" w14:textId="06A24859" w:rsidR="003920C6" w:rsidRPr="003920C6" w:rsidRDefault="003920C6">
            <w:pPr>
              <w:rPr>
                <w:b/>
                <w:bCs/>
              </w:rPr>
            </w:pPr>
            <w:r>
              <w:rPr>
                <w:b/>
                <w:bCs/>
              </w:rPr>
              <w:t>Bezugsgröße</w:t>
            </w:r>
          </w:p>
        </w:tc>
        <w:tc>
          <w:tcPr>
            <w:tcW w:w="3118" w:type="dxa"/>
            <w:noWrap/>
            <w:hideMark/>
          </w:tcPr>
          <w:p w14:paraId="0CC0D236" w14:textId="7E9C5800" w:rsidR="003920C6" w:rsidRPr="003920C6" w:rsidRDefault="003920C6">
            <w:pPr>
              <w:rPr>
                <w:b/>
                <w:bCs/>
              </w:rPr>
            </w:pPr>
            <w:r w:rsidRPr="003920C6">
              <w:rPr>
                <w:b/>
                <w:bCs/>
              </w:rPr>
              <w:t>Größenklassen</w:t>
            </w:r>
          </w:p>
        </w:tc>
      </w:tr>
      <w:tr w:rsidR="003920C6" w:rsidRPr="003920C6" w14:paraId="08081F90" w14:textId="77777777" w:rsidTr="003920C6">
        <w:trPr>
          <w:trHeight w:val="264"/>
        </w:trPr>
        <w:tc>
          <w:tcPr>
            <w:tcW w:w="2235" w:type="dxa"/>
            <w:vMerge w:val="restart"/>
            <w:noWrap/>
            <w:hideMark/>
          </w:tcPr>
          <w:p w14:paraId="0E924247" w14:textId="30CEB948" w:rsidR="003920C6" w:rsidRPr="003920C6" w:rsidRDefault="003920C6">
            <w:r w:rsidRPr="003920C6">
              <w:t>Biomassekessel</w:t>
            </w:r>
            <w:r>
              <w:t>,</w:t>
            </w:r>
          </w:p>
          <w:p w14:paraId="7198726A" w14:textId="1C054D00" w:rsidR="003920C6" w:rsidRPr="003920C6" w:rsidRDefault="003920C6" w:rsidP="000943C1">
            <w:r w:rsidRPr="003920C6">
              <w:t>Fossile Kessel</w:t>
            </w:r>
          </w:p>
        </w:tc>
        <w:tc>
          <w:tcPr>
            <w:tcW w:w="2693" w:type="dxa"/>
            <w:vMerge w:val="restart"/>
          </w:tcPr>
          <w:p w14:paraId="31155349" w14:textId="03253E4C" w:rsidR="003920C6" w:rsidRPr="003920C6" w:rsidRDefault="003920C6">
            <w:r w:rsidRPr="003920C6">
              <w:t>thermische Leistung</w:t>
            </w:r>
          </w:p>
        </w:tc>
        <w:tc>
          <w:tcPr>
            <w:tcW w:w="3118" w:type="dxa"/>
            <w:noWrap/>
            <w:hideMark/>
          </w:tcPr>
          <w:p w14:paraId="006A45E5" w14:textId="150F6537" w:rsidR="003920C6" w:rsidRPr="003920C6" w:rsidRDefault="003920C6">
            <w:r w:rsidRPr="003920C6">
              <w:t>bis 100</w:t>
            </w:r>
            <w:r>
              <w:t xml:space="preserve"> kW</w:t>
            </w:r>
          </w:p>
        </w:tc>
      </w:tr>
      <w:tr w:rsidR="003920C6" w:rsidRPr="003920C6" w14:paraId="6446D6E4" w14:textId="77777777" w:rsidTr="003920C6">
        <w:trPr>
          <w:trHeight w:val="264"/>
        </w:trPr>
        <w:tc>
          <w:tcPr>
            <w:tcW w:w="2235" w:type="dxa"/>
            <w:vMerge/>
            <w:noWrap/>
            <w:hideMark/>
          </w:tcPr>
          <w:p w14:paraId="3AAF81B9" w14:textId="24E8B5C6" w:rsidR="003920C6" w:rsidRPr="003920C6" w:rsidRDefault="003920C6"/>
        </w:tc>
        <w:tc>
          <w:tcPr>
            <w:tcW w:w="2693" w:type="dxa"/>
            <w:vMerge/>
          </w:tcPr>
          <w:p w14:paraId="30138458" w14:textId="77777777" w:rsidR="003920C6" w:rsidRPr="003920C6" w:rsidRDefault="003920C6"/>
        </w:tc>
        <w:tc>
          <w:tcPr>
            <w:tcW w:w="3118" w:type="dxa"/>
            <w:noWrap/>
            <w:hideMark/>
          </w:tcPr>
          <w:p w14:paraId="7A107434" w14:textId="003A0F74" w:rsidR="003920C6" w:rsidRPr="003920C6" w:rsidRDefault="003920C6">
            <w:r w:rsidRPr="003920C6">
              <w:t>100 - 250</w:t>
            </w:r>
            <w:r>
              <w:t xml:space="preserve"> kW</w:t>
            </w:r>
          </w:p>
        </w:tc>
      </w:tr>
      <w:tr w:rsidR="003920C6" w:rsidRPr="003920C6" w14:paraId="3DD97593" w14:textId="77777777" w:rsidTr="003920C6">
        <w:trPr>
          <w:trHeight w:val="264"/>
        </w:trPr>
        <w:tc>
          <w:tcPr>
            <w:tcW w:w="2235" w:type="dxa"/>
            <w:vMerge/>
            <w:noWrap/>
            <w:hideMark/>
          </w:tcPr>
          <w:p w14:paraId="0CAEC72B" w14:textId="77777777" w:rsidR="003920C6" w:rsidRPr="003920C6" w:rsidRDefault="003920C6"/>
        </w:tc>
        <w:tc>
          <w:tcPr>
            <w:tcW w:w="2693" w:type="dxa"/>
            <w:vMerge/>
          </w:tcPr>
          <w:p w14:paraId="7402E846" w14:textId="77777777" w:rsidR="003920C6" w:rsidRPr="003920C6" w:rsidRDefault="003920C6"/>
        </w:tc>
        <w:tc>
          <w:tcPr>
            <w:tcW w:w="3118" w:type="dxa"/>
            <w:noWrap/>
            <w:hideMark/>
          </w:tcPr>
          <w:p w14:paraId="281B6409" w14:textId="4E6F980D" w:rsidR="003920C6" w:rsidRPr="003920C6" w:rsidRDefault="003920C6">
            <w:r w:rsidRPr="003920C6">
              <w:t>250 - 500</w:t>
            </w:r>
            <w:r>
              <w:t xml:space="preserve"> kW</w:t>
            </w:r>
          </w:p>
        </w:tc>
      </w:tr>
      <w:tr w:rsidR="003920C6" w:rsidRPr="003920C6" w14:paraId="254D6FB4" w14:textId="77777777" w:rsidTr="003920C6">
        <w:trPr>
          <w:trHeight w:val="264"/>
        </w:trPr>
        <w:tc>
          <w:tcPr>
            <w:tcW w:w="2235" w:type="dxa"/>
            <w:vMerge/>
            <w:noWrap/>
            <w:hideMark/>
          </w:tcPr>
          <w:p w14:paraId="5A806D1B" w14:textId="77777777" w:rsidR="003920C6" w:rsidRPr="003920C6" w:rsidRDefault="003920C6"/>
        </w:tc>
        <w:tc>
          <w:tcPr>
            <w:tcW w:w="2693" w:type="dxa"/>
            <w:vMerge/>
          </w:tcPr>
          <w:p w14:paraId="42A36B69" w14:textId="77777777" w:rsidR="003920C6" w:rsidRPr="003920C6" w:rsidRDefault="003920C6"/>
        </w:tc>
        <w:tc>
          <w:tcPr>
            <w:tcW w:w="3118" w:type="dxa"/>
            <w:noWrap/>
            <w:hideMark/>
          </w:tcPr>
          <w:p w14:paraId="0BE68372" w14:textId="2A290C6F" w:rsidR="003920C6" w:rsidRPr="003920C6" w:rsidRDefault="003920C6">
            <w:r w:rsidRPr="003920C6">
              <w:t>500 - 1000</w:t>
            </w:r>
            <w:r>
              <w:t xml:space="preserve"> kW</w:t>
            </w:r>
          </w:p>
        </w:tc>
      </w:tr>
      <w:tr w:rsidR="003920C6" w:rsidRPr="003920C6" w14:paraId="746C55D6" w14:textId="77777777" w:rsidTr="003920C6">
        <w:trPr>
          <w:trHeight w:val="264"/>
        </w:trPr>
        <w:tc>
          <w:tcPr>
            <w:tcW w:w="2235" w:type="dxa"/>
            <w:vMerge/>
            <w:noWrap/>
            <w:hideMark/>
          </w:tcPr>
          <w:p w14:paraId="26C30437" w14:textId="77777777" w:rsidR="003920C6" w:rsidRPr="003920C6" w:rsidRDefault="003920C6"/>
        </w:tc>
        <w:tc>
          <w:tcPr>
            <w:tcW w:w="2693" w:type="dxa"/>
            <w:vMerge/>
          </w:tcPr>
          <w:p w14:paraId="7E20AED0" w14:textId="77777777" w:rsidR="003920C6" w:rsidRPr="003920C6" w:rsidRDefault="003920C6"/>
        </w:tc>
        <w:tc>
          <w:tcPr>
            <w:tcW w:w="3118" w:type="dxa"/>
            <w:noWrap/>
            <w:hideMark/>
          </w:tcPr>
          <w:p w14:paraId="228571D2" w14:textId="03CEBACC" w:rsidR="003920C6" w:rsidRPr="003920C6" w:rsidRDefault="003920C6">
            <w:r w:rsidRPr="003920C6">
              <w:t>über 1000</w:t>
            </w:r>
            <w:r>
              <w:t xml:space="preserve"> kW</w:t>
            </w:r>
          </w:p>
        </w:tc>
      </w:tr>
      <w:tr w:rsidR="003920C6" w:rsidRPr="003920C6" w14:paraId="309F784C" w14:textId="77777777" w:rsidTr="003920C6">
        <w:trPr>
          <w:trHeight w:val="264"/>
        </w:trPr>
        <w:tc>
          <w:tcPr>
            <w:tcW w:w="2235" w:type="dxa"/>
            <w:vMerge w:val="restart"/>
            <w:noWrap/>
            <w:hideMark/>
          </w:tcPr>
          <w:p w14:paraId="7A5BA19C" w14:textId="77777777" w:rsidR="003920C6" w:rsidRPr="003920C6" w:rsidRDefault="003920C6">
            <w:r w:rsidRPr="003920C6">
              <w:t>Wärmepumpen</w:t>
            </w:r>
          </w:p>
        </w:tc>
        <w:tc>
          <w:tcPr>
            <w:tcW w:w="2693" w:type="dxa"/>
            <w:vMerge w:val="restart"/>
          </w:tcPr>
          <w:p w14:paraId="63FC80B5" w14:textId="6B88F392" w:rsidR="003920C6" w:rsidRPr="003920C6" w:rsidRDefault="003920C6">
            <w:r w:rsidRPr="003920C6">
              <w:t>thermische Leistung</w:t>
            </w:r>
          </w:p>
        </w:tc>
        <w:tc>
          <w:tcPr>
            <w:tcW w:w="3118" w:type="dxa"/>
            <w:noWrap/>
            <w:hideMark/>
          </w:tcPr>
          <w:p w14:paraId="2853C453" w14:textId="2CE0C7A0" w:rsidR="003920C6" w:rsidRPr="003920C6" w:rsidRDefault="003920C6">
            <w:r w:rsidRPr="003920C6">
              <w:t>bis 50</w:t>
            </w:r>
            <w:r>
              <w:t xml:space="preserve"> kW</w:t>
            </w:r>
          </w:p>
        </w:tc>
      </w:tr>
      <w:tr w:rsidR="003920C6" w:rsidRPr="003920C6" w14:paraId="296B523A" w14:textId="77777777" w:rsidTr="003920C6">
        <w:trPr>
          <w:trHeight w:val="264"/>
        </w:trPr>
        <w:tc>
          <w:tcPr>
            <w:tcW w:w="2235" w:type="dxa"/>
            <w:vMerge/>
            <w:noWrap/>
            <w:hideMark/>
          </w:tcPr>
          <w:p w14:paraId="70D6D4C5" w14:textId="77777777" w:rsidR="003920C6" w:rsidRPr="003920C6" w:rsidRDefault="003920C6"/>
        </w:tc>
        <w:tc>
          <w:tcPr>
            <w:tcW w:w="2693" w:type="dxa"/>
            <w:vMerge/>
          </w:tcPr>
          <w:p w14:paraId="5719E2F4" w14:textId="77777777" w:rsidR="003920C6" w:rsidRPr="003920C6" w:rsidRDefault="003920C6"/>
        </w:tc>
        <w:tc>
          <w:tcPr>
            <w:tcW w:w="3118" w:type="dxa"/>
            <w:noWrap/>
            <w:hideMark/>
          </w:tcPr>
          <w:p w14:paraId="7CAD8F9C" w14:textId="465722B6" w:rsidR="003920C6" w:rsidRPr="003920C6" w:rsidRDefault="003920C6">
            <w:r w:rsidRPr="003920C6">
              <w:t>50 - 250</w:t>
            </w:r>
            <w:r>
              <w:t xml:space="preserve"> kW</w:t>
            </w:r>
          </w:p>
        </w:tc>
      </w:tr>
      <w:tr w:rsidR="003920C6" w:rsidRPr="003920C6" w14:paraId="46246468" w14:textId="77777777" w:rsidTr="003920C6">
        <w:trPr>
          <w:trHeight w:val="264"/>
        </w:trPr>
        <w:tc>
          <w:tcPr>
            <w:tcW w:w="2235" w:type="dxa"/>
            <w:vMerge/>
            <w:noWrap/>
            <w:hideMark/>
          </w:tcPr>
          <w:p w14:paraId="153E4CF8" w14:textId="77777777" w:rsidR="003920C6" w:rsidRPr="003920C6" w:rsidRDefault="003920C6"/>
        </w:tc>
        <w:tc>
          <w:tcPr>
            <w:tcW w:w="2693" w:type="dxa"/>
            <w:vMerge/>
          </w:tcPr>
          <w:p w14:paraId="70D85EE2" w14:textId="77777777" w:rsidR="003920C6" w:rsidRPr="003920C6" w:rsidRDefault="003920C6"/>
        </w:tc>
        <w:tc>
          <w:tcPr>
            <w:tcW w:w="3118" w:type="dxa"/>
            <w:noWrap/>
            <w:hideMark/>
          </w:tcPr>
          <w:p w14:paraId="121B8E07" w14:textId="17DB74F0" w:rsidR="003920C6" w:rsidRPr="003920C6" w:rsidRDefault="003920C6">
            <w:r w:rsidRPr="003920C6">
              <w:t>über 250</w:t>
            </w:r>
            <w:r>
              <w:t xml:space="preserve"> kW</w:t>
            </w:r>
          </w:p>
        </w:tc>
      </w:tr>
      <w:tr w:rsidR="003920C6" w:rsidRPr="003920C6" w14:paraId="631E2FC2" w14:textId="77777777" w:rsidTr="003920C6">
        <w:trPr>
          <w:trHeight w:val="264"/>
        </w:trPr>
        <w:tc>
          <w:tcPr>
            <w:tcW w:w="2235" w:type="dxa"/>
            <w:vMerge w:val="restart"/>
            <w:noWrap/>
            <w:hideMark/>
          </w:tcPr>
          <w:p w14:paraId="5AA1C184" w14:textId="77777777" w:rsidR="003920C6" w:rsidRPr="003920C6" w:rsidRDefault="003920C6">
            <w:r w:rsidRPr="003920C6">
              <w:t>KWK-Anlagen</w:t>
            </w:r>
          </w:p>
        </w:tc>
        <w:tc>
          <w:tcPr>
            <w:tcW w:w="2693" w:type="dxa"/>
            <w:vMerge w:val="restart"/>
          </w:tcPr>
          <w:p w14:paraId="34DE8A98" w14:textId="5CA2B08D" w:rsidR="003920C6" w:rsidRPr="003920C6" w:rsidRDefault="003920C6">
            <w:r w:rsidRPr="003920C6">
              <w:t>elektrische Leistung</w:t>
            </w:r>
          </w:p>
        </w:tc>
        <w:tc>
          <w:tcPr>
            <w:tcW w:w="3118" w:type="dxa"/>
            <w:noWrap/>
            <w:hideMark/>
          </w:tcPr>
          <w:p w14:paraId="0A89CA2F" w14:textId="5921E657" w:rsidR="003920C6" w:rsidRPr="003920C6" w:rsidRDefault="003920C6">
            <w:r w:rsidRPr="003920C6">
              <w:t>bis 50</w:t>
            </w:r>
            <w:r>
              <w:t xml:space="preserve"> kW</w:t>
            </w:r>
          </w:p>
        </w:tc>
      </w:tr>
      <w:tr w:rsidR="003920C6" w:rsidRPr="003920C6" w14:paraId="5CEC9F84" w14:textId="77777777" w:rsidTr="003920C6">
        <w:trPr>
          <w:trHeight w:val="264"/>
        </w:trPr>
        <w:tc>
          <w:tcPr>
            <w:tcW w:w="2235" w:type="dxa"/>
            <w:vMerge/>
            <w:noWrap/>
            <w:hideMark/>
          </w:tcPr>
          <w:p w14:paraId="181B18A5" w14:textId="77777777" w:rsidR="003920C6" w:rsidRPr="003920C6" w:rsidRDefault="003920C6"/>
        </w:tc>
        <w:tc>
          <w:tcPr>
            <w:tcW w:w="2693" w:type="dxa"/>
            <w:vMerge/>
          </w:tcPr>
          <w:p w14:paraId="03861F04" w14:textId="77777777" w:rsidR="003920C6" w:rsidRPr="003920C6" w:rsidRDefault="003920C6"/>
        </w:tc>
        <w:tc>
          <w:tcPr>
            <w:tcW w:w="3118" w:type="dxa"/>
            <w:noWrap/>
            <w:hideMark/>
          </w:tcPr>
          <w:p w14:paraId="628D2C62" w14:textId="048E7891" w:rsidR="003920C6" w:rsidRPr="003920C6" w:rsidRDefault="003920C6">
            <w:r w:rsidRPr="003920C6">
              <w:t>50 - 150</w:t>
            </w:r>
            <w:r>
              <w:t xml:space="preserve"> kW</w:t>
            </w:r>
          </w:p>
        </w:tc>
      </w:tr>
      <w:tr w:rsidR="003920C6" w:rsidRPr="003920C6" w14:paraId="32EC2572" w14:textId="77777777" w:rsidTr="003920C6">
        <w:trPr>
          <w:trHeight w:val="264"/>
        </w:trPr>
        <w:tc>
          <w:tcPr>
            <w:tcW w:w="2235" w:type="dxa"/>
            <w:vMerge/>
            <w:noWrap/>
            <w:hideMark/>
          </w:tcPr>
          <w:p w14:paraId="7CB064B7" w14:textId="77777777" w:rsidR="003920C6" w:rsidRPr="003920C6" w:rsidRDefault="003920C6"/>
        </w:tc>
        <w:tc>
          <w:tcPr>
            <w:tcW w:w="2693" w:type="dxa"/>
            <w:vMerge/>
          </w:tcPr>
          <w:p w14:paraId="52814F01" w14:textId="77777777" w:rsidR="003920C6" w:rsidRPr="003920C6" w:rsidRDefault="003920C6"/>
        </w:tc>
        <w:tc>
          <w:tcPr>
            <w:tcW w:w="3118" w:type="dxa"/>
            <w:noWrap/>
            <w:hideMark/>
          </w:tcPr>
          <w:p w14:paraId="1614B18D" w14:textId="68B407CC" w:rsidR="003920C6" w:rsidRPr="003920C6" w:rsidRDefault="003920C6">
            <w:r w:rsidRPr="003920C6">
              <w:t>150 - 500</w:t>
            </w:r>
            <w:r>
              <w:t xml:space="preserve"> kW</w:t>
            </w:r>
          </w:p>
        </w:tc>
      </w:tr>
      <w:tr w:rsidR="003920C6" w:rsidRPr="003920C6" w14:paraId="1E8E663D" w14:textId="77777777" w:rsidTr="003920C6">
        <w:trPr>
          <w:trHeight w:val="264"/>
        </w:trPr>
        <w:tc>
          <w:tcPr>
            <w:tcW w:w="2235" w:type="dxa"/>
            <w:vMerge/>
            <w:noWrap/>
            <w:hideMark/>
          </w:tcPr>
          <w:p w14:paraId="28655B3C" w14:textId="77777777" w:rsidR="003920C6" w:rsidRPr="003920C6" w:rsidRDefault="003920C6"/>
        </w:tc>
        <w:tc>
          <w:tcPr>
            <w:tcW w:w="2693" w:type="dxa"/>
            <w:vMerge/>
          </w:tcPr>
          <w:p w14:paraId="0BF84B74" w14:textId="77777777" w:rsidR="003920C6" w:rsidRPr="003920C6" w:rsidRDefault="003920C6"/>
        </w:tc>
        <w:tc>
          <w:tcPr>
            <w:tcW w:w="3118" w:type="dxa"/>
            <w:noWrap/>
            <w:hideMark/>
          </w:tcPr>
          <w:p w14:paraId="5369D7F3" w14:textId="5D9C14FE" w:rsidR="003920C6" w:rsidRPr="003920C6" w:rsidRDefault="003920C6">
            <w:r w:rsidRPr="003920C6">
              <w:t>über 500</w:t>
            </w:r>
            <w:r>
              <w:t xml:space="preserve"> kW</w:t>
            </w:r>
          </w:p>
        </w:tc>
      </w:tr>
      <w:tr w:rsidR="003920C6" w:rsidRPr="003920C6" w14:paraId="20FE4A82" w14:textId="77777777" w:rsidTr="003920C6">
        <w:trPr>
          <w:trHeight w:val="264"/>
        </w:trPr>
        <w:tc>
          <w:tcPr>
            <w:tcW w:w="2235" w:type="dxa"/>
            <w:vMerge w:val="restart"/>
            <w:noWrap/>
          </w:tcPr>
          <w:p w14:paraId="4ED60B0D" w14:textId="2A427BAA" w:rsidR="003920C6" w:rsidRPr="003920C6" w:rsidRDefault="003920C6">
            <w:r>
              <w:t>Solarthermieanlage</w:t>
            </w:r>
            <w:r w:rsidR="00AA40B2">
              <w:br/>
              <w:t>Flachkollektor</w:t>
            </w:r>
          </w:p>
        </w:tc>
        <w:tc>
          <w:tcPr>
            <w:tcW w:w="2693" w:type="dxa"/>
            <w:vMerge w:val="restart"/>
          </w:tcPr>
          <w:p w14:paraId="0472D575" w14:textId="4A02CFFA" w:rsidR="003920C6" w:rsidRPr="003920C6" w:rsidRDefault="003920C6">
            <w:r>
              <w:t>Kollektorfläche</w:t>
            </w:r>
          </w:p>
        </w:tc>
        <w:tc>
          <w:tcPr>
            <w:tcW w:w="3118" w:type="dxa"/>
            <w:noWrap/>
          </w:tcPr>
          <w:p w14:paraId="447393EA" w14:textId="6E69E652" w:rsidR="003920C6" w:rsidRPr="003920C6" w:rsidRDefault="00AA40B2">
            <w:r>
              <w:t>bis 10 m</w:t>
            </w:r>
            <w:r w:rsidRPr="00AA40B2">
              <w:rPr>
                <w:vertAlign w:val="superscript"/>
              </w:rPr>
              <w:t>2</w:t>
            </w:r>
          </w:p>
        </w:tc>
      </w:tr>
      <w:tr w:rsidR="00AA40B2" w:rsidRPr="003920C6" w14:paraId="431AB821" w14:textId="77777777" w:rsidTr="003920C6">
        <w:trPr>
          <w:trHeight w:val="264"/>
        </w:trPr>
        <w:tc>
          <w:tcPr>
            <w:tcW w:w="2235" w:type="dxa"/>
            <w:vMerge/>
            <w:noWrap/>
          </w:tcPr>
          <w:p w14:paraId="67C74454" w14:textId="77777777" w:rsidR="00AA40B2" w:rsidRDefault="00AA40B2" w:rsidP="00AA40B2"/>
        </w:tc>
        <w:tc>
          <w:tcPr>
            <w:tcW w:w="2693" w:type="dxa"/>
            <w:vMerge/>
          </w:tcPr>
          <w:p w14:paraId="6295385C" w14:textId="77777777" w:rsidR="00AA40B2" w:rsidRDefault="00AA40B2" w:rsidP="00AA40B2"/>
        </w:tc>
        <w:tc>
          <w:tcPr>
            <w:tcW w:w="3118" w:type="dxa"/>
            <w:noWrap/>
          </w:tcPr>
          <w:p w14:paraId="11A00634" w14:textId="5F6E8C61" w:rsidR="00AA40B2" w:rsidRDefault="00AA40B2" w:rsidP="00AA40B2">
            <w:r>
              <w:t>über 10 m</w:t>
            </w:r>
            <w:r w:rsidRPr="00AA40B2">
              <w:rPr>
                <w:vertAlign w:val="superscript"/>
              </w:rPr>
              <w:t>2</w:t>
            </w:r>
          </w:p>
        </w:tc>
      </w:tr>
      <w:tr w:rsidR="00AA40B2" w:rsidRPr="003920C6" w14:paraId="5530CF9B" w14:textId="77777777" w:rsidTr="006037FB">
        <w:trPr>
          <w:trHeight w:val="264"/>
        </w:trPr>
        <w:tc>
          <w:tcPr>
            <w:tcW w:w="2235" w:type="dxa"/>
            <w:vMerge w:val="restart"/>
            <w:noWrap/>
          </w:tcPr>
          <w:p w14:paraId="190590BE" w14:textId="335154C4" w:rsidR="00AA40B2" w:rsidRPr="003920C6" w:rsidRDefault="00AA40B2" w:rsidP="006037FB">
            <w:r>
              <w:t>Solarthermieanlage</w:t>
            </w:r>
            <w:r>
              <w:br/>
              <w:t>Vakuumkollektor</w:t>
            </w:r>
          </w:p>
        </w:tc>
        <w:tc>
          <w:tcPr>
            <w:tcW w:w="2693" w:type="dxa"/>
            <w:vMerge w:val="restart"/>
          </w:tcPr>
          <w:p w14:paraId="058E9920" w14:textId="77777777" w:rsidR="00AA40B2" w:rsidRPr="003920C6" w:rsidRDefault="00AA40B2" w:rsidP="006037FB">
            <w:r>
              <w:t>Kollektorfläche</w:t>
            </w:r>
          </w:p>
        </w:tc>
        <w:tc>
          <w:tcPr>
            <w:tcW w:w="3118" w:type="dxa"/>
            <w:noWrap/>
          </w:tcPr>
          <w:p w14:paraId="4A951AC5" w14:textId="77777777" w:rsidR="00AA40B2" w:rsidRPr="003920C6" w:rsidRDefault="00AA40B2" w:rsidP="006037FB">
            <w:r>
              <w:t>bis 5 m</w:t>
            </w:r>
            <w:r w:rsidRPr="00AA40B2">
              <w:rPr>
                <w:vertAlign w:val="superscript"/>
              </w:rPr>
              <w:t>2</w:t>
            </w:r>
          </w:p>
        </w:tc>
      </w:tr>
      <w:tr w:rsidR="00AA40B2" w:rsidRPr="003920C6" w14:paraId="535BEBBF" w14:textId="77777777" w:rsidTr="006037FB">
        <w:trPr>
          <w:trHeight w:val="264"/>
        </w:trPr>
        <w:tc>
          <w:tcPr>
            <w:tcW w:w="2235" w:type="dxa"/>
            <w:vMerge/>
            <w:noWrap/>
          </w:tcPr>
          <w:p w14:paraId="4C99578E" w14:textId="77777777" w:rsidR="00AA40B2" w:rsidRDefault="00AA40B2" w:rsidP="006037FB"/>
        </w:tc>
        <w:tc>
          <w:tcPr>
            <w:tcW w:w="2693" w:type="dxa"/>
            <w:vMerge/>
          </w:tcPr>
          <w:p w14:paraId="31C0D228" w14:textId="77777777" w:rsidR="00AA40B2" w:rsidRDefault="00AA40B2" w:rsidP="006037FB"/>
        </w:tc>
        <w:tc>
          <w:tcPr>
            <w:tcW w:w="3118" w:type="dxa"/>
            <w:noWrap/>
          </w:tcPr>
          <w:p w14:paraId="4D4B0DC4" w14:textId="77777777" w:rsidR="00AA40B2" w:rsidRDefault="00AA40B2" w:rsidP="006037FB">
            <w:r>
              <w:t>über 5 m</w:t>
            </w:r>
            <w:r w:rsidRPr="00AA40B2">
              <w:rPr>
                <w:vertAlign w:val="superscript"/>
              </w:rPr>
              <w:t>2</w:t>
            </w:r>
          </w:p>
        </w:tc>
      </w:tr>
    </w:tbl>
    <w:p w14:paraId="7C50D884" w14:textId="77777777" w:rsidR="003920C6" w:rsidRDefault="003920C6" w:rsidP="008975A5"/>
    <w:p w14:paraId="03AC6896" w14:textId="77777777" w:rsidR="00C1416F" w:rsidRDefault="00C1416F" w:rsidP="008975A5"/>
    <w:p w14:paraId="2256E16C" w14:textId="480BB1AF" w:rsidR="00C63955" w:rsidRDefault="00C63955" w:rsidP="008975A5">
      <w:r w:rsidRPr="00C63955">
        <w:t xml:space="preserve">Mit „RMT &gt; Neuer Erzeugerlastgang“ auf „Wärmeerzeugung“ kann ein individuelles Erzeugerlastprofil als </w:t>
      </w:r>
      <w:proofErr w:type="spellStart"/>
      <w:r w:rsidRPr="00C63955">
        <w:t>csv</w:t>
      </w:r>
      <w:proofErr w:type="spellEnd"/>
      <w:r w:rsidRPr="00C63955">
        <w:t>-Datei integriert werden. Die Datei hat 3 Spalten und ist wie folgt aufgebaut:</w:t>
      </w:r>
    </w:p>
    <w:p w14:paraId="7A12B4D6" w14:textId="77777777" w:rsidR="00C63955" w:rsidRPr="00C63955" w:rsidRDefault="0088785B" w:rsidP="00C63955">
      <w:pPr>
        <w:pStyle w:val="Listenabsatz"/>
        <w:numPr>
          <w:ilvl w:val="0"/>
          <w:numId w:val="15"/>
        </w:numPr>
        <w:rPr>
          <w:rFonts w:ascii="Arial" w:hAnsi="Arial" w:cs="Arial"/>
        </w:rPr>
      </w:pPr>
      <w:r w:rsidRPr="00C63955">
        <w:rPr>
          <w:rFonts w:ascii="Arial" w:hAnsi="Arial" w:cs="Arial"/>
        </w:rPr>
        <w:t>Spalte 1: Stunde</w:t>
      </w:r>
    </w:p>
    <w:p w14:paraId="3AB07652" w14:textId="77777777" w:rsidR="00C63955" w:rsidRPr="00C63955" w:rsidRDefault="0088785B" w:rsidP="00C63955">
      <w:pPr>
        <w:pStyle w:val="Listenabsatz"/>
        <w:numPr>
          <w:ilvl w:val="0"/>
          <w:numId w:val="15"/>
        </w:numPr>
        <w:rPr>
          <w:rFonts w:ascii="Arial" w:hAnsi="Arial" w:cs="Arial"/>
        </w:rPr>
      </w:pPr>
      <w:r w:rsidRPr="00C63955">
        <w:rPr>
          <w:rFonts w:ascii="Arial" w:hAnsi="Arial" w:cs="Arial"/>
        </w:rPr>
        <w:t xml:space="preserve">Spalte 2: </w:t>
      </w:r>
      <w:r w:rsidR="00D51388" w:rsidRPr="00C63955">
        <w:rPr>
          <w:rFonts w:ascii="Arial" w:hAnsi="Arial" w:cs="Arial"/>
        </w:rPr>
        <w:t xml:space="preserve">Maximale </w:t>
      </w:r>
      <w:r w:rsidRPr="00C63955">
        <w:rPr>
          <w:rFonts w:ascii="Arial" w:hAnsi="Arial" w:cs="Arial"/>
        </w:rPr>
        <w:t>Leistung in kW</w:t>
      </w:r>
    </w:p>
    <w:p w14:paraId="1EB7F5F1" w14:textId="77777777" w:rsidR="00C63955" w:rsidRPr="00C63955" w:rsidRDefault="00D51388" w:rsidP="00C63955">
      <w:pPr>
        <w:pStyle w:val="Listenabsatz"/>
        <w:numPr>
          <w:ilvl w:val="0"/>
          <w:numId w:val="15"/>
        </w:numPr>
        <w:rPr>
          <w:rFonts w:ascii="Arial" w:hAnsi="Arial" w:cs="Arial"/>
        </w:rPr>
      </w:pPr>
      <w:r w:rsidRPr="00C63955">
        <w:rPr>
          <w:rFonts w:ascii="Arial" w:hAnsi="Arial" w:cs="Arial"/>
        </w:rPr>
        <w:t>Spalte 3: Minimale Leistung in kW</w:t>
      </w:r>
    </w:p>
    <w:p w14:paraId="1262E357" w14:textId="13981F66" w:rsidR="0088785B" w:rsidRDefault="0088785B" w:rsidP="008975A5">
      <w:r>
        <w:t xml:space="preserve">Das Dialogfenster ist </w:t>
      </w:r>
      <w:r w:rsidR="001C7055">
        <w:t>analog</w:t>
      </w:r>
      <w:r w:rsidR="00A71EA8">
        <w:t xml:space="preserve"> aufgebaut wie das </w:t>
      </w:r>
      <w:r>
        <w:t xml:space="preserve">bei der Auswahl eines Wärmeerzeugers aus </w:t>
      </w:r>
      <w:r w:rsidR="005814F8">
        <w:t xml:space="preserve">der </w:t>
      </w:r>
      <w:r>
        <w:t>P</w:t>
      </w:r>
      <w:r w:rsidR="001C7055">
        <w:t xml:space="preserve">roduktdatenbank, </w:t>
      </w:r>
      <w:r w:rsidR="005814F8">
        <w:t>zusätzlich</w:t>
      </w:r>
      <w:r w:rsidR="001C7055">
        <w:t xml:space="preserve"> befinde</w:t>
      </w:r>
      <w:r w:rsidR="008F5BA9">
        <w:t>t</w:t>
      </w:r>
      <w:r w:rsidR="001C7055">
        <w:t xml:space="preserve"> sich </w:t>
      </w:r>
      <w:r w:rsidR="005814F8">
        <w:t xml:space="preserve">dort </w:t>
      </w:r>
      <w:r w:rsidR="001C7055">
        <w:t xml:space="preserve">aber </w:t>
      </w:r>
      <w:r w:rsidR="00A71EA8">
        <w:t>ein Button „Datei auswählen“ (wie beim Hochladen eines Lastgangs bei einem Abnehmer)</w:t>
      </w:r>
      <w:r w:rsidR="008F5BA9">
        <w:t>.</w:t>
      </w:r>
      <w:r w:rsidR="005814F8">
        <w:t xml:space="preserve"> </w:t>
      </w:r>
    </w:p>
    <w:p w14:paraId="56E42426" w14:textId="77777777" w:rsidR="00C1416F" w:rsidRDefault="00C1416F">
      <w:r>
        <w:br w:type="page"/>
      </w:r>
    </w:p>
    <w:p w14:paraId="76B82A56" w14:textId="4D42EC3B" w:rsidR="001C7055" w:rsidRDefault="009216B4" w:rsidP="008975A5">
      <w:r>
        <w:rPr>
          <w:noProof/>
          <w:lang w:eastAsia="de-DE"/>
        </w:rPr>
        <w:lastRenderedPageBreak/>
        <mc:AlternateContent>
          <mc:Choice Requires="wps">
            <w:drawing>
              <wp:anchor distT="0" distB="0" distL="114300" distR="114300" simplePos="0" relativeHeight="251661312" behindDoc="0" locked="0" layoutInCell="1" allowOverlap="1" wp14:anchorId="538DCE67" wp14:editId="60E1B0A7">
                <wp:simplePos x="0" y="0"/>
                <wp:positionH relativeFrom="column">
                  <wp:posOffset>3896995</wp:posOffset>
                </wp:positionH>
                <wp:positionV relativeFrom="paragraph">
                  <wp:posOffset>-46990</wp:posOffset>
                </wp:positionV>
                <wp:extent cx="2663825" cy="1487170"/>
                <wp:effectExtent l="6350" t="13970" r="6350" b="1333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487170"/>
                        </a:xfrm>
                        <a:prstGeom prst="rect">
                          <a:avLst/>
                        </a:prstGeom>
                        <a:solidFill>
                          <a:srgbClr val="FFFFFF"/>
                        </a:solidFill>
                        <a:ln w="9525">
                          <a:solidFill>
                            <a:srgbClr val="000000"/>
                          </a:solidFill>
                          <a:miter lim="800000"/>
                          <a:headEnd/>
                          <a:tailEnd/>
                        </a:ln>
                      </wps:spPr>
                      <wps:txbx>
                        <w:txbxContent>
                          <w:p w14:paraId="33C6D079" w14:textId="5502203C" w:rsidR="001C7055" w:rsidRPr="00CB12B3" w:rsidRDefault="001C7055">
                            <w:pPr>
                              <w:rPr>
                                <w:sz w:val="18"/>
                                <w:szCs w:val="18"/>
                              </w:rPr>
                            </w:pPr>
                            <w:r w:rsidRPr="00CB12B3">
                              <w:rPr>
                                <w:sz w:val="18"/>
                                <w:szCs w:val="18"/>
                              </w:rPr>
                              <w:t xml:space="preserve">In der Drop-Down-Liste können </w:t>
                            </w:r>
                            <w:r w:rsidR="008F5BA9">
                              <w:rPr>
                                <w:sz w:val="18"/>
                                <w:szCs w:val="18"/>
                              </w:rPr>
                              <w:t>folgende</w:t>
                            </w:r>
                            <w:r w:rsidRPr="00CB12B3">
                              <w:rPr>
                                <w:sz w:val="18"/>
                                <w:szCs w:val="18"/>
                              </w:rPr>
                              <w:t xml:space="preserve"> Produktbereiche ausgewählt werden</w:t>
                            </w:r>
                            <w:r w:rsidR="008F5BA9">
                              <w:rPr>
                                <w:sz w:val="18"/>
                                <w:szCs w:val="18"/>
                              </w:rPr>
                              <w:t>:</w:t>
                            </w:r>
                          </w:p>
                          <w:p w14:paraId="6D3879E3" w14:textId="2454123D" w:rsidR="001C7055" w:rsidRPr="00CB12B3" w:rsidRDefault="001C7055" w:rsidP="001C7055">
                            <w:pPr>
                              <w:rPr>
                                <w:sz w:val="18"/>
                                <w:szCs w:val="18"/>
                              </w:rPr>
                            </w:pPr>
                            <w:r w:rsidRPr="00CB12B3">
                              <w:rPr>
                                <w:sz w:val="18"/>
                                <w:szCs w:val="18"/>
                              </w:rPr>
                              <w:t xml:space="preserve">- </w:t>
                            </w:r>
                            <w:r w:rsidR="008F5BA9">
                              <w:rPr>
                                <w:sz w:val="18"/>
                                <w:szCs w:val="18"/>
                              </w:rPr>
                              <w:t>Sonstige Wärmequelle</w:t>
                            </w:r>
                            <w:r w:rsidRPr="00CB12B3">
                              <w:rPr>
                                <w:sz w:val="18"/>
                                <w:szCs w:val="18"/>
                              </w:rPr>
                              <w:br/>
                              <w:t>- KWK-Anlage</w:t>
                            </w:r>
                            <w:r w:rsidRPr="00CB12B3">
                              <w:rPr>
                                <w:sz w:val="18"/>
                                <w:szCs w:val="18"/>
                              </w:rPr>
                              <w:br/>
                              <w:t>- Solarthermische Anlage</w:t>
                            </w:r>
                            <w:r w:rsidRPr="00CB12B3">
                              <w:rPr>
                                <w:sz w:val="18"/>
                                <w:szCs w:val="18"/>
                              </w:rPr>
                              <w:br/>
                              <w:t>- Elektrischer Wärmeerzeuger</w:t>
                            </w:r>
                            <w:r w:rsidRPr="00CB12B3">
                              <w:rPr>
                                <w:sz w:val="18"/>
                                <w:szCs w:val="18"/>
                              </w:rPr>
                              <w:br/>
                              <w:t>- Biomassekessel</w:t>
                            </w:r>
                            <w:r w:rsidRPr="00CB12B3">
                              <w:rPr>
                                <w:sz w:val="18"/>
                                <w:szCs w:val="18"/>
                              </w:rPr>
                              <w:br/>
                              <w:t xml:space="preserve">- </w:t>
                            </w:r>
                            <w:r w:rsidR="003B224A" w:rsidRPr="00CB12B3">
                              <w:rPr>
                                <w:sz w:val="18"/>
                                <w:szCs w:val="18"/>
                              </w:rPr>
                              <w:t xml:space="preserve">Fossiler </w:t>
                            </w:r>
                            <w:r w:rsidRPr="00CB12B3">
                              <w:rPr>
                                <w:sz w:val="18"/>
                                <w:szCs w:val="18"/>
                              </w:rPr>
                              <w:t>Kessel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DCE67" id="_x0000_t202" coordsize="21600,21600" o:spt="202" path="m,l,21600r21600,l21600,xe">
                <v:stroke joinstyle="miter"/>
                <v:path gradientshapeok="t" o:connecttype="rect"/>
              </v:shapetype>
              <v:shape id="Text Box 3" o:spid="_x0000_s1026" type="#_x0000_t202" style="position:absolute;margin-left:306.85pt;margin-top:-3.7pt;width:209.75pt;height:1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">
                <v:textbox>
                  <w:txbxContent>
                    <w:p w14:paraId="33C6D079" w14:textId="5502203C" w:rsidR="001C7055" w:rsidRPr="00CB12B3" w:rsidRDefault="001C7055">
                      <w:pPr>
                        <w:rPr>
                          <w:sz w:val="18"/>
                          <w:szCs w:val="18"/>
                        </w:rPr>
                      </w:pPr>
                      <w:r w:rsidRPr="00CB12B3">
                        <w:rPr>
                          <w:sz w:val="18"/>
                          <w:szCs w:val="18"/>
                        </w:rPr>
                        <w:t xml:space="preserve">In der Drop-Down-Liste können </w:t>
                      </w:r>
                      <w:r w:rsidR="008F5BA9">
                        <w:rPr>
                          <w:sz w:val="18"/>
                          <w:szCs w:val="18"/>
                        </w:rPr>
                        <w:t>folgende</w:t>
                      </w:r>
                      <w:r w:rsidRPr="00CB12B3">
                        <w:rPr>
                          <w:sz w:val="18"/>
                          <w:szCs w:val="18"/>
                        </w:rPr>
                        <w:t xml:space="preserve"> Produktbereiche ausgewählt werden</w:t>
                      </w:r>
                      <w:r w:rsidR="008F5BA9">
                        <w:rPr>
                          <w:sz w:val="18"/>
                          <w:szCs w:val="18"/>
                        </w:rPr>
                        <w:t>:</w:t>
                      </w:r>
                    </w:p>
                    <w:p w14:paraId="6D3879E3" w14:textId="2454123D" w:rsidR="001C7055" w:rsidRPr="00CB12B3" w:rsidRDefault="001C7055" w:rsidP="001C7055">
                      <w:pPr>
                        <w:rPr>
                          <w:sz w:val="18"/>
                          <w:szCs w:val="18"/>
                        </w:rPr>
                      </w:pPr>
                      <w:r w:rsidRPr="00CB12B3">
                        <w:rPr>
                          <w:sz w:val="18"/>
                          <w:szCs w:val="18"/>
                        </w:rPr>
                        <w:t xml:space="preserve">- </w:t>
                      </w:r>
                      <w:r w:rsidR="008F5BA9">
                        <w:rPr>
                          <w:sz w:val="18"/>
                          <w:szCs w:val="18"/>
                        </w:rPr>
                        <w:t>Sonstige Wärmequelle</w:t>
                      </w:r>
                      <w:r w:rsidRPr="00CB12B3">
                        <w:rPr>
                          <w:sz w:val="18"/>
                          <w:szCs w:val="18"/>
                        </w:rPr>
                        <w:br/>
                        <w:t>- KWK-Anlage</w:t>
                      </w:r>
                      <w:r w:rsidRPr="00CB12B3">
                        <w:rPr>
                          <w:sz w:val="18"/>
                          <w:szCs w:val="18"/>
                        </w:rPr>
                        <w:br/>
                        <w:t>- Solarthermische Anlage</w:t>
                      </w:r>
                      <w:r w:rsidRPr="00CB12B3">
                        <w:rPr>
                          <w:sz w:val="18"/>
                          <w:szCs w:val="18"/>
                        </w:rPr>
                        <w:br/>
                        <w:t>- Elektrischer Wärmeerzeuger</w:t>
                      </w:r>
                      <w:r w:rsidRPr="00CB12B3">
                        <w:rPr>
                          <w:sz w:val="18"/>
                          <w:szCs w:val="18"/>
                        </w:rPr>
                        <w:br/>
                        <w:t>- Biomassekessel</w:t>
                      </w:r>
                      <w:r w:rsidRPr="00CB12B3">
                        <w:rPr>
                          <w:sz w:val="18"/>
                          <w:szCs w:val="18"/>
                        </w:rPr>
                        <w:br/>
                        <w:t xml:space="preserve">- </w:t>
                      </w:r>
                      <w:r w:rsidR="003B224A" w:rsidRPr="00CB12B3">
                        <w:rPr>
                          <w:sz w:val="18"/>
                          <w:szCs w:val="18"/>
                        </w:rPr>
                        <w:t xml:space="preserve">Fossiler </w:t>
                      </w:r>
                      <w:r w:rsidRPr="00CB12B3">
                        <w:rPr>
                          <w:sz w:val="18"/>
                          <w:szCs w:val="18"/>
                        </w:rPr>
                        <w:t>Kessel</w:t>
                      </w:r>
                    </w:p>
                  </w:txbxContent>
                </v:textbox>
              </v:shape>
            </w:pict>
          </mc:Fallback>
        </mc:AlternateContent>
      </w:r>
      <w:r w:rsidR="001C7055">
        <w:t>Hierzu ein Screenshot:</w:t>
      </w:r>
    </w:p>
    <w:p w14:paraId="123D2C1E" w14:textId="7F028A8D" w:rsidR="001C7055" w:rsidRDefault="009216B4" w:rsidP="008975A5">
      <w:r>
        <w:rPr>
          <w:noProof/>
          <w:lang w:eastAsia="de-DE"/>
        </w:rPr>
        <mc:AlternateContent>
          <mc:Choice Requires="wps">
            <w:drawing>
              <wp:anchor distT="0" distB="0" distL="114300" distR="114300" simplePos="0" relativeHeight="251665408" behindDoc="0" locked="0" layoutInCell="1" allowOverlap="1" wp14:anchorId="3F730B14" wp14:editId="492A8379">
                <wp:simplePos x="0" y="0"/>
                <wp:positionH relativeFrom="column">
                  <wp:posOffset>3639820</wp:posOffset>
                </wp:positionH>
                <wp:positionV relativeFrom="paragraph">
                  <wp:posOffset>1593215</wp:posOffset>
                </wp:positionV>
                <wp:extent cx="247650" cy="341630"/>
                <wp:effectExtent l="63500" t="60960" r="22225" b="1651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34163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E1712E" id="_x0000_t32" coordsize="21600,21600" o:spt="32" o:oned="t" path="m,l21600,21600e" filled="f">
                <v:path arrowok="t" fillok="f" o:connecttype="none"/>
                <o:lock v:ext="edit" shapetype="t"/>
              </v:shapetype>
              <v:shape id="AutoShape 7" o:spid="_x0000_s1026" type="#_x0000_t32" style="position:absolute;margin-left:286.6pt;margin-top:125.45pt;width:19.5pt;height:26.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" strokecolor="red" strokeweight="2.25pt">
                <v:stroke endarrow="block"/>
              </v:shape>
            </w:pict>
          </mc:Fallback>
        </mc:AlternateContent>
      </w:r>
      <w:r>
        <w:rPr>
          <w:noProof/>
          <w:lang w:eastAsia="de-DE"/>
        </w:rPr>
        <mc:AlternateContent>
          <mc:Choice Requires="wps">
            <w:drawing>
              <wp:anchor distT="0" distB="0" distL="114300" distR="114300" simplePos="0" relativeHeight="251666432" behindDoc="0" locked="0" layoutInCell="1" allowOverlap="1" wp14:anchorId="084E5081" wp14:editId="6C59A20D">
                <wp:simplePos x="0" y="0"/>
                <wp:positionH relativeFrom="column">
                  <wp:posOffset>3890645</wp:posOffset>
                </wp:positionH>
                <wp:positionV relativeFrom="paragraph">
                  <wp:posOffset>1750695</wp:posOffset>
                </wp:positionV>
                <wp:extent cx="2657475" cy="406400"/>
                <wp:effectExtent l="9525" t="8890" r="9525" b="1333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406400"/>
                        </a:xfrm>
                        <a:prstGeom prst="rect">
                          <a:avLst/>
                        </a:prstGeom>
                        <a:solidFill>
                          <a:srgbClr val="FFFFFF"/>
                        </a:solidFill>
                        <a:ln w="9525">
                          <a:solidFill>
                            <a:srgbClr val="000000"/>
                          </a:solidFill>
                          <a:miter lim="800000"/>
                          <a:headEnd/>
                          <a:tailEnd/>
                        </a:ln>
                      </wps:spPr>
                      <wps:txbx>
                        <w:txbxContent>
                          <w:p w14:paraId="172BE1A0" w14:textId="7B852AD5" w:rsidR="003B224A" w:rsidRPr="00CB12B3" w:rsidRDefault="003B224A">
                            <w:pPr>
                              <w:rPr>
                                <w:sz w:val="18"/>
                                <w:szCs w:val="18"/>
                              </w:rPr>
                            </w:pPr>
                            <w:r w:rsidRPr="00CB12B3">
                              <w:rPr>
                                <w:sz w:val="18"/>
                                <w:szCs w:val="18"/>
                              </w:rPr>
                              <w:t xml:space="preserve">Hier </w:t>
                            </w:r>
                            <w:r w:rsidR="00C1416F">
                              <w:rPr>
                                <w:sz w:val="18"/>
                                <w:szCs w:val="18"/>
                              </w:rPr>
                              <w:t>ist</w:t>
                            </w:r>
                            <w:r w:rsidR="008F5BA9">
                              <w:rPr>
                                <w:sz w:val="18"/>
                                <w:szCs w:val="18"/>
                              </w:rPr>
                              <w:t xml:space="preserve"> der </w:t>
                            </w:r>
                            <w:r w:rsidRPr="00CB12B3">
                              <w:rPr>
                                <w:sz w:val="18"/>
                                <w:szCs w:val="18"/>
                              </w:rPr>
                              <w:t xml:space="preserve">Button zum </w:t>
                            </w:r>
                            <w:r w:rsidR="005814F8" w:rsidRPr="00CB12B3">
                              <w:rPr>
                                <w:sz w:val="18"/>
                                <w:szCs w:val="18"/>
                              </w:rPr>
                              <w:t>A</w:t>
                            </w:r>
                            <w:r w:rsidRPr="00CB12B3">
                              <w:rPr>
                                <w:sz w:val="18"/>
                                <w:szCs w:val="18"/>
                              </w:rPr>
                              <w:t xml:space="preserve">uswählen der Datei.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E5081" id="Text Box 8" o:spid="_x0000_s1027" type="#_x0000_t202" style="position:absolute;margin-left:306.35pt;margin-top:137.85pt;width:209.25pt;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">
                <v:textbox>
                  <w:txbxContent>
                    <w:p w14:paraId="172BE1A0" w14:textId="7B852AD5" w:rsidR="003B224A" w:rsidRPr="00CB12B3" w:rsidRDefault="003B224A">
                      <w:pPr>
                        <w:rPr>
                          <w:sz w:val="18"/>
                          <w:szCs w:val="18"/>
                        </w:rPr>
                      </w:pPr>
                      <w:r w:rsidRPr="00CB12B3">
                        <w:rPr>
                          <w:sz w:val="18"/>
                          <w:szCs w:val="18"/>
                        </w:rPr>
                        <w:t xml:space="preserve">Hier </w:t>
                      </w:r>
                      <w:r w:rsidR="00C1416F">
                        <w:rPr>
                          <w:sz w:val="18"/>
                          <w:szCs w:val="18"/>
                        </w:rPr>
                        <w:t>ist</w:t>
                      </w:r>
                      <w:r w:rsidR="008F5BA9">
                        <w:rPr>
                          <w:sz w:val="18"/>
                          <w:szCs w:val="18"/>
                        </w:rPr>
                        <w:t xml:space="preserve"> der </w:t>
                      </w:r>
                      <w:r w:rsidRPr="00CB12B3">
                        <w:rPr>
                          <w:sz w:val="18"/>
                          <w:szCs w:val="18"/>
                        </w:rPr>
                        <w:t xml:space="preserve">Button zum </w:t>
                      </w:r>
                      <w:r w:rsidR="005814F8" w:rsidRPr="00CB12B3">
                        <w:rPr>
                          <w:sz w:val="18"/>
                          <w:szCs w:val="18"/>
                        </w:rPr>
                        <w:t>A</w:t>
                      </w:r>
                      <w:r w:rsidRPr="00CB12B3">
                        <w:rPr>
                          <w:sz w:val="18"/>
                          <w:szCs w:val="18"/>
                        </w:rPr>
                        <w:t xml:space="preserve">uswählen der Datei. </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3D64AD89" wp14:editId="78AA235F">
                <wp:simplePos x="0" y="0"/>
                <wp:positionH relativeFrom="column">
                  <wp:posOffset>3690620</wp:posOffset>
                </wp:positionH>
                <wp:positionV relativeFrom="paragraph">
                  <wp:posOffset>1268730</wp:posOffset>
                </wp:positionV>
                <wp:extent cx="215900" cy="0"/>
                <wp:effectExtent l="28575" t="69850" r="22225" b="7302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378C9" id="AutoShape 6" o:spid="_x0000_s1026" type="#_x0000_t32" style="position:absolute;margin-left:290.6pt;margin-top:99.9pt;width:17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67PAIAAGgEAAAOAAAAZHJzL2Uyb0RvYy54bWysVMGO2jAQvVfqP1i+QxIKL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" strokecolor="red" strokeweight="2.25pt">
                <v:stroke endarrow="block"/>
              </v:shape>
            </w:pict>
          </mc:Fallback>
        </mc:AlternateContent>
      </w:r>
      <w:r>
        <w:rPr>
          <w:noProof/>
          <w:lang w:eastAsia="de-DE"/>
        </w:rPr>
        <mc:AlternateContent>
          <mc:Choice Requires="wps">
            <w:drawing>
              <wp:anchor distT="0" distB="0" distL="114300" distR="114300" simplePos="0" relativeHeight="251663360" behindDoc="0" locked="0" layoutInCell="1" allowOverlap="1" wp14:anchorId="262F86AD" wp14:editId="2324DAA4">
                <wp:simplePos x="0" y="0"/>
                <wp:positionH relativeFrom="column">
                  <wp:posOffset>3896995</wp:posOffset>
                </wp:positionH>
                <wp:positionV relativeFrom="paragraph">
                  <wp:posOffset>1128395</wp:posOffset>
                </wp:positionV>
                <wp:extent cx="2673350" cy="622300"/>
                <wp:effectExtent l="6350" t="5715" r="6350" b="1016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622300"/>
                        </a:xfrm>
                        <a:prstGeom prst="rect">
                          <a:avLst/>
                        </a:prstGeom>
                        <a:solidFill>
                          <a:srgbClr val="FFFFFF"/>
                        </a:solidFill>
                        <a:ln w="9525">
                          <a:solidFill>
                            <a:srgbClr val="000000"/>
                          </a:solidFill>
                          <a:miter lim="800000"/>
                          <a:headEnd/>
                          <a:tailEnd/>
                        </a:ln>
                      </wps:spPr>
                      <wps:txbx>
                        <w:txbxContent>
                          <w:p w14:paraId="495ADCF2" w14:textId="77777777" w:rsidR="003B224A" w:rsidRPr="00CB12B3" w:rsidRDefault="003B224A">
                            <w:pPr>
                              <w:rPr>
                                <w:sz w:val="18"/>
                                <w:szCs w:val="18"/>
                              </w:rPr>
                            </w:pPr>
                            <w:r w:rsidRPr="00CB12B3">
                              <w:rPr>
                                <w:sz w:val="18"/>
                                <w:szCs w:val="18"/>
                              </w:rPr>
                              <w:t>Hier werden jeweils die zu dem ausgewählten Produktbereich gehörenden Produktgruppen angezeigt</w:t>
                            </w:r>
                            <w:r w:rsidR="00E019A1" w:rsidRPr="00CB12B3">
                              <w:rPr>
                                <w:sz w:val="18"/>
                                <w:szCs w:val="18"/>
                              </w:rPr>
                              <w:t>, davon wird eine ausgewählt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F86AD" id="Text Box 5" o:spid="_x0000_s1028" type="#_x0000_t202" style="position:absolute;margin-left:306.85pt;margin-top:88.85pt;width:210.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">
                <v:textbox>
                  <w:txbxContent>
                    <w:p w14:paraId="495ADCF2" w14:textId="77777777" w:rsidR="003B224A" w:rsidRPr="00CB12B3" w:rsidRDefault="003B224A">
                      <w:pPr>
                        <w:rPr>
                          <w:sz w:val="18"/>
                          <w:szCs w:val="18"/>
                        </w:rPr>
                      </w:pPr>
                      <w:r w:rsidRPr="00CB12B3">
                        <w:rPr>
                          <w:sz w:val="18"/>
                          <w:szCs w:val="18"/>
                        </w:rPr>
                        <w:t>Hier werden jeweils die zu dem ausgewählten Produktbereich gehörenden Produktgruppen angezeigt</w:t>
                      </w:r>
                      <w:r w:rsidR="00E019A1" w:rsidRPr="00CB12B3">
                        <w:rPr>
                          <w:sz w:val="18"/>
                          <w:szCs w:val="18"/>
                        </w:rPr>
                        <w:t>, davon wird eine ausgewählt</w:t>
                      </w:r>
                    </w:p>
                  </w:txbxContent>
                </v:textbox>
              </v:shape>
            </w:pict>
          </mc:Fallback>
        </mc:AlternateContent>
      </w:r>
      <w:r>
        <w:rPr>
          <w:noProof/>
          <w:lang w:eastAsia="de-DE"/>
        </w:rPr>
        <mc:AlternateContent>
          <mc:Choice Requires="wps">
            <w:drawing>
              <wp:anchor distT="0" distB="0" distL="114300" distR="114300" simplePos="0" relativeHeight="251662336" behindDoc="0" locked="0" layoutInCell="1" allowOverlap="1" wp14:anchorId="3B7CCA2B" wp14:editId="43DA66C5">
                <wp:simplePos x="0" y="0"/>
                <wp:positionH relativeFrom="column">
                  <wp:posOffset>3671570</wp:posOffset>
                </wp:positionH>
                <wp:positionV relativeFrom="paragraph">
                  <wp:posOffset>1039495</wp:posOffset>
                </wp:positionV>
                <wp:extent cx="215900" cy="0"/>
                <wp:effectExtent l="19050" t="69215" r="31750" b="736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192E2" id="AutoShape 4" o:spid="_x0000_s1026" type="#_x0000_t32" style="position:absolute;margin-left:289.1pt;margin-top:81.85pt;width:1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" strokecolor="red" strokeweight="2.25pt">
                <v:stroke endarrow="block"/>
              </v:shape>
            </w:pict>
          </mc:Fallback>
        </mc:AlternateContent>
      </w:r>
      <w:r w:rsidR="001C7055">
        <w:rPr>
          <w:noProof/>
          <w:lang w:eastAsia="de-DE"/>
        </w:rPr>
        <w:drawing>
          <wp:inline distT="0" distB="0" distL="0" distR="0" wp14:anchorId="0541466B" wp14:editId="22F2FB4A">
            <wp:extent cx="3788636" cy="236512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3788636" cy="2365128"/>
                    </a:xfrm>
                    <a:prstGeom prst="rect">
                      <a:avLst/>
                    </a:prstGeom>
                  </pic:spPr>
                </pic:pic>
              </a:graphicData>
            </a:graphic>
          </wp:inline>
        </w:drawing>
      </w:r>
    </w:p>
    <w:p w14:paraId="38809A38" w14:textId="21252AF6" w:rsidR="005814F8" w:rsidRDefault="00BD080E" w:rsidP="00DE147C">
      <w:r w:rsidRPr="00ED480D">
        <w:t xml:space="preserve">Der Nutzer </w:t>
      </w:r>
      <w:r>
        <w:t>hat</w:t>
      </w:r>
      <w:r w:rsidRPr="00ED480D">
        <w:t xml:space="preserve"> die Möglichkeit</w:t>
      </w:r>
      <w:r>
        <w:t xml:space="preserve">, </w:t>
      </w:r>
      <w:r w:rsidRPr="00ED480D">
        <w:t>Kombinationen mehrerer Wärmeerzeuger</w:t>
      </w:r>
      <w:r w:rsidR="005814F8">
        <w:t xml:space="preserve"> und Erzeugerlastgänge</w:t>
      </w:r>
      <w:r>
        <w:t xml:space="preserve"> abzubilden. Dabei kann er jede</w:t>
      </w:r>
      <w:r w:rsidRPr="00ED480D">
        <w:t xml:space="preserve"> Anlage </w:t>
      </w:r>
      <w:r w:rsidR="005814F8">
        <w:t xml:space="preserve">und jedem Erzeugerlastgang </w:t>
      </w:r>
      <w:r w:rsidRPr="00ED480D">
        <w:t>eine</w:t>
      </w:r>
      <w:r>
        <w:t xml:space="preserve">r </w:t>
      </w:r>
      <w:proofErr w:type="spellStart"/>
      <w:r>
        <w:t>Lastart</w:t>
      </w:r>
      <w:proofErr w:type="spellEnd"/>
      <w:r>
        <w:t xml:space="preserve"> (Grundlast oder Spitzenlast)</w:t>
      </w:r>
      <w:r w:rsidRPr="00ED480D">
        <w:t xml:space="preserve"> zuordnen</w:t>
      </w:r>
      <w:r>
        <w:t xml:space="preserve"> und die Reihenfolge </w:t>
      </w:r>
      <w:r w:rsidRPr="00F0454D">
        <w:t>des Anlage</w:t>
      </w:r>
      <w:r w:rsidR="00981847">
        <w:t>n</w:t>
      </w:r>
      <w:r w:rsidRPr="00F0454D">
        <w:t xml:space="preserve">einsatzes definieren. </w:t>
      </w:r>
    </w:p>
    <w:p w14:paraId="4AF58BEA" w14:textId="3EC93539" w:rsidR="00BD080E" w:rsidRPr="00F0454D" w:rsidRDefault="00BD080E" w:rsidP="00BD080E">
      <w:pPr>
        <w:rPr>
          <w:lang w:eastAsia="de-DE"/>
        </w:rPr>
      </w:pPr>
      <w:r w:rsidRPr="00F0454D">
        <w:t>An dieser Stelle wird</w:t>
      </w:r>
      <w:r w:rsidR="008F5BA9">
        <w:t xml:space="preserve"> über ein RMT-Menü</w:t>
      </w:r>
      <w:r w:rsidRPr="00F0454D">
        <w:t>, falls nötig, auch die entsprechende Filtertechnik und Wärmerückgewinnungstechnik ausgewählt.</w:t>
      </w:r>
      <w:r>
        <w:t xml:space="preserve"> </w:t>
      </w:r>
      <w:r w:rsidR="00DE147C">
        <w:t xml:space="preserve"> </w:t>
      </w:r>
    </w:p>
    <w:p w14:paraId="49056520" w14:textId="77777777" w:rsidR="00BD080E" w:rsidRPr="00B07B4C" w:rsidRDefault="00F83913" w:rsidP="00B07B4C">
      <w:pPr>
        <w:pStyle w:val="berschrift1"/>
        <w:numPr>
          <w:ilvl w:val="0"/>
          <w:numId w:val="9"/>
        </w:numPr>
        <w:spacing w:after="0"/>
        <w:rPr>
          <w:rFonts w:ascii="Arial" w:hAnsi="Arial" w:cs="Arial"/>
        </w:rPr>
      </w:pPr>
      <w:r w:rsidRPr="00B07B4C">
        <w:rPr>
          <w:rFonts w:ascii="Arial" w:hAnsi="Arial" w:cs="Arial"/>
        </w:rPr>
        <w:t>Angaben</w:t>
      </w:r>
      <w:r w:rsidR="00BD080E" w:rsidRPr="00B07B4C">
        <w:rPr>
          <w:rFonts w:ascii="Arial" w:hAnsi="Arial" w:cs="Arial"/>
        </w:rPr>
        <w:t xml:space="preserve"> zum Wärmeerzeuger</w:t>
      </w:r>
    </w:p>
    <w:p w14:paraId="14EE33DA" w14:textId="656A1052" w:rsidR="00803B46" w:rsidRDefault="00803B46" w:rsidP="00803B46">
      <w:pPr>
        <w:pStyle w:val="berschrift2"/>
      </w:pPr>
      <w:r>
        <w:t>Erzeugerinformationen</w:t>
      </w:r>
    </w:p>
    <w:p w14:paraId="310109F5" w14:textId="36351725" w:rsidR="00803B46" w:rsidRPr="00AE275A" w:rsidRDefault="00803B46" w:rsidP="00803B46">
      <w:pPr>
        <w:rPr>
          <w:ins w:id="0" w:author="Schöberl, Wolfram (carmen-ev)" w:date="2024-08-01T13:41:00Z"/>
          <w:highlight w:val="yellow"/>
        </w:rPr>
      </w:pPr>
      <w:r w:rsidRPr="00AE275A">
        <w:rPr>
          <w:highlight w:val="yellow"/>
        </w:rPr>
        <w:t xml:space="preserve">Hier werden initial eingegebene Informationen </w:t>
      </w:r>
      <w:r w:rsidR="002E064B" w:rsidRPr="00AE275A">
        <w:rPr>
          <w:highlight w:val="yellow"/>
        </w:rPr>
        <w:t>(</w:t>
      </w:r>
      <w:r w:rsidRPr="00AE275A">
        <w:rPr>
          <w:highlight w:val="yellow"/>
        </w:rPr>
        <w:t xml:space="preserve">Name, Produktgruppe, </w:t>
      </w:r>
      <w:del w:id="1" w:author="Schöberl, Wolfram (carmen-ev)" w:date="2024-08-01T13:42:00Z">
        <w:r w:rsidRPr="00AE275A" w:rsidDel="00AB38F5">
          <w:rPr>
            <w:highlight w:val="yellow"/>
          </w:rPr>
          <w:delText xml:space="preserve">Funktion </w:delText>
        </w:r>
      </w:del>
      <w:ins w:id="2" w:author="Schöberl, Wolfram (carmen-ev)" w:date="2024-08-01T13:42:00Z">
        <w:r w:rsidR="00AB38F5" w:rsidRPr="00AE275A">
          <w:rPr>
            <w:highlight w:val="yellow"/>
          </w:rPr>
          <w:t xml:space="preserve">Pufferspeicher </w:t>
        </w:r>
      </w:ins>
      <w:r w:rsidRPr="00AE275A">
        <w:rPr>
          <w:highlight w:val="yellow"/>
        </w:rPr>
        <w:t>und Rang</w:t>
      </w:r>
      <w:r w:rsidR="002E064B" w:rsidRPr="00AE275A">
        <w:rPr>
          <w:highlight w:val="yellow"/>
        </w:rPr>
        <w:t>)</w:t>
      </w:r>
      <w:r w:rsidRPr="00AE275A">
        <w:rPr>
          <w:highlight w:val="yellow"/>
        </w:rPr>
        <w:t xml:space="preserve"> </w:t>
      </w:r>
      <w:r w:rsidR="002E064B" w:rsidRPr="00AE275A">
        <w:rPr>
          <w:highlight w:val="yellow"/>
        </w:rPr>
        <w:t>angezeigt und können bis auf die Produktgruppe ggf. nochmals geändert werden. Soll nachträglich ein Wärmeerzeuger aus einer anderen Produktgruppe verwendet werden, muss der bestehende Wärmeerzeuger gelöscht und der andere neu angelegt werden.</w:t>
      </w:r>
    </w:p>
    <w:p w14:paraId="33C7E300" w14:textId="54AA6F09" w:rsidR="00AB38F5" w:rsidRPr="00AE275A" w:rsidRDefault="00AB38F5" w:rsidP="00803B46">
      <w:pPr>
        <w:rPr>
          <w:ins w:id="3" w:author="Schöberl, Wolfram (carmen-ev)" w:date="2024-08-01T13:43:00Z"/>
          <w:highlight w:val="yellow"/>
        </w:rPr>
      </w:pPr>
      <w:ins w:id="4" w:author="Schöberl, Wolfram (carmen-ev)" w:date="2024-08-01T13:42:00Z">
        <w:r w:rsidRPr="00AE275A">
          <w:rPr>
            <w:highlight w:val="yellow"/>
          </w:rPr>
          <w:t>Bei Pufferspeicher</w:t>
        </w:r>
      </w:ins>
      <w:ins w:id="5" w:author="Schöberl, Wolfram (carmen-ev)" w:date="2024-08-01T13:43:00Z">
        <w:r w:rsidRPr="00AE275A">
          <w:rPr>
            <w:highlight w:val="yellow"/>
          </w:rPr>
          <w:t xml:space="preserve"> (früher Funktion) wird eine Auswahlliste mit den folgenden Begriffen angeboten:</w:t>
        </w:r>
      </w:ins>
    </w:p>
    <w:p w14:paraId="14FF3064" w14:textId="48A43DC2" w:rsidR="00AB38F5" w:rsidRPr="00AE275A" w:rsidRDefault="00AB38F5" w:rsidP="00AB38F5">
      <w:pPr>
        <w:pStyle w:val="Listenabsatz"/>
        <w:numPr>
          <w:ilvl w:val="0"/>
          <w:numId w:val="20"/>
        </w:numPr>
        <w:rPr>
          <w:ins w:id="6" w:author="Schöberl, Wolfram (carmen-ev)" w:date="2024-08-01T13:44:00Z"/>
          <w:rFonts w:ascii="Arial" w:hAnsi="Arial" w:cs="Arial"/>
          <w:highlight w:val="yellow"/>
        </w:rPr>
      </w:pPr>
      <w:ins w:id="7" w:author="Schöberl, Wolfram (carmen-ev)" w:date="2024-08-01T13:50:00Z">
        <w:r w:rsidRPr="00AE275A">
          <w:rPr>
            <w:rFonts w:ascii="Arial" w:hAnsi="Arial" w:cs="Arial"/>
            <w:highlight w:val="yellow"/>
          </w:rPr>
          <w:t>möglich</w:t>
        </w:r>
      </w:ins>
      <w:ins w:id="8" w:author="Schöberl, Wolfram (carmen-ev)" w:date="2024-08-01T13:51:00Z">
        <w:r w:rsidRPr="00AE275A">
          <w:rPr>
            <w:rFonts w:ascii="Arial" w:hAnsi="Arial" w:cs="Arial"/>
            <w:highlight w:val="yellow"/>
          </w:rPr>
          <w:t>st</w:t>
        </w:r>
      </w:ins>
      <w:ins w:id="9" w:author="Schöberl, Wolfram (carmen-ev)" w:date="2024-08-01T13:50:00Z">
        <w:r w:rsidRPr="00AE275A">
          <w:rPr>
            <w:rFonts w:ascii="Arial" w:hAnsi="Arial" w:cs="Arial"/>
            <w:highlight w:val="yellow"/>
          </w:rPr>
          <w:t xml:space="preserve"> </w:t>
        </w:r>
      </w:ins>
      <w:ins w:id="10" w:author="Schöberl, Wolfram (carmen-ev)" w:date="2024-08-01T13:51:00Z">
        <w:r w:rsidRPr="00AE275A">
          <w:rPr>
            <w:rFonts w:ascii="Arial" w:hAnsi="Arial" w:cs="Arial"/>
            <w:highlight w:val="yellow"/>
          </w:rPr>
          <w:t xml:space="preserve">viel </w:t>
        </w:r>
      </w:ins>
      <w:ins w:id="11" w:author="Schöberl, Wolfram (carmen-ev)" w:date="2024-08-01T13:50:00Z">
        <w:r w:rsidRPr="00AE275A">
          <w:rPr>
            <w:rFonts w:ascii="Arial" w:hAnsi="Arial" w:cs="Arial"/>
            <w:highlight w:val="yellow"/>
          </w:rPr>
          <w:t>laden</w:t>
        </w:r>
      </w:ins>
      <w:ins w:id="12" w:author="Schöberl, Wolfram (carmen-ev)" w:date="2024-08-01T14:01:00Z">
        <w:r w:rsidR="00D07152" w:rsidRPr="00AE275A">
          <w:rPr>
            <w:rFonts w:ascii="Arial" w:hAnsi="Arial" w:cs="Arial"/>
            <w:highlight w:val="yellow"/>
          </w:rPr>
          <w:t xml:space="preserve"> (entspricht</w:t>
        </w:r>
      </w:ins>
      <w:ins w:id="13" w:author="Schöberl, Wolfram (carmen-ev)" w:date="2024-08-01T14:16:00Z">
        <w:r w:rsidR="00AE275A" w:rsidRPr="00AE275A">
          <w:rPr>
            <w:rFonts w:ascii="Arial" w:hAnsi="Arial" w:cs="Arial"/>
            <w:highlight w:val="yellow"/>
          </w:rPr>
          <w:t xml:space="preserve"> Solarthermie</w:t>
        </w:r>
      </w:ins>
      <w:ins w:id="14" w:author="Schöberl, Wolfram (carmen-ev)" w:date="2024-08-01T14:01:00Z">
        <w:r w:rsidR="00D07152" w:rsidRPr="00AE275A">
          <w:rPr>
            <w:rFonts w:ascii="Arial" w:hAnsi="Arial" w:cs="Arial"/>
            <w:highlight w:val="yellow"/>
          </w:rPr>
          <w:t>)</w:t>
        </w:r>
      </w:ins>
    </w:p>
    <w:p w14:paraId="64DCA5CF" w14:textId="75B45BBB" w:rsidR="00AB38F5" w:rsidRPr="00AE275A" w:rsidRDefault="00AB38F5" w:rsidP="00AB38F5">
      <w:pPr>
        <w:pStyle w:val="Listenabsatz"/>
        <w:numPr>
          <w:ilvl w:val="0"/>
          <w:numId w:val="20"/>
        </w:numPr>
        <w:rPr>
          <w:ins w:id="15" w:author="Schöberl, Wolfram (carmen-ev)" w:date="2024-08-01T13:44:00Z"/>
          <w:rFonts w:ascii="Arial" w:hAnsi="Arial" w:cs="Arial"/>
          <w:highlight w:val="yellow"/>
        </w:rPr>
      </w:pPr>
      <w:ins w:id="16" w:author="Schöberl, Wolfram (carmen-ev)" w:date="2024-08-01T13:50:00Z">
        <w:r w:rsidRPr="00AE275A">
          <w:rPr>
            <w:rFonts w:ascii="Arial" w:hAnsi="Arial" w:cs="Arial"/>
            <w:highlight w:val="yellow"/>
          </w:rPr>
          <w:t>bis Ziel-Ladestand</w:t>
        </w:r>
      </w:ins>
      <w:ins w:id="17" w:author="Schöberl, Wolfram (carmen-ev)" w:date="2024-08-01T13:51:00Z">
        <w:r w:rsidRPr="00AE275A">
          <w:rPr>
            <w:rFonts w:ascii="Arial" w:hAnsi="Arial" w:cs="Arial"/>
            <w:highlight w:val="yellow"/>
          </w:rPr>
          <w:t xml:space="preserve"> laden</w:t>
        </w:r>
      </w:ins>
      <w:ins w:id="18" w:author="Schöberl, Wolfram (carmen-ev)" w:date="2024-08-01T14:01:00Z">
        <w:r w:rsidR="00D07152" w:rsidRPr="00AE275A">
          <w:rPr>
            <w:rFonts w:ascii="Arial" w:hAnsi="Arial" w:cs="Arial"/>
            <w:highlight w:val="yellow"/>
          </w:rPr>
          <w:t xml:space="preserve"> (</w:t>
        </w:r>
      </w:ins>
      <w:ins w:id="19" w:author="Schöberl, Wolfram (carmen-ev)" w:date="2024-08-01T14:02:00Z">
        <w:r w:rsidR="00D07152" w:rsidRPr="00AE275A">
          <w:rPr>
            <w:rFonts w:ascii="Arial" w:hAnsi="Arial" w:cs="Arial"/>
            <w:highlight w:val="yellow"/>
          </w:rPr>
          <w:t xml:space="preserve">entspricht </w:t>
        </w:r>
      </w:ins>
      <w:ins w:id="20" w:author="Schöberl, Wolfram (carmen-ev)" w:date="2024-08-01T14:16:00Z">
        <w:r w:rsidR="00AE275A" w:rsidRPr="00AE275A">
          <w:rPr>
            <w:rFonts w:ascii="Arial" w:hAnsi="Arial" w:cs="Arial"/>
            <w:highlight w:val="yellow"/>
          </w:rPr>
          <w:t>„Grundlast“</w:t>
        </w:r>
      </w:ins>
      <w:ins w:id="21" w:author="Schöberl, Wolfram (carmen-ev)" w:date="2024-08-01T14:02:00Z">
        <w:r w:rsidR="00D07152" w:rsidRPr="00AE275A">
          <w:rPr>
            <w:rFonts w:ascii="Arial" w:hAnsi="Arial" w:cs="Arial"/>
            <w:highlight w:val="yellow"/>
          </w:rPr>
          <w:t>)</w:t>
        </w:r>
      </w:ins>
    </w:p>
    <w:p w14:paraId="2C63E07C" w14:textId="49C0E84D" w:rsidR="00AB38F5" w:rsidRPr="00AE275A" w:rsidRDefault="00AB38F5" w:rsidP="00AB38F5">
      <w:pPr>
        <w:pStyle w:val="Listenabsatz"/>
        <w:numPr>
          <w:ilvl w:val="0"/>
          <w:numId w:val="20"/>
        </w:numPr>
        <w:rPr>
          <w:rFonts w:ascii="Arial" w:hAnsi="Arial" w:cs="Arial"/>
          <w:highlight w:val="yellow"/>
        </w:rPr>
      </w:pPr>
      <w:ins w:id="22" w:author="Schöberl, Wolfram (carmen-ev)" w:date="2024-08-01T13:44:00Z">
        <w:r w:rsidRPr="00AE275A">
          <w:rPr>
            <w:rFonts w:ascii="Arial" w:hAnsi="Arial" w:cs="Arial"/>
            <w:highlight w:val="yellow"/>
          </w:rPr>
          <w:t>m</w:t>
        </w:r>
      </w:ins>
      <w:ins w:id="23" w:author="Schöberl, Wolfram (carmen-ev)" w:date="2024-08-01T13:51:00Z">
        <w:r w:rsidRPr="00AE275A">
          <w:rPr>
            <w:rFonts w:ascii="Arial" w:hAnsi="Arial" w:cs="Arial"/>
            <w:highlight w:val="yellow"/>
          </w:rPr>
          <w:t>öglichst wenig laden</w:t>
        </w:r>
      </w:ins>
      <w:ins w:id="24" w:author="Schöberl, Wolfram (carmen-ev)" w:date="2024-08-01T14:01:00Z">
        <w:r w:rsidR="00D07152" w:rsidRPr="00AE275A">
          <w:rPr>
            <w:rFonts w:ascii="Arial" w:hAnsi="Arial" w:cs="Arial"/>
            <w:highlight w:val="yellow"/>
          </w:rPr>
          <w:t xml:space="preserve"> (entspricht „Spitzenlast)</w:t>
        </w:r>
      </w:ins>
    </w:p>
    <w:p w14:paraId="292A2D64" w14:textId="030375C8" w:rsidR="00D07152" w:rsidRPr="00AE275A" w:rsidRDefault="00D07152" w:rsidP="00803B46">
      <w:pPr>
        <w:rPr>
          <w:ins w:id="25" w:author="Schöberl, Wolfram (carmen-ev)" w:date="2024-08-01T14:04:00Z"/>
          <w:highlight w:val="yellow"/>
        </w:rPr>
      </w:pPr>
      <w:ins w:id="26" w:author="Schöberl, Wolfram (carmen-ev)" w:date="2024-08-01T14:04:00Z">
        <w:r w:rsidRPr="00AE275A">
          <w:rPr>
            <w:highlight w:val="yellow"/>
          </w:rPr>
          <w:t>Voreinstellungen:</w:t>
        </w:r>
      </w:ins>
    </w:p>
    <w:p w14:paraId="64116096" w14:textId="32EC4585" w:rsidR="00D07152" w:rsidRPr="00AE275A" w:rsidRDefault="00D07152" w:rsidP="00D07152">
      <w:pPr>
        <w:pStyle w:val="Listenabsatz"/>
        <w:numPr>
          <w:ilvl w:val="0"/>
          <w:numId w:val="21"/>
        </w:numPr>
        <w:rPr>
          <w:ins w:id="27" w:author="Schöberl, Wolfram (carmen-ev)" w:date="2024-08-01T14:05:00Z"/>
          <w:rFonts w:ascii="Arial" w:hAnsi="Arial" w:cs="Arial"/>
          <w:highlight w:val="yellow"/>
        </w:rPr>
      </w:pPr>
      <w:ins w:id="28" w:author="Schöberl, Wolfram (carmen-ev)" w:date="2024-08-01T14:04:00Z">
        <w:r w:rsidRPr="00AE275A">
          <w:rPr>
            <w:rFonts w:ascii="Arial" w:hAnsi="Arial" w:cs="Arial"/>
            <w:highlight w:val="yellow"/>
          </w:rPr>
          <w:t>Solarthermie, Erzeuger</w:t>
        </w:r>
      </w:ins>
      <w:ins w:id="29" w:author="Schöberl, Wolfram (carmen-ev)" w:date="2024-08-01T14:05:00Z">
        <w:r w:rsidRPr="00AE275A">
          <w:rPr>
            <w:rFonts w:ascii="Arial" w:hAnsi="Arial" w:cs="Arial"/>
            <w:highlight w:val="yellow"/>
          </w:rPr>
          <w:t>lastgang</w:t>
        </w:r>
      </w:ins>
      <w:ins w:id="30" w:author="Schöberl, Wolfram (carmen-ev)" w:date="2024-08-01T14:04:00Z">
        <w:r w:rsidRPr="00AE275A">
          <w:rPr>
            <w:rFonts w:ascii="Arial" w:hAnsi="Arial" w:cs="Arial"/>
            <w:highlight w:val="yellow"/>
          </w:rPr>
          <w:t>:</w:t>
        </w:r>
      </w:ins>
      <w:ins w:id="31" w:author="Schöberl, Wolfram (carmen-ev)" w:date="2024-08-01T14:05:00Z">
        <w:r w:rsidRPr="00AE275A">
          <w:rPr>
            <w:rFonts w:ascii="Arial" w:hAnsi="Arial" w:cs="Arial"/>
            <w:highlight w:val="yellow"/>
          </w:rPr>
          <w:t xml:space="preserve"> möglichst viel laden</w:t>
        </w:r>
      </w:ins>
    </w:p>
    <w:p w14:paraId="4ECDE1AE" w14:textId="2842F7EE" w:rsidR="00D07152" w:rsidRPr="00AE275A" w:rsidRDefault="00AE275A" w:rsidP="00D07152">
      <w:pPr>
        <w:pStyle w:val="Listenabsatz"/>
        <w:numPr>
          <w:ilvl w:val="0"/>
          <w:numId w:val="21"/>
        </w:numPr>
        <w:rPr>
          <w:ins w:id="32" w:author="Schöberl, Wolfram (carmen-ev)" w:date="2024-08-01T14:07:00Z"/>
          <w:rFonts w:ascii="Arial" w:hAnsi="Arial" w:cs="Arial"/>
          <w:highlight w:val="yellow"/>
        </w:rPr>
      </w:pPr>
      <w:ins w:id="33" w:author="Schöberl, Wolfram (carmen-ev)" w:date="2024-08-01T14:18:00Z">
        <w:r w:rsidRPr="00AE275A">
          <w:rPr>
            <w:rFonts w:ascii="Arial" w:hAnsi="Arial" w:cs="Arial"/>
            <w:highlight w:val="yellow"/>
          </w:rPr>
          <w:t>Wärmepumpe</w:t>
        </w:r>
        <w:r w:rsidRPr="00AE275A">
          <w:rPr>
            <w:rFonts w:ascii="Arial" w:hAnsi="Arial" w:cs="Arial"/>
            <w:highlight w:val="yellow"/>
          </w:rPr>
          <w:t xml:space="preserve">, </w:t>
        </w:r>
      </w:ins>
      <w:ins w:id="34" w:author="Schöberl, Wolfram (carmen-ev)" w:date="2024-08-01T14:05:00Z">
        <w:r w:rsidR="00D07152" w:rsidRPr="00AE275A">
          <w:rPr>
            <w:rFonts w:ascii="Arial" w:hAnsi="Arial" w:cs="Arial"/>
            <w:highlight w:val="yellow"/>
          </w:rPr>
          <w:t xml:space="preserve">Biomassekessel, BHKW: </w:t>
        </w:r>
      </w:ins>
      <w:ins w:id="35" w:author="Schöberl, Wolfram (carmen-ev)" w:date="2024-08-01T14:07:00Z">
        <w:r w:rsidR="00D07152" w:rsidRPr="00AE275A">
          <w:rPr>
            <w:rFonts w:ascii="Arial" w:hAnsi="Arial" w:cs="Arial"/>
            <w:highlight w:val="yellow"/>
          </w:rPr>
          <w:t>bis Ziel-Ladestand laden</w:t>
        </w:r>
      </w:ins>
    </w:p>
    <w:p w14:paraId="54C60A1C" w14:textId="4332DD8B" w:rsidR="00D07152" w:rsidRPr="00AE275A" w:rsidRDefault="00D07152" w:rsidP="00D07152">
      <w:pPr>
        <w:pStyle w:val="Listenabsatz"/>
        <w:numPr>
          <w:ilvl w:val="0"/>
          <w:numId w:val="21"/>
        </w:numPr>
        <w:rPr>
          <w:ins w:id="36" w:author="Schöberl, Wolfram (carmen-ev)" w:date="2024-08-01T14:04:00Z"/>
          <w:rFonts w:ascii="Arial" w:hAnsi="Arial" w:cs="Arial"/>
          <w:highlight w:val="yellow"/>
        </w:rPr>
      </w:pPr>
      <w:ins w:id="37" w:author="Schöberl, Wolfram (carmen-ev)" w:date="2024-08-01T14:07:00Z">
        <w:r w:rsidRPr="00AE275A">
          <w:rPr>
            <w:rFonts w:ascii="Arial" w:hAnsi="Arial" w:cs="Arial"/>
            <w:highlight w:val="yellow"/>
          </w:rPr>
          <w:t>Foss</w:t>
        </w:r>
      </w:ins>
      <w:ins w:id="38" w:author="Schöberl, Wolfram (carmen-ev)" w:date="2024-08-01T14:08:00Z">
        <w:r w:rsidRPr="00AE275A">
          <w:rPr>
            <w:rFonts w:ascii="Arial" w:hAnsi="Arial" w:cs="Arial"/>
            <w:highlight w:val="yellow"/>
          </w:rPr>
          <w:t>iler Kessel: möglichst wenig laden</w:t>
        </w:r>
      </w:ins>
    </w:p>
    <w:p w14:paraId="1E29F2B9" w14:textId="5D47DE5B" w:rsidR="002E064B" w:rsidRDefault="002E064B" w:rsidP="00803B46">
      <w:r>
        <w:t>Außerdem besteht die Möglichkeit, eine Beschreibung des Wärmeerzeugers hinzuzufügen und bei der Nutzungsgradermittlung die Voreinstellung „Automatische Berech</w:t>
      </w:r>
      <w:r w:rsidR="00076A12">
        <w:t>n</w:t>
      </w:r>
      <w:r>
        <w:t>ung“ auf „Manuelle Eingabe“ zu ändern.</w:t>
      </w:r>
    </w:p>
    <w:p w14:paraId="48624318" w14:textId="4B81B34B" w:rsidR="002E064B" w:rsidRDefault="002E064B" w:rsidP="001C1D24">
      <w:r>
        <w:lastRenderedPageBreak/>
        <w:t xml:space="preserve">Bei einer Solarthermieanlage </w:t>
      </w:r>
      <w:r w:rsidR="00076A12">
        <w:t>muss</w:t>
      </w:r>
      <w:r>
        <w:t xml:space="preserve"> der Nutzungsgrad</w:t>
      </w:r>
      <w:r w:rsidR="00076A12">
        <w:t xml:space="preserve"> manuell eingegeben </w:t>
      </w:r>
      <w:r>
        <w:t>werden</w:t>
      </w:r>
      <w:r w:rsidR="00076A12">
        <w:t xml:space="preserve">. Die Voreinstellung ist </w:t>
      </w:r>
      <w:r w:rsidR="00502036">
        <w:t>0,85</w:t>
      </w:r>
      <w:r w:rsidR="00076A12">
        <w:t>, mit einem geringeren Wert kann z.B. Verschattung oder Leitungsverlusten bis zur Einbindung Rechnung getragen werden.</w:t>
      </w:r>
      <w:r>
        <w:t xml:space="preserve"> </w:t>
      </w:r>
    </w:p>
    <w:p w14:paraId="21B6C19F" w14:textId="42C923FB" w:rsidR="002F1D62" w:rsidRPr="00CB12B3" w:rsidRDefault="002F1D62" w:rsidP="002F1D62">
      <w:pPr>
        <w:rPr>
          <w:ins w:id="39" w:author="Schöberl, Wolfram (carmen-ev)" w:date="2024-07-11T15:08:00Z"/>
        </w:rPr>
      </w:pPr>
      <w:ins w:id="40" w:author="Schöberl, Wolfram (carmen-ev)" w:date="2024-07-11T15:08:00Z">
        <w:r>
          <w:t xml:space="preserve">Bei einer </w:t>
        </w:r>
        <w:r w:rsidRPr="002F1D62">
          <w:rPr>
            <w:b/>
            <w:bCs/>
          </w:rPr>
          <w:t>Wärmepumpe</w:t>
        </w:r>
        <w:r>
          <w:t xml:space="preserve"> wird </w:t>
        </w:r>
      </w:ins>
      <w:ins w:id="41" w:author="Schöberl, Wolfram (carmen-ev)" w:date="2024-07-12T13:37:00Z">
        <w:r w:rsidR="000604E1">
          <w:t xml:space="preserve">nicht </w:t>
        </w:r>
        <w:r w:rsidR="00CB5AC2">
          <w:t>der</w:t>
        </w:r>
        <w:r w:rsidR="000604E1">
          <w:t xml:space="preserve"> </w:t>
        </w:r>
      </w:ins>
      <w:ins w:id="42" w:author="Schöberl, Wolfram (carmen-ev)" w:date="2024-07-11T15:09:00Z">
        <w:r>
          <w:t>Nutzungsgrad</w:t>
        </w:r>
      </w:ins>
      <w:ins w:id="43" w:author="Schöberl, Wolfram (carmen-ev)" w:date="2024-07-11T15:08:00Z">
        <w:r>
          <w:t xml:space="preserve"> </w:t>
        </w:r>
      </w:ins>
      <w:ins w:id="44" w:author="Schöberl, Wolfram (carmen-ev)" w:date="2024-07-12T13:37:00Z">
        <w:r w:rsidR="000604E1">
          <w:t>angegeben</w:t>
        </w:r>
      </w:ins>
      <w:ins w:id="45" w:author="Schöberl, Wolfram (carmen-ev)" w:date="2024-07-11T15:08:00Z">
        <w:r>
          <w:t>, stattdessen werden</w:t>
        </w:r>
      </w:ins>
      <w:ins w:id="46" w:author="Schöberl, Wolfram (carmen-ev)" w:date="2024-07-12T13:38:00Z">
        <w:r w:rsidR="00CB5AC2">
          <w:t xml:space="preserve"> unter der Überschrift „Quelltemperatur“</w:t>
        </w:r>
      </w:ins>
      <w:ins w:id="47" w:author="Schöberl, Wolfram (carmen-ev)" w:date="2024-07-11T15:08:00Z">
        <w:r>
          <w:t xml:space="preserve"> abhängig von der </w:t>
        </w:r>
      </w:ins>
      <w:ins w:id="48" w:author="Schöberl, Wolfram (carmen-ev)" w:date="2024-07-12T13:34:00Z">
        <w:r w:rsidR="000604E1">
          <w:t>Wärmepum</w:t>
        </w:r>
      </w:ins>
      <w:ins w:id="49" w:author="Schöberl, Wolfram (carmen-ev)" w:date="2024-07-12T13:35:00Z">
        <w:r w:rsidR="000604E1">
          <w:t>pen-</w:t>
        </w:r>
      </w:ins>
      <w:ins w:id="50" w:author="Schöberl, Wolfram (carmen-ev)" w:date="2024-07-11T15:08:00Z">
        <w:r>
          <w:t>Art folgende Felder eingeblendet:</w:t>
        </w:r>
      </w:ins>
    </w:p>
    <w:tbl>
      <w:tblPr>
        <w:tblStyle w:val="Tabellenraster"/>
        <w:tblW w:w="0" w:type="auto"/>
        <w:tblInd w:w="108" w:type="dxa"/>
        <w:tblLook w:val="04A0" w:firstRow="1" w:lastRow="0" w:firstColumn="1" w:lastColumn="0" w:noHBand="0" w:noVBand="1"/>
      </w:tblPr>
      <w:tblGrid>
        <w:gridCol w:w="1842"/>
        <w:gridCol w:w="1518"/>
        <w:gridCol w:w="2820"/>
      </w:tblGrid>
      <w:tr w:rsidR="00CB5AC2" w:rsidRPr="00CB12B3" w14:paraId="7A189029" w14:textId="77777777" w:rsidTr="00CB5AC2">
        <w:trPr>
          <w:ins w:id="51" w:author="Schöberl, Wolfram (carmen-ev)" w:date="2024-07-11T15:08:00Z"/>
        </w:trPr>
        <w:tc>
          <w:tcPr>
            <w:tcW w:w="1842" w:type="dxa"/>
          </w:tcPr>
          <w:p w14:paraId="7B2EC4E7" w14:textId="7E1A016F" w:rsidR="00CB5AC2" w:rsidRPr="00CB12B3" w:rsidRDefault="00CB5AC2" w:rsidP="00231016">
            <w:pPr>
              <w:rPr>
                <w:ins w:id="52" w:author="Schöberl, Wolfram (carmen-ev)" w:date="2024-07-11T15:08:00Z"/>
                <w:b/>
              </w:rPr>
            </w:pPr>
          </w:p>
        </w:tc>
        <w:tc>
          <w:tcPr>
            <w:tcW w:w="1518" w:type="dxa"/>
          </w:tcPr>
          <w:p w14:paraId="4C44D172" w14:textId="77777777" w:rsidR="00CB5AC2" w:rsidRPr="00CB12B3" w:rsidRDefault="00CB5AC2" w:rsidP="00231016">
            <w:pPr>
              <w:rPr>
                <w:ins w:id="53" w:author="Schöberl, Wolfram (carmen-ev)" w:date="2024-07-11T15:08:00Z"/>
                <w:b/>
              </w:rPr>
            </w:pPr>
            <w:ins w:id="54" w:author="Schöberl, Wolfram (carmen-ev)" w:date="2024-07-11T15:08:00Z">
              <w:r w:rsidRPr="00CB12B3">
                <w:rPr>
                  <w:b/>
                </w:rPr>
                <w:t>Art</w:t>
              </w:r>
            </w:ins>
          </w:p>
        </w:tc>
        <w:tc>
          <w:tcPr>
            <w:tcW w:w="2820" w:type="dxa"/>
          </w:tcPr>
          <w:p w14:paraId="0723E240" w14:textId="2F361D5E" w:rsidR="00CB5AC2" w:rsidRPr="00CB12B3" w:rsidRDefault="00CB5AC2" w:rsidP="00231016">
            <w:pPr>
              <w:rPr>
                <w:ins w:id="55" w:author="Schöberl, Wolfram (carmen-ev)" w:date="2024-07-11T15:08:00Z"/>
                <w:b/>
              </w:rPr>
            </w:pPr>
            <w:ins w:id="56" w:author="Schöberl, Wolfram (carmen-ev)" w:date="2024-07-12T13:35:00Z">
              <w:r>
                <w:rPr>
                  <w:b/>
                </w:rPr>
                <w:t>Wahlm</w:t>
              </w:r>
            </w:ins>
            <w:ins w:id="57" w:author="Schöberl, Wolfram (carmen-ev)" w:date="2024-07-11T15:08:00Z">
              <w:r>
                <w:rPr>
                  <w:b/>
                </w:rPr>
                <w:t>öglichkeiten</w:t>
              </w:r>
            </w:ins>
          </w:p>
        </w:tc>
      </w:tr>
      <w:tr w:rsidR="00CB5AC2" w:rsidRPr="00CB12B3" w14:paraId="7F3F5795" w14:textId="77777777" w:rsidTr="00CB5AC2">
        <w:trPr>
          <w:ins w:id="58" w:author="Schöberl, Wolfram (carmen-ev)" w:date="2024-07-11T15:08:00Z"/>
        </w:trPr>
        <w:tc>
          <w:tcPr>
            <w:tcW w:w="1842" w:type="dxa"/>
          </w:tcPr>
          <w:p w14:paraId="1B5F6118" w14:textId="3F456EEC" w:rsidR="00CB5AC2" w:rsidRPr="00CB12B3" w:rsidRDefault="00CB5AC2" w:rsidP="00231016">
            <w:pPr>
              <w:rPr>
                <w:ins w:id="59" w:author="Schöberl, Wolfram (carmen-ev)" w:date="2024-07-11T15:08:00Z"/>
              </w:rPr>
            </w:pPr>
            <w:ins w:id="60" w:author="Schöberl, Wolfram (carmen-ev)" w:date="2024-07-12T13:40:00Z">
              <w:r>
                <w:t xml:space="preserve">Luft-Wasser-Wärmepumpen </w:t>
              </w:r>
            </w:ins>
          </w:p>
        </w:tc>
        <w:tc>
          <w:tcPr>
            <w:tcW w:w="1518" w:type="dxa"/>
          </w:tcPr>
          <w:p w14:paraId="351C9449" w14:textId="77777777" w:rsidR="00CB5AC2" w:rsidRPr="00CB12B3" w:rsidRDefault="00CB5AC2" w:rsidP="00231016">
            <w:pPr>
              <w:rPr>
                <w:ins w:id="61" w:author="Schöberl, Wolfram (carmen-ev)" w:date="2024-07-11T15:08:00Z"/>
              </w:rPr>
            </w:pPr>
            <w:ins w:id="62" w:author="Schöberl, Wolfram (carmen-ev)" w:date="2024-07-11T15:08:00Z">
              <w:r w:rsidRPr="00CB12B3">
                <w:t>Radio-Button</w:t>
              </w:r>
            </w:ins>
          </w:p>
        </w:tc>
        <w:tc>
          <w:tcPr>
            <w:tcW w:w="2820" w:type="dxa"/>
          </w:tcPr>
          <w:p w14:paraId="247181B3" w14:textId="29D2A257" w:rsidR="00CB5AC2" w:rsidRPr="00CB12B3" w:rsidRDefault="00CB5AC2" w:rsidP="00231016">
            <w:pPr>
              <w:rPr>
                <w:ins w:id="63" w:author="Schöberl, Wolfram (carmen-ev)" w:date="2024-07-11T15:08:00Z"/>
              </w:rPr>
            </w:pPr>
            <w:ins w:id="64" w:author="Schöberl, Wolfram (carmen-ev)" w:date="2024-07-11T15:08:00Z">
              <w:r>
                <w:t>Außenluft</w:t>
              </w:r>
            </w:ins>
            <w:ins w:id="65" w:author="Schöberl, Wolfram (carmen-ev)" w:date="2024-07-25T15:52:00Z">
              <w:r w:rsidR="00B933F6">
                <w:t>temperatur</w:t>
              </w:r>
            </w:ins>
            <w:ins w:id="66" w:author="Schöberl, Wolfram (carmen-ev)" w:date="2024-07-11T15:08:00Z">
              <w:r>
                <w:br/>
              </w:r>
              <w:r w:rsidRPr="000604E1">
                <w:rPr>
                  <w:i/>
                  <w:iCs/>
                </w:rPr>
                <w:t>oder</w:t>
              </w:r>
              <w:r>
                <w:br/>
                <w:t>Temperaturverlauf</w:t>
              </w:r>
            </w:ins>
          </w:p>
        </w:tc>
      </w:tr>
      <w:tr w:rsidR="00CB5AC2" w:rsidRPr="00CB12B3" w14:paraId="3CDC0FD2" w14:textId="77777777" w:rsidTr="00CB5AC2">
        <w:trPr>
          <w:ins w:id="67" w:author="Schöberl, Wolfram (carmen-ev)" w:date="2024-07-11T15:08:00Z"/>
        </w:trPr>
        <w:tc>
          <w:tcPr>
            <w:tcW w:w="1842" w:type="dxa"/>
          </w:tcPr>
          <w:p w14:paraId="3C0FF121" w14:textId="1DBD8B4F" w:rsidR="00CB5AC2" w:rsidRPr="00CB12B3" w:rsidRDefault="00CB5AC2" w:rsidP="00CB5AC2">
            <w:pPr>
              <w:rPr>
                <w:ins w:id="68" w:author="Schöberl, Wolfram (carmen-ev)" w:date="2024-07-11T15:08:00Z"/>
              </w:rPr>
            </w:pPr>
            <w:ins w:id="69" w:author="Schöberl, Wolfram (carmen-ev)" w:date="2024-07-12T13:40:00Z">
              <w:r>
                <w:t>Sole/Wasser oder Wasser/Wasser-Wärmepumpen</w:t>
              </w:r>
            </w:ins>
          </w:p>
        </w:tc>
        <w:tc>
          <w:tcPr>
            <w:tcW w:w="1518" w:type="dxa"/>
          </w:tcPr>
          <w:p w14:paraId="4AA25E86" w14:textId="77777777" w:rsidR="00CB5AC2" w:rsidRPr="00CB12B3" w:rsidRDefault="00CB5AC2" w:rsidP="00CB5AC2">
            <w:pPr>
              <w:rPr>
                <w:ins w:id="70" w:author="Schöberl, Wolfram (carmen-ev)" w:date="2024-07-11T15:08:00Z"/>
              </w:rPr>
            </w:pPr>
            <w:ins w:id="71" w:author="Schöberl, Wolfram (carmen-ev)" w:date="2024-07-11T15:08:00Z">
              <w:r w:rsidRPr="00CB12B3">
                <w:t>Radio-Button</w:t>
              </w:r>
            </w:ins>
          </w:p>
        </w:tc>
        <w:tc>
          <w:tcPr>
            <w:tcW w:w="2820" w:type="dxa"/>
          </w:tcPr>
          <w:p w14:paraId="521104DC" w14:textId="77777777" w:rsidR="00CB5AC2" w:rsidRDefault="00CB5AC2" w:rsidP="00CB5AC2">
            <w:pPr>
              <w:rPr>
                <w:ins w:id="72" w:author="Schöberl, Wolfram (carmen-ev)" w:date="2024-07-11T15:08:00Z"/>
              </w:rPr>
            </w:pPr>
            <w:ins w:id="73" w:author="Schöberl, Wolfram (carmen-ev)" w:date="2024-07-11T15:08:00Z">
              <w:r>
                <w:t>Eingabefeld für festen Wert (Einheit °C)</w:t>
              </w:r>
            </w:ins>
          </w:p>
          <w:p w14:paraId="71F43F04" w14:textId="77777777" w:rsidR="00CB5AC2" w:rsidRPr="00CB12B3" w:rsidRDefault="00CB5AC2" w:rsidP="00CB5AC2">
            <w:pPr>
              <w:rPr>
                <w:ins w:id="74" w:author="Schöberl, Wolfram (carmen-ev)" w:date="2024-07-11T15:08:00Z"/>
              </w:rPr>
            </w:pPr>
            <w:ins w:id="75" w:author="Schöberl, Wolfram (carmen-ev)" w:date="2024-07-11T15:08:00Z">
              <w:r w:rsidRPr="000604E1">
                <w:rPr>
                  <w:i/>
                  <w:iCs/>
                </w:rPr>
                <w:t>oder</w:t>
              </w:r>
              <w:r>
                <w:br/>
                <w:t>Temperaturverlauf</w:t>
              </w:r>
            </w:ins>
          </w:p>
        </w:tc>
      </w:tr>
    </w:tbl>
    <w:p w14:paraId="6157BE28" w14:textId="33FB7B32" w:rsidR="002F1D62" w:rsidRDefault="000604E1" w:rsidP="002F1D62">
      <w:del w:id="76" w:author="Schöberl, Wolfram (carmen-ev)" w:date="2024-07-12T13:31:00Z">
        <w:r w:rsidDel="000604E1">
          <w:rPr>
            <w:noProof/>
          </w:rPr>
          <mc:AlternateContent>
            <mc:Choice Requires="wps">
              <w:drawing>
                <wp:anchor distT="45720" distB="45720" distL="114300" distR="114300" simplePos="0" relativeHeight="251683840" behindDoc="0" locked="0" layoutInCell="1" allowOverlap="1" wp14:anchorId="48C98F08" wp14:editId="5591F510">
                  <wp:simplePos x="0" y="0"/>
                  <wp:positionH relativeFrom="column">
                    <wp:posOffset>64770</wp:posOffset>
                  </wp:positionH>
                  <wp:positionV relativeFrom="paragraph">
                    <wp:posOffset>86995</wp:posOffset>
                  </wp:positionV>
                  <wp:extent cx="3606800" cy="635000"/>
                  <wp:effectExtent l="0" t="0" r="1270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635000"/>
                          </a:xfrm>
                          <a:prstGeom prst="rect">
                            <a:avLst/>
                          </a:prstGeom>
                          <a:noFill/>
                          <a:ln w="9525">
                            <a:solidFill>
                              <a:schemeClr val="tx1"/>
                            </a:solidFill>
                            <a:miter lim="800000"/>
                            <a:headEnd/>
                            <a:tailEnd/>
                          </a:ln>
                        </wps:spPr>
                        <wps:txbx>
                          <w:txbxContent>
                            <w:p w14:paraId="26233BE6" w14:textId="3DC68644" w:rsidR="00502036" w:rsidRDefault="00502036">
                              <w:r>
                                <w:t xml:space="preserve">    Außenluft</w:t>
                              </w:r>
                              <w:r w:rsidR="00CB5AC2">
                                <w:t>temperatur</w:t>
                              </w:r>
                            </w:p>
                            <w:p w14:paraId="7FC6EA28" w14:textId="48D6A766" w:rsidR="00502036" w:rsidRDefault="00502036">
                              <w:r w:rsidRPr="00502036">
                                <w:rPr>
                                  <w:noProof/>
                                </w:rPr>
                                <w:drawing>
                                  <wp:inline distT="0" distB="0" distL="0" distR="0" wp14:anchorId="3DECFC5A" wp14:editId="6D2F0AD1">
                                    <wp:extent cx="88900" cy="82550"/>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t xml:space="preserve"> Temperaturverlauf</w:t>
                              </w:r>
                              <w:r w:rsidR="000604E1">
                                <w:t xml:space="preserve">                                          Öffnen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C98F08" id="_x0000_t202" coordsize="21600,21600" o:spt="202" path="m,l,21600r21600,l21600,xe">
                  <v:stroke joinstyle="miter"/>
                  <v:path gradientshapeok="t" o:connecttype="rect"/>
                </v:shapetype>
                <v:shape id="Textfeld 2" o:spid="_x0000_s1029" type="#_x0000_t202" style="position:absolute;margin-left:5.1pt;margin-top:6.85pt;width:284pt;height:50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" filled="f" strokecolor="black [3213]">
                  <v:textbox>
                    <w:txbxContent>
                      <w:p w14:paraId="26233BE6" w14:textId="3DC68644" w:rsidR="00502036" w:rsidRDefault="00502036">
                        <w:r>
                          <w:t xml:space="preserve">    Außenluft</w:t>
                        </w:r>
                        <w:r w:rsidR="00CB5AC2">
                          <w:t>temperatur</w:t>
                        </w:r>
                      </w:p>
                      <w:p w14:paraId="7FC6EA28" w14:textId="48D6A766" w:rsidR="00502036" w:rsidRDefault="00502036">
                        <w:r w:rsidRPr="00502036">
                          <w:rPr>
                            <w:noProof/>
                          </w:rPr>
                          <w:drawing>
                            <wp:inline distT="0" distB="0" distL="0" distR="0" wp14:anchorId="3DECFC5A" wp14:editId="6D2F0AD1">
                              <wp:extent cx="88900" cy="82550"/>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t xml:space="preserve"> Temperaturverlauf</w:t>
                        </w:r>
                        <w:r w:rsidR="000604E1">
                          <w:t xml:space="preserve">                                          Öffnen</w:t>
                        </w:r>
                      </w:p>
                    </w:txbxContent>
                  </v:textbox>
                  <w10:wrap type="square"/>
                </v:shape>
              </w:pict>
            </mc:Fallback>
          </mc:AlternateContent>
        </w:r>
      </w:del>
      <w:r w:rsidR="00502036">
        <w:rPr>
          <w:noProof/>
        </w:rPr>
        <mc:AlternateContent>
          <mc:Choice Requires="wps">
            <w:drawing>
              <wp:anchor distT="0" distB="0" distL="114300" distR="114300" simplePos="0" relativeHeight="251679744" behindDoc="0" locked="0" layoutInCell="1" allowOverlap="1" wp14:anchorId="602DFC14" wp14:editId="15DCAA4D">
                <wp:simplePos x="0" y="0"/>
                <wp:positionH relativeFrom="column">
                  <wp:posOffset>191770</wp:posOffset>
                </wp:positionH>
                <wp:positionV relativeFrom="paragraph">
                  <wp:posOffset>207645</wp:posOffset>
                </wp:positionV>
                <wp:extent cx="63500" cy="57150"/>
                <wp:effectExtent l="0" t="0" r="12700" b="19050"/>
                <wp:wrapNone/>
                <wp:docPr id="15" name="Ellipse 15"/>
                <wp:cNvGraphicFramePr/>
                <a:graphic xmlns:a="http://schemas.openxmlformats.org/drawingml/2006/main">
                  <a:graphicData uri="http://schemas.microsoft.com/office/word/2010/wordprocessingShape">
                    <wps:wsp>
                      <wps:cNvSpPr/>
                      <wps:spPr>
                        <a:xfrm>
                          <a:off x="0" y="0"/>
                          <a:ext cx="63500" cy="57150"/>
                        </a:xfrm>
                        <a:prstGeom prst="ellipse">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E8B56" id="Ellipse 15" o:spid="_x0000_s1026" style="position:absolute;margin-left:15.1pt;margin-top:16.35pt;width:5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" filled="f" strokecolor="black [3213]" strokeweight="2pt"/>
            </w:pict>
          </mc:Fallback>
        </mc:AlternateContent>
      </w:r>
    </w:p>
    <w:p w14:paraId="71B504EC" w14:textId="7E7553DB" w:rsidR="00502036" w:rsidRDefault="000604E1" w:rsidP="002F1D62">
      <w:pPr>
        <w:rPr>
          <w:ins w:id="77" w:author="Schöberl, Wolfram (carmen-ev)" w:date="2024-07-12T13:27:00Z"/>
        </w:rPr>
      </w:pPr>
      <w:ins w:id="78" w:author="Schöberl, Wolfram (carmen-ev)" w:date="2024-07-12T13:29:00Z">
        <w:r>
          <w:rPr>
            <w:noProof/>
          </w:rPr>
          <mc:AlternateContent>
            <mc:Choice Requires="wps">
              <w:drawing>
                <wp:anchor distT="0" distB="0" distL="114300" distR="114300" simplePos="0" relativeHeight="251682816" behindDoc="0" locked="0" layoutInCell="1" allowOverlap="1" wp14:anchorId="176BDB2F" wp14:editId="1EF34BC7">
                  <wp:simplePos x="0" y="0"/>
                  <wp:positionH relativeFrom="column">
                    <wp:posOffset>2941320</wp:posOffset>
                  </wp:positionH>
                  <wp:positionV relativeFrom="paragraph">
                    <wp:posOffset>162560</wp:posOffset>
                  </wp:positionV>
                  <wp:extent cx="711200" cy="114300"/>
                  <wp:effectExtent l="0" t="0" r="0" b="0"/>
                  <wp:wrapNone/>
                  <wp:docPr id="21" name="Rechteck 21"/>
                  <wp:cNvGraphicFramePr/>
                  <a:graphic xmlns:a="http://schemas.openxmlformats.org/drawingml/2006/main">
                    <a:graphicData uri="http://schemas.microsoft.com/office/word/2010/wordprocessingShape">
                      <wps:wsp>
                        <wps:cNvSpPr/>
                        <wps:spPr>
                          <a:xfrm>
                            <a:off x="0" y="0"/>
                            <a:ext cx="711200" cy="114300"/>
                          </a:xfrm>
                          <a:prstGeom prst="rect">
                            <a:avLst/>
                          </a:prstGeom>
                          <a:solidFill>
                            <a:schemeClr val="bg1">
                              <a:lumMod val="85000"/>
                            </a:schemeClr>
                          </a:solidFill>
                          <a:ln w="6350">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4B9745" w14:textId="54EAA8BD" w:rsidR="000604E1" w:rsidRDefault="000604E1" w:rsidP="000604E1">
                              <w:proofErr w:type="spellStart"/>
                              <w:r>
                                <w:t>Ö</w:t>
                              </w:r>
                              <w:r w:rsidRPr="000604E1">
                                <w:t>ffnene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BDB2F" id="Rechteck 21" o:spid="_x0000_s1030" style="position:absolute;margin-left:231.6pt;margin-top:12.8pt;width:5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" fillcolor="#d8d8d8 [2732]" stroked="f" strokeweight=".5pt">
                  <v:textbox>
                    <w:txbxContent>
                      <w:p w14:paraId="0A4B9745" w14:textId="54EAA8BD" w:rsidR="000604E1" w:rsidRDefault="000604E1" w:rsidP="000604E1">
                        <w:proofErr w:type="spellStart"/>
                        <w:r>
                          <w:t>Ö</w:t>
                        </w:r>
                        <w:r w:rsidRPr="000604E1">
                          <w:t>ffnene</w:t>
                        </w:r>
                        <w:proofErr w:type="spellEnd"/>
                      </w:p>
                    </w:txbxContent>
                  </v:textbox>
                </v:rect>
              </w:pict>
            </mc:Fallback>
          </mc:AlternateContent>
        </w:r>
      </w:ins>
      <w:ins w:id="79" w:author="Schöberl, Wolfram (carmen-ev)" w:date="2024-07-12T13:28:00Z">
        <w:r>
          <w:rPr>
            <w:noProof/>
          </w:rPr>
          <mc:AlternateContent>
            <mc:Choice Requires="wps">
              <w:drawing>
                <wp:anchor distT="0" distB="0" distL="114300" distR="114300" simplePos="0" relativeHeight="251680768" behindDoc="0" locked="0" layoutInCell="1" allowOverlap="1" wp14:anchorId="6831E619" wp14:editId="7962744E">
                  <wp:simplePos x="0" y="0"/>
                  <wp:positionH relativeFrom="column">
                    <wp:posOffset>1595120</wp:posOffset>
                  </wp:positionH>
                  <wp:positionV relativeFrom="paragraph">
                    <wp:posOffset>168910</wp:posOffset>
                  </wp:positionV>
                  <wp:extent cx="1212850" cy="107950"/>
                  <wp:effectExtent l="0" t="0" r="25400" b="25400"/>
                  <wp:wrapNone/>
                  <wp:docPr id="20" name="Rechteck 20"/>
                  <wp:cNvGraphicFramePr/>
                  <a:graphic xmlns:a="http://schemas.openxmlformats.org/drawingml/2006/main">
                    <a:graphicData uri="http://schemas.microsoft.com/office/word/2010/wordprocessingShape">
                      <wps:wsp>
                        <wps:cNvSpPr/>
                        <wps:spPr>
                          <a:xfrm>
                            <a:off x="0" y="0"/>
                            <a:ext cx="1212850" cy="10795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EAACA" id="Rechteck 20" o:spid="_x0000_s1026" style="position:absolute;margin-left:125.6pt;margin-top:13.3pt;width:95.5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" filled="f" strokecolor="black [3213]" strokeweight=".5pt"/>
              </w:pict>
            </mc:Fallback>
          </mc:AlternateContent>
        </w:r>
      </w:ins>
      <w:ins w:id="80" w:author="Schöberl, Wolfram (carmen-ev)" w:date="2024-07-12T13:33:00Z">
        <w:r>
          <w:t>(Beispiel für Luft</w:t>
        </w:r>
      </w:ins>
      <w:ins w:id="81" w:author="Schöberl, Wolfram (carmen-ev)" w:date="2024-07-12T13:34:00Z">
        <w:r>
          <w:t>/Wasser-WP)</w:t>
        </w:r>
      </w:ins>
    </w:p>
    <w:p w14:paraId="7EACABB6" w14:textId="4996EBB6" w:rsidR="00502036" w:rsidRDefault="00502036" w:rsidP="002F1D62">
      <w:pPr>
        <w:rPr>
          <w:ins w:id="82" w:author="Schöberl, Wolfram (carmen-ev)" w:date="2024-07-11T15:08:00Z"/>
        </w:rPr>
      </w:pPr>
    </w:p>
    <w:p w14:paraId="7E2700AF" w14:textId="07FEBFD7" w:rsidR="002F1D62" w:rsidRPr="002F1D62" w:rsidRDefault="002F1D62" w:rsidP="002F1D62">
      <w:pPr>
        <w:pStyle w:val="Listenabsatz"/>
        <w:numPr>
          <w:ilvl w:val="0"/>
          <w:numId w:val="19"/>
        </w:numPr>
        <w:rPr>
          <w:ins w:id="83" w:author="Schöberl, Wolfram (carmen-ev)" w:date="2024-07-11T15:08:00Z"/>
          <w:rFonts w:ascii="Arial" w:hAnsi="Arial" w:cs="Arial"/>
        </w:rPr>
      </w:pPr>
      <w:ins w:id="84" w:author="Schöberl, Wolfram (carmen-ev)" w:date="2024-07-11T15:08:00Z">
        <w:r w:rsidRPr="002F1D62">
          <w:rPr>
            <w:rFonts w:ascii="Arial" w:hAnsi="Arial" w:cs="Arial"/>
          </w:rPr>
          <w:t>Außenluft</w:t>
        </w:r>
      </w:ins>
      <w:ins w:id="85" w:author="Schöberl, Wolfram (carmen-ev)" w:date="2024-07-12T13:41:00Z">
        <w:r w:rsidR="00CB5AC2">
          <w:rPr>
            <w:rFonts w:ascii="Arial" w:hAnsi="Arial" w:cs="Arial"/>
          </w:rPr>
          <w:t>temperatur</w:t>
        </w:r>
      </w:ins>
      <w:ins w:id="86" w:author="Schöberl, Wolfram (carmen-ev)" w:date="2024-07-11T15:08:00Z">
        <w:r w:rsidRPr="002F1D62">
          <w:rPr>
            <w:rFonts w:ascii="Arial" w:hAnsi="Arial" w:cs="Arial"/>
          </w:rPr>
          <w:t>: Bei der Berechnung wird auf die Temperaturdaten der Wetterstation zugegriffen</w:t>
        </w:r>
      </w:ins>
    </w:p>
    <w:p w14:paraId="395238F4" w14:textId="77777777" w:rsidR="002F1D62" w:rsidRPr="002F1D62" w:rsidRDefault="002F1D62" w:rsidP="002F1D62">
      <w:pPr>
        <w:pStyle w:val="Listenabsatz"/>
        <w:numPr>
          <w:ilvl w:val="0"/>
          <w:numId w:val="19"/>
        </w:numPr>
        <w:rPr>
          <w:ins w:id="87" w:author="Schöberl, Wolfram (carmen-ev)" w:date="2024-07-11T15:08:00Z"/>
          <w:rFonts w:ascii="Arial" w:hAnsi="Arial" w:cs="Arial"/>
        </w:rPr>
      </w:pPr>
      <w:ins w:id="88" w:author="Schöberl, Wolfram (carmen-ev)" w:date="2024-07-11T15:08:00Z">
        <w:r w:rsidRPr="002F1D62">
          <w:rPr>
            <w:rFonts w:ascii="Arial" w:hAnsi="Arial" w:cs="Arial"/>
          </w:rPr>
          <w:t>Eingabefeld: Es kann eine feste Temperatur eingegeben werden, die dann für jede Stunde gilt</w:t>
        </w:r>
      </w:ins>
    </w:p>
    <w:p w14:paraId="225FBA64" w14:textId="77777777" w:rsidR="002F1D62" w:rsidRDefault="002F1D62" w:rsidP="002F1D62">
      <w:pPr>
        <w:pStyle w:val="Listenabsatz"/>
        <w:numPr>
          <w:ilvl w:val="0"/>
          <w:numId w:val="19"/>
        </w:numPr>
        <w:rPr>
          <w:ins w:id="89" w:author="Schöberl, Wolfram (carmen-ev)" w:date="2024-07-11T15:08:00Z"/>
          <w:rFonts w:ascii="Arial" w:hAnsi="Arial" w:cs="Arial"/>
        </w:rPr>
      </w:pPr>
      <w:ins w:id="90" w:author="Schöberl, Wolfram (carmen-ev)" w:date="2024-07-11T15:08:00Z">
        <w:r w:rsidRPr="002F1D62">
          <w:rPr>
            <w:rFonts w:ascii="Arial" w:hAnsi="Arial" w:cs="Arial"/>
          </w:rPr>
          <w:t xml:space="preserve">Temperaturverlauf: Über einen Button kann eine </w:t>
        </w:r>
        <w:proofErr w:type="spellStart"/>
        <w:r w:rsidRPr="002F1D62">
          <w:rPr>
            <w:rFonts w:ascii="Arial" w:hAnsi="Arial" w:cs="Arial"/>
          </w:rPr>
          <w:t>csv</w:t>
        </w:r>
        <w:proofErr w:type="spellEnd"/>
        <w:r w:rsidRPr="002F1D62">
          <w:rPr>
            <w:rFonts w:ascii="Arial" w:hAnsi="Arial" w:cs="Arial"/>
          </w:rPr>
          <w:t>-Datei ausgewählt werden mit 2 Spalten (Stunde, Temperatur)</w:t>
        </w:r>
      </w:ins>
    </w:p>
    <w:p w14:paraId="4D73748B" w14:textId="5080D81B" w:rsidR="004462CC" w:rsidRDefault="002F1D62" w:rsidP="001C1D24">
      <w:pPr>
        <w:rPr>
          <w:ins w:id="91" w:author="Schöberl, Wolfram (carmen-ev)" w:date="2024-07-11T15:13:00Z"/>
        </w:rPr>
      </w:pPr>
      <w:ins w:id="92" w:author="Schöberl, Wolfram (carmen-ev)" w:date="2024-07-11T15:09:00Z">
        <w:r>
          <w:t xml:space="preserve">Außerdem </w:t>
        </w:r>
      </w:ins>
      <w:ins w:id="93" w:author="Schöberl, Wolfram (carmen-ev)" w:date="2024-07-11T15:10:00Z">
        <w:r>
          <w:t>ist</w:t>
        </w:r>
      </w:ins>
      <w:ins w:id="94" w:author="Schöberl, Wolfram (carmen-ev)" w:date="2024-07-11T15:09:00Z">
        <w:r>
          <w:t xml:space="preserve"> bei allen </w:t>
        </w:r>
      </w:ins>
      <w:ins w:id="95" w:author="Schöberl, Wolfram (carmen-ev)" w:date="2024-07-11T15:10:00Z">
        <w:r>
          <w:t>Erzeugern ein außentemperaturgesteuerter Einsatz möglich</w:t>
        </w:r>
      </w:ins>
      <w:ins w:id="96" w:author="Schöberl, Wolfram (carmen-ev)" w:date="2024-07-11T15:11:00Z">
        <w:r w:rsidR="004462CC">
          <w:t xml:space="preserve">. </w:t>
        </w:r>
      </w:ins>
      <w:ins w:id="97" w:author="Schöberl, Wolfram (carmen-ev)" w:date="2024-07-11T15:12:00Z">
        <w:r w:rsidR="004462CC">
          <w:t xml:space="preserve">Die Außentemperatursteuerung muss per </w:t>
        </w:r>
      </w:ins>
      <w:ins w:id="98" w:author="Schöberl, Wolfram (carmen-ev)" w:date="2024-07-12T13:42:00Z">
        <w:r w:rsidR="00CB5AC2">
          <w:t>Häkchen</w:t>
        </w:r>
      </w:ins>
      <w:ins w:id="99" w:author="Schöberl, Wolfram (carmen-ev)" w:date="2024-07-11T15:12:00Z">
        <w:r w:rsidR="004462CC">
          <w:t xml:space="preserve"> aktiviert werden</w:t>
        </w:r>
      </w:ins>
      <w:ins w:id="100" w:author="Schöberl, Wolfram (carmen-ev)" w:date="2024-07-11T15:21:00Z">
        <w:r w:rsidR="004462CC">
          <w:t>:</w:t>
        </w:r>
      </w:ins>
      <w:ins w:id="101" w:author="Schöberl, Wolfram (carmen-ev)" w:date="2024-07-11T15:12:00Z">
        <w:r w:rsidR="004462CC">
          <w:t xml:space="preserve"> </w:t>
        </w:r>
      </w:ins>
    </w:p>
    <w:p w14:paraId="1AAAB502" w14:textId="54372CD1" w:rsidR="002F1D62" w:rsidRDefault="004462CC" w:rsidP="001C1D24">
      <w:ins w:id="102" w:author="Schöberl, Wolfram (carmen-ev)" w:date="2024-07-11T15:14:00Z">
        <w:r>
          <w:t>Einsatz</w:t>
        </w:r>
        <w:r>
          <w:tab/>
          <w:t>ab / bis (Radio-</w:t>
        </w:r>
        <w:proofErr w:type="gramStart"/>
        <w:r>
          <w:t>Button)  x</w:t>
        </w:r>
      </w:ins>
      <w:proofErr w:type="gramEnd"/>
      <w:ins w:id="103" w:author="Schöberl, Wolfram (carmen-ev)" w:date="2024-07-11T15:15:00Z">
        <w:r>
          <w:t xml:space="preserve"> °C</w:t>
        </w:r>
      </w:ins>
      <w:ins w:id="104" w:author="Schöberl, Wolfram (carmen-ev)" w:date="2024-07-11T15:11:00Z">
        <w:r>
          <w:t xml:space="preserve"> </w:t>
        </w:r>
      </w:ins>
    </w:p>
    <w:p w14:paraId="5DDFC002" w14:textId="77777777" w:rsidR="00616749" w:rsidRPr="00803B46" w:rsidRDefault="00616749" w:rsidP="001C1D24"/>
    <w:p w14:paraId="6F0563A6" w14:textId="3305670F" w:rsidR="00F83913" w:rsidRPr="00B07B4C" w:rsidRDefault="00F83913" w:rsidP="00803B46">
      <w:pPr>
        <w:pStyle w:val="berschrift2"/>
      </w:pPr>
      <w:r w:rsidRPr="00B07B4C">
        <w:t>Brennstoff</w:t>
      </w:r>
      <w:r w:rsidR="00564DB6" w:rsidRPr="00B07B4C">
        <w:t>spezifikation</w:t>
      </w:r>
    </w:p>
    <w:p w14:paraId="3CCCCE24" w14:textId="77777777" w:rsidR="00564DB6" w:rsidRPr="00CB12B3" w:rsidRDefault="00BD080E" w:rsidP="00BD080E">
      <w:r w:rsidRPr="00CB12B3">
        <w:t>Der Nutzer ordnet jedem Wärmeerzeuger einen Brennstoff zu. Dieser wird aus einer Drop-Down-Liste ausgewählt, die sich aus den diese</w:t>
      </w:r>
      <w:r w:rsidR="00564DB6" w:rsidRPr="00CB12B3">
        <w:t>m</w:t>
      </w:r>
      <w:r w:rsidRPr="00CB12B3">
        <w:t xml:space="preserve"> Erzeugertyp </w:t>
      </w:r>
      <w:r w:rsidR="00564DB6" w:rsidRPr="00CB12B3">
        <w:t xml:space="preserve">zugeordneten </w:t>
      </w:r>
      <w:r w:rsidRPr="00CB12B3">
        <w:t xml:space="preserve">Brennstoffen ergibt. </w:t>
      </w:r>
      <w:r w:rsidR="00564DB6" w:rsidRPr="00CB12B3">
        <w:t>Die Zuordnung erfolgt über die Brennstoff-Gruppe. Außerdem werden weitere Informationen zum Brennstoff erfasst.</w:t>
      </w:r>
    </w:p>
    <w:tbl>
      <w:tblPr>
        <w:tblStyle w:val="Tabellenraster"/>
        <w:tblW w:w="0" w:type="auto"/>
        <w:tblInd w:w="108" w:type="dxa"/>
        <w:tblLook w:val="04A0" w:firstRow="1" w:lastRow="0" w:firstColumn="1" w:lastColumn="0" w:noHBand="0" w:noVBand="1"/>
      </w:tblPr>
      <w:tblGrid>
        <w:gridCol w:w="2148"/>
        <w:gridCol w:w="1559"/>
        <w:gridCol w:w="1113"/>
        <w:gridCol w:w="2856"/>
      </w:tblGrid>
      <w:tr w:rsidR="00424230" w:rsidRPr="00CB12B3" w14:paraId="44F1F3CA" w14:textId="77777777" w:rsidTr="005D4D47">
        <w:tc>
          <w:tcPr>
            <w:tcW w:w="2148" w:type="dxa"/>
          </w:tcPr>
          <w:p w14:paraId="180D1837" w14:textId="77777777" w:rsidR="00424230" w:rsidRPr="00CB12B3" w:rsidRDefault="00424230" w:rsidP="00BD080E">
            <w:pPr>
              <w:rPr>
                <w:b/>
              </w:rPr>
            </w:pPr>
            <w:r w:rsidRPr="00CB12B3">
              <w:rPr>
                <w:b/>
              </w:rPr>
              <w:t>Feldname</w:t>
            </w:r>
          </w:p>
        </w:tc>
        <w:tc>
          <w:tcPr>
            <w:tcW w:w="1559" w:type="dxa"/>
          </w:tcPr>
          <w:p w14:paraId="4966C75A" w14:textId="77777777" w:rsidR="00424230" w:rsidRPr="00CB12B3" w:rsidRDefault="00424230" w:rsidP="00BD080E">
            <w:pPr>
              <w:rPr>
                <w:b/>
              </w:rPr>
            </w:pPr>
            <w:r w:rsidRPr="00CB12B3">
              <w:rPr>
                <w:b/>
              </w:rPr>
              <w:t>Art</w:t>
            </w:r>
          </w:p>
        </w:tc>
        <w:tc>
          <w:tcPr>
            <w:tcW w:w="1113" w:type="dxa"/>
          </w:tcPr>
          <w:p w14:paraId="06FAAB94" w14:textId="77777777" w:rsidR="00424230" w:rsidRPr="00CB12B3" w:rsidRDefault="00424230" w:rsidP="00BD080E">
            <w:pPr>
              <w:rPr>
                <w:b/>
              </w:rPr>
            </w:pPr>
            <w:r w:rsidRPr="00CB12B3">
              <w:rPr>
                <w:b/>
              </w:rPr>
              <w:t>Einheit</w:t>
            </w:r>
          </w:p>
        </w:tc>
        <w:tc>
          <w:tcPr>
            <w:tcW w:w="2856" w:type="dxa"/>
          </w:tcPr>
          <w:p w14:paraId="5995051C" w14:textId="77777777" w:rsidR="00424230" w:rsidRPr="00CB12B3" w:rsidRDefault="00424230" w:rsidP="00BD080E">
            <w:pPr>
              <w:rPr>
                <w:b/>
              </w:rPr>
            </w:pPr>
            <w:r w:rsidRPr="00CB12B3">
              <w:rPr>
                <w:b/>
              </w:rPr>
              <w:t>Bemerkung</w:t>
            </w:r>
          </w:p>
        </w:tc>
      </w:tr>
      <w:tr w:rsidR="00424230" w:rsidRPr="00CB12B3" w14:paraId="440D3857" w14:textId="77777777" w:rsidTr="005D4D47">
        <w:tc>
          <w:tcPr>
            <w:tcW w:w="2148" w:type="dxa"/>
          </w:tcPr>
          <w:p w14:paraId="11226673" w14:textId="77777777" w:rsidR="00424230" w:rsidRPr="00CB12B3" w:rsidRDefault="00424230" w:rsidP="00BD080E">
            <w:r w:rsidRPr="00CB12B3">
              <w:t>Brennstoff</w:t>
            </w:r>
          </w:p>
        </w:tc>
        <w:tc>
          <w:tcPr>
            <w:tcW w:w="1559" w:type="dxa"/>
          </w:tcPr>
          <w:p w14:paraId="6FC109FD" w14:textId="77777777" w:rsidR="00424230" w:rsidRPr="00CB12B3" w:rsidRDefault="00424230" w:rsidP="00BD080E">
            <w:r w:rsidRPr="00CB12B3">
              <w:t>Drop-Down</w:t>
            </w:r>
          </w:p>
        </w:tc>
        <w:tc>
          <w:tcPr>
            <w:tcW w:w="1113" w:type="dxa"/>
          </w:tcPr>
          <w:p w14:paraId="5BA9224C" w14:textId="77777777" w:rsidR="00424230" w:rsidRPr="00CB12B3" w:rsidRDefault="00424230" w:rsidP="00BD080E"/>
        </w:tc>
        <w:tc>
          <w:tcPr>
            <w:tcW w:w="2856" w:type="dxa"/>
          </w:tcPr>
          <w:p w14:paraId="0295B353" w14:textId="77777777" w:rsidR="00424230" w:rsidRPr="00CB12B3" w:rsidRDefault="00424230" w:rsidP="00BD080E"/>
        </w:tc>
      </w:tr>
      <w:tr w:rsidR="009504A6" w:rsidRPr="00CB12B3" w14:paraId="18E6AA30" w14:textId="77777777" w:rsidTr="005D4D47">
        <w:tc>
          <w:tcPr>
            <w:tcW w:w="2148" w:type="dxa"/>
          </w:tcPr>
          <w:p w14:paraId="4A373C7F" w14:textId="77777777" w:rsidR="009504A6" w:rsidRPr="00CB12B3" w:rsidRDefault="009504A6" w:rsidP="00BD080E">
            <w:r w:rsidRPr="00CB12B3">
              <w:t>Einheit</w:t>
            </w:r>
          </w:p>
        </w:tc>
        <w:tc>
          <w:tcPr>
            <w:tcW w:w="1559" w:type="dxa"/>
          </w:tcPr>
          <w:p w14:paraId="4418AB47" w14:textId="77777777" w:rsidR="009504A6" w:rsidRPr="00CB12B3" w:rsidRDefault="009504A6" w:rsidP="00BD080E">
            <w:r w:rsidRPr="00CB12B3">
              <w:t>Radio-Button</w:t>
            </w:r>
          </w:p>
        </w:tc>
        <w:tc>
          <w:tcPr>
            <w:tcW w:w="1113" w:type="dxa"/>
          </w:tcPr>
          <w:p w14:paraId="016FA627" w14:textId="77777777" w:rsidR="009504A6" w:rsidRPr="00CB12B3" w:rsidRDefault="009504A6" w:rsidP="00BD080E"/>
        </w:tc>
        <w:tc>
          <w:tcPr>
            <w:tcW w:w="2856" w:type="dxa"/>
          </w:tcPr>
          <w:p w14:paraId="3345D41A" w14:textId="77777777" w:rsidR="009504A6" w:rsidRPr="00CB12B3" w:rsidRDefault="009504A6" w:rsidP="00BD080E">
            <w:proofErr w:type="spellStart"/>
            <w:r w:rsidRPr="00CB12B3">
              <w:t>Srm</w:t>
            </w:r>
            <w:proofErr w:type="spellEnd"/>
            <w:r w:rsidRPr="00CB12B3">
              <w:t xml:space="preserve"> oder Tonne</w:t>
            </w:r>
            <w:r w:rsidR="00C71550" w:rsidRPr="00CB12B3">
              <w:t>,</w:t>
            </w:r>
            <w:r w:rsidR="00011114" w:rsidRPr="00CB12B3">
              <w:t xml:space="preserve"> nur bei Holz</w:t>
            </w:r>
          </w:p>
        </w:tc>
      </w:tr>
      <w:tr w:rsidR="00424230" w:rsidRPr="00CB12B3" w14:paraId="2B82BC20" w14:textId="77777777" w:rsidTr="005D4D47">
        <w:tc>
          <w:tcPr>
            <w:tcW w:w="2148" w:type="dxa"/>
          </w:tcPr>
          <w:p w14:paraId="641BB004" w14:textId="77777777" w:rsidR="00424230" w:rsidRPr="00CB12B3" w:rsidRDefault="00424230" w:rsidP="00BD080E">
            <w:r w:rsidRPr="00CB12B3">
              <w:t>Wassergehalt</w:t>
            </w:r>
          </w:p>
        </w:tc>
        <w:tc>
          <w:tcPr>
            <w:tcW w:w="1559" w:type="dxa"/>
          </w:tcPr>
          <w:p w14:paraId="153C70F8" w14:textId="77777777" w:rsidR="00424230" w:rsidRPr="00CB12B3" w:rsidRDefault="005D4D47" w:rsidP="00BD080E">
            <w:r w:rsidRPr="00CB12B3">
              <w:t>Eingabe</w:t>
            </w:r>
            <w:r w:rsidR="00424230" w:rsidRPr="00CB12B3">
              <w:t>feld</w:t>
            </w:r>
          </w:p>
        </w:tc>
        <w:tc>
          <w:tcPr>
            <w:tcW w:w="1113" w:type="dxa"/>
          </w:tcPr>
          <w:p w14:paraId="4AC69E47" w14:textId="77777777" w:rsidR="00424230" w:rsidRPr="00CB12B3" w:rsidRDefault="00424230" w:rsidP="00BD080E">
            <w:r w:rsidRPr="00CB12B3">
              <w:t>%</w:t>
            </w:r>
          </w:p>
        </w:tc>
        <w:tc>
          <w:tcPr>
            <w:tcW w:w="2856" w:type="dxa"/>
          </w:tcPr>
          <w:p w14:paraId="40B2EEDF" w14:textId="77777777" w:rsidR="00424230" w:rsidRPr="00CB12B3" w:rsidRDefault="00424230" w:rsidP="00BD080E">
            <w:r w:rsidRPr="00CB12B3">
              <w:t>nur bei Holz</w:t>
            </w:r>
          </w:p>
        </w:tc>
      </w:tr>
      <w:tr w:rsidR="00424230" w:rsidRPr="00CB12B3" w14:paraId="4F9185B3" w14:textId="77777777" w:rsidTr="005D4D47">
        <w:tc>
          <w:tcPr>
            <w:tcW w:w="2148" w:type="dxa"/>
          </w:tcPr>
          <w:p w14:paraId="5177ECAB" w14:textId="77777777" w:rsidR="00424230" w:rsidRPr="00CB12B3" w:rsidRDefault="00424230" w:rsidP="00175800">
            <w:r w:rsidRPr="00CB12B3">
              <w:t>Heizwert</w:t>
            </w:r>
          </w:p>
        </w:tc>
        <w:tc>
          <w:tcPr>
            <w:tcW w:w="1559" w:type="dxa"/>
          </w:tcPr>
          <w:p w14:paraId="00BF3C2F" w14:textId="77777777" w:rsidR="00424230" w:rsidRPr="00CB12B3" w:rsidRDefault="00424230" w:rsidP="00175800">
            <w:r w:rsidRPr="00CB12B3">
              <w:t>Anzeige</w:t>
            </w:r>
            <w:r w:rsidR="005D4D47" w:rsidRPr="00CB12B3">
              <w:t>feld</w:t>
            </w:r>
          </w:p>
        </w:tc>
        <w:tc>
          <w:tcPr>
            <w:tcW w:w="1113" w:type="dxa"/>
          </w:tcPr>
          <w:p w14:paraId="4374854E" w14:textId="77777777" w:rsidR="00424230" w:rsidRPr="00CB12B3" w:rsidRDefault="00424230" w:rsidP="00175800">
            <w:r w:rsidRPr="00CB12B3">
              <w:t>kWh/.</w:t>
            </w:r>
          </w:p>
        </w:tc>
        <w:tc>
          <w:tcPr>
            <w:tcW w:w="2856" w:type="dxa"/>
          </w:tcPr>
          <w:p w14:paraId="682ADDF2" w14:textId="77777777" w:rsidR="00424230" w:rsidRPr="00CB12B3" w:rsidRDefault="00424230" w:rsidP="00964C0B"/>
        </w:tc>
      </w:tr>
      <w:tr w:rsidR="005D4D47" w:rsidRPr="00CB12B3" w14:paraId="7398A1E9" w14:textId="77777777" w:rsidTr="005D4D47">
        <w:tc>
          <w:tcPr>
            <w:tcW w:w="2148" w:type="dxa"/>
          </w:tcPr>
          <w:p w14:paraId="1CC2F660" w14:textId="77777777" w:rsidR="005D4D47" w:rsidRPr="00CB12B3" w:rsidRDefault="005D4D47" w:rsidP="008367B8">
            <w:r w:rsidRPr="00CB12B3">
              <w:t>Preis</w:t>
            </w:r>
          </w:p>
        </w:tc>
        <w:tc>
          <w:tcPr>
            <w:tcW w:w="1559" w:type="dxa"/>
          </w:tcPr>
          <w:p w14:paraId="7E728C40" w14:textId="77777777" w:rsidR="005D4D47" w:rsidRPr="00CB12B3" w:rsidRDefault="005D4D47" w:rsidP="007F0EE1">
            <w:r w:rsidRPr="00CB12B3">
              <w:t>Eingabefeld</w:t>
            </w:r>
          </w:p>
        </w:tc>
        <w:tc>
          <w:tcPr>
            <w:tcW w:w="1113" w:type="dxa"/>
          </w:tcPr>
          <w:p w14:paraId="0B7B691E" w14:textId="77777777" w:rsidR="005D4D47" w:rsidRPr="00CB12B3" w:rsidRDefault="005D4D47" w:rsidP="008367B8">
            <w:r w:rsidRPr="00CB12B3">
              <w:t>EUR/.</w:t>
            </w:r>
          </w:p>
        </w:tc>
        <w:tc>
          <w:tcPr>
            <w:tcW w:w="2856" w:type="dxa"/>
          </w:tcPr>
          <w:p w14:paraId="187C4CBD" w14:textId="77777777" w:rsidR="005D4D47" w:rsidRPr="00CB12B3" w:rsidRDefault="005D4D47" w:rsidP="00BD080E"/>
        </w:tc>
      </w:tr>
      <w:tr w:rsidR="00424230" w:rsidRPr="00CB12B3" w14:paraId="14AFF5FA" w14:textId="77777777" w:rsidTr="005D4D47">
        <w:tc>
          <w:tcPr>
            <w:tcW w:w="2148" w:type="dxa"/>
          </w:tcPr>
          <w:p w14:paraId="2F08E492" w14:textId="77777777" w:rsidR="00424230" w:rsidRPr="00CB12B3" w:rsidRDefault="00424230" w:rsidP="00571A86">
            <w:r w:rsidRPr="00CB12B3">
              <w:t>Ascheentsorgung</w:t>
            </w:r>
          </w:p>
        </w:tc>
        <w:tc>
          <w:tcPr>
            <w:tcW w:w="1559" w:type="dxa"/>
          </w:tcPr>
          <w:p w14:paraId="0335836B" w14:textId="77777777" w:rsidR="00424230" w:rsidRPr="00CB12B3" w:rsidRDefault="00424230" w:rsidP="00571A86">
            <w:r w:rsidRPr="00CB12B3">
              <w:t>Textfeld</w:t>
            </w:r>
          </w:p>
        </w:tc>
        <w:tc>
          <w:tcPr>
            <w:tcW w:w="1113" w:type="dxa"/>
          </w:tcPr>
          <w:p w14:paraId="36FF5333" w14:textId="77777777" w:rsidR="00424230" w:rsidRPr="00CB12B3" w:rsidRDefault="00424230" w:rsidP="00571A86">
            <w:r w:rsidRPr="00CB12B3">
              <w:t>EUR/t</w:t>
            </w:r>
            <w:r w:rsidR="001941D6" w:rsidRPr="00CB12B3">
              <w:t xml:space="preserve"> Asche</w:t>
            </w:r>
          </w:p>
        </w:tc>
        <w:tc>
          <w:tcPr>
            <w:tcW w:w="2856" w:type="dxa"/>
          </w:tcPr>
          <w:p w14:paraId="7C278F43" w14:textId="77777777" w:rsidR="00424230" w:rsidRPr="00CB12B3" w:rsidRDefault="00424230" w:rsidP="00571A86">
            <w:r w:rsidRPr="00CB12B3">
              <w:t>nur bei Holz</w:t>
            </w:r>
          </w:p>
        </w:tc>
      </w:tr>
    </w:tbl>
    <w:p w14:paraId="3D7C3C61" w14:textId="03E6BBAF" w:rsidR="00564DB6" w:rsidRDefault="00564DB6" w:rsidP="00BD080E"/>
    <w:p w14:paraId="29FDCE66" w14:textId="2E6E7569" w:rsidR="001C1D24" w:rsidRDefault="001C1D24" w:rsidP="001C1D24">
      <w:r>
        <w:lastRenderedPageBreak/>
        <w:t xml:space="preserve">Bei einer </w:t>
      </w:r>
      <w:r w:rsidRPr="002F1D62">
        <w:rPr>
          <w:b/>
          <w:bCs/>
        </w:rPr>
        <w:t>Solarthermieanlage</w:t>
      </w:r>
      <w:r>
        <w:t xml:space="preserve"> wird dieser Bereich „</w:t>
      </w:r>
      <w:r w:rsidR="00E40C6F">
        <w:t>Standort</w:t>
      </w:r>
      <w:r>
        <w:t>spezifikation“ genannt. Es werden folgende Felder eingeblendet:</w:t>
      </w:r>
    </w:p>
    <w:tbl>
      <w:tblPr>
        <w:tblStyle w:val="Tabellenraster"/>
        <w:tblW w:w="0" w:type="auto"/>
        <w:tblInd w:w="108" w:type="dxa"/>
        <w:tblLook w:val="04A0" w:firstRow="1" w:lastRow="0" w:firstColumn="1" w:lastColumn="0" w:noHBand="0" w:noVBand="1"/>
      </w:tblPr>
      <w:tblGrid>
        <w:gridCol w:w="2197"/>
        <w:gridCol w:w="1559"/>
        <w:gridCol w:w="1113"/>
        <w:gridCol w:w="3495"/>
      </w:tblGrid>
      <w:tr w:rsidR="001C1D24" w:rsidRPr="00CB12B3" w14:paraId="71CFF1D4" w14:textId="77777777" w:rsidTr="00AA3350">
        <w:tc>
          <w:tcPr>
            <w:tcW w:w="2197" w:type="dxa"/>
          </w:tcPr>
          <w:p w14:paraId="08E3F573" w14:textId="77777777" w:rsidR="001C1D24" w:rsidRPr="00CB12B3" w:rsidRDefault="001C1D24" w:rsidP="008E45C2">
            <w:pPr>
              <w:rPr>
                <w:b/>
              </w:rPr>
            </w:pPr>
            <w:r w:rsidRPr="00CB12B3">
              <w:rPr>
                <w:b/>
              </w:rPr>
              <w:t>Feldname</w:t>
            </w:r>
          </w:p>
        </w:tc>
        <w:tc>
          <w:tcPr>
            <w:tcW w:w="1559" w:type="dxa"/>
          </w:tcPr>
          <w:p w14:paraId="2C4C00D0" w14:textId="77777777" w:rsidR="001C1D24" w:rsidRPr="00CB12B3" w:rsidRDefault="001C1D24" w:rsidP="008E45C2">
            <w:pPr>
              <w:rPr>
                <w:b/>
              </w:rPr>
            </w:pPr>
            <w:r w:rsidRPr="00CB12B3">
              <w:rPr>
                <w:b/>
              </w:rPr>
              <w:t>Art</w:t>
            </w:r>
          </w:p>
        </w:tc>
        <w:tc>
          <w:tcPr>
            <w:tcW w:w="1113" w:type="dxa"/>
          </w:tcPr>
          <w:p w14:paraId="7AC802B3" w14:textId="77777777" w:rsidR="001C1D24" w:rsidRPr="00CB12B3" w:rsidRDefault="001C1D24" w:rsidP="008E45C2">
            <w:pPr>
              <w:rPr>
                <w:b/>
              </w:rPr>
            </w:pPr>
            <w:r w:rsidRPr="00CB12B3">
              <w:rPr>
                <w:b/>
              </w:rPr>
              <w:t>Einheit</w:t>
            </w:r>
          </w:p>
        </w:tc>
        <w:tc>
          <w:tcPr>
            <w:tcW w:w="3495" w:type="dxa"/>
          </w:tcPr>
          <w:p w14:paraId="661C96BE" w14:textId="77777777" w:rsidR="001C1D24" w:rsidRPr="00CB12B3" w:rsidRDefault="001C1D24" w:rsidP="008E45C2">
            <w:pPr>
              <w:rPr>
                <w:b/>
              </w:rPr>
            </w:pPr>
            <w:r w:rsidRPr="00CB12B3">
              <w:rPr>
                <w:b/>
              </w:rPr>
              <w:t>Bemerkung</w:t>
            </w:r>
          </w:p>
        </w:tc>
      </w:tr>
      <w:tr w:rsidR="001C1D24" w:rsidRPr="00CB12B3" w14:paraId="2177C7DF" w14:textId="77777777" w:rsidTr="00AA3350">
        <w:tc>
          <w:tcPr>
            <w:tcW w:w="2197" w:type="dxa"/>
          </w:tcPr>
          <w:p w14:paraId="4C88C08A" w14:textId="77777777" w:rsidR="001C1D24" w:rsidRPr="00CB12B3" w:rsidRDefault="001C1D24" w:rsidP="008E45C2">
            <w:r>
              <w:t>Fläche</w:t>
            </w:r>
          </w:p>
        </w:tc>
        <w:tc>
          <w:tcPr>
            <w:tcW w:w="1559" w:type="dxa"/>
          </w:tcPr>
          <w:p w14:paraId="354F5862" w14:textId="77777777" w:rsidR="001C1D24" w:rsidRPr="00CB12B3" w:rsidRDefault="001C1D24" w:rsidP="008E45C2">
            <w:r w:rsidRPr="00CB12B3">
              <w:t>Eingabefeld</w:t>
            </w:r>
          </w:p>
        </w:tc>
        <w:tc>
          <w:tcPr>
            <w:tcW w:w="1113" w:type="dxa"/>
          </w:tcPr>
          <w:p w14:paraId="3FFE70CF" w14:textId="77777777" w:rsidR="001C1D24" w:rsidRPr="00CB12B3" w:rsidRDefault="001C1D24" w:rsidP="008E45C2">
            <w:r>
              <w:t>m</w:t>
            </w:r>
            <w:r w:rsidRPr="00461F44">
              <w:rPr>
                <w:vertAlign w:val="superscript"/>
              </w:rPr>
              <w:t>2</w:t>
            </w:r>
          </w:p>
        </w:tc>
        <w:tc>
          <w:tcPr>
            <w:tcW w:w="3495" w:type="dxa"/>
          </w:tcPr>
          <w:p w14:paraId="1F3A7A6F" w14:textId="507D1597" w:rsidR="001C1D24" w:rsidRPr="00CB12B3" w:rsidRDefault="00F16765" w:rsidP="008E45C2">
            <w:r>
              <w:t>Bruttokollektorfläche</w:t>
            </w:r>
            <w:r>
              <w:br/>
            </w:r>
            <w:r w:rsidR="00FA11FB">
              <w:t>i-Feld hinzufügen</w:t>
            </w:r>
          </w:p>
        </w:tc>
      </w:tr>
      <w:tr w:rsidR="001C1D24" w:rsidRPr="00CB12B3" w14:paraId="5DAAB5BF" w14:textId="77777777" w:rsidTr="00AA3350">
        <w:tc>
          <w:tcPr>
            <w:tcW w:w="2197" w:type="dxa"/>
          </w:tcPr>
          <w:p w14:paraId="0B3B7DCC" w14:textId="77777777" w:rsidR="001C1D24" w:rsidRPr="00CB12B3" w:rsidRDefault="001C1D24" w:rsidP="008E45C2">
            <w:r>
              <w:t>Anzahl Module</w:t>
            </w:r>
          </w:p>
        </w:tc>
        <w:tc>
          <w:tcPr>
            <w:tcW w:w="1559" w:type="dxa"/>
          </w:tcPr>
          <w:p w14:paraId="0455AF0A" w14:textId="77777777" w:rsidR="001C1D24" w:rsidRPr="00CB12B3" w:rsidRDefault="001C1D24" w:rsidP="008E45C2">
            <w:r w:rsidRPr="00CB12B3">
              <w:t>Anzeigefeld</w:t>
            </w:r>
          </w:p>
        </w:tc>
        <w:tc>
          <w:tcPr>
            <w:tcW w:w="1113" w:type="dxa"/>
          </w:tcPr>
          <w:p w14:paraId="6628C163" w14:textId="77777777" w:rsidR="001C1D24" w:rsidRPr="00CB12B3" w:rsidRDefault="001C1D24" w:rsidP="008E45C2">
            <w:r>
              <w:t>Stück</w:t>
            </w:r>
          </w:p>
        </w:tc>
        <w:tc>
          <w:tcPr>
            <w:tcW w:w="3495" w:type="dxa"/>
          </w:tcPr>
          <w:p w14:paraId="448FD9FE" w14:textId="4AA30669" w:rsidR="001C1D24" w:rsidRPr="00CB12B3" w:rsidRDefault="001C1D24" w:rsidP="008E45C2"/>
        </w:tc>
      </w:tr>
      <w:tr w:rsidR="001C1D24" w:rsidRPr="00CB12B3" w14:paraId="61B43CD7" w14:textId="77777777" w:rsidTr="00AA3350">
        <w:tc>
          <w:tcPr>
            <w:tcW w:w="2197" w:type="dxa"/>
          </w:tcPr>
          <w:p w14:paraId="517D470E" w14:textId="77777777" w:rsidR="001C1D24" w:rsidRPr="00CB12B3" w:rsidRDefault="001C1D24" w:rsidP="008E45C2">
            <w:r>
              <w:t>Ausrichtung</w:t>
            </w:r>
          </w:p>
        </w:tc>
        <w:tc>
          <w:tcPr>
            <w:tcW w:w="1559" w:type="dxa"/>
          </w:tcPr>
          <w:p w14:paraId="4E1BB36F" w14:textId="77777777" w:rsidR="001C1D24" w:rsidRPr="00CB12B3" w:rsidRDefault="001C1D24" w:rsidP="008E45C2">
            <w:r w:rsidRPr="00CB12B3">
              <w:t>Eingabefeld</w:t>
            </w:r>
          </w:p>
        </w:tc>
        <w:tc>
          <w:tcPr>
            <w:tcW w:w="1113" w:type="dxa"/>
          </w:tcPr>
          <w:p w14:paraId="17BF90E1" w14:textId="77777777" w:rsidR="001C1D24" w:rsidRPr="00CB12B3" w:rsidRDefault="001C1D24" w:rsidP="008E45C2">
            <w:r>
              <w:t>Grad</w:t>
            </w:r>
          </w:p>
        </w:tc>
        <w:tc>
          <w:tcPr>
            <w:tcW w:w="3495" w:type="dxa"/>
          </w:tcPr>
          <w:p w14:paraId="2B25BC44" w14:textId="77777777" w:rsidR="001C1D24" w:rsidRPr="00CB12B3" w:rsidRDefault="001C1D24" w:rsidP="008E45C2">
            <w:r>
              <w:t>i-Feld hinzufügen</w:t>
            </w:r>
          </w:p>
        </w:tc>
      </w:tr>
      <w:tr w:rsidR="001C1D24" w:rsidRPr="00CB12B3" w14:paraId="5D5482C7" w14:textId="77777777" w:rsidTr="00AA3350">
        <w:tc>
          <w:tcPr>
            <w:tcW w:w="2197" w:type="dxa"/>
          </w:tcPr>
          <w:p w14:paraId="5A8EF087" w14:textId="77777777" w:rsidR="001C1D24" w:rsidRPr="00CB12B3" w:rsidRDefault="001C1D24" w:rsidP="008E45C2">
            <w:r>
              <w:t>Neigung</w:t>
            </w:r>
          </w:p>
        </w:tc>
        <w:tc>
          <w:tcPr>
            <w:tcW w:w="1559" w:type="dxa"/>
          </w:tcPr>
          <w:p w14:paraId="38AE3E84" w14:textId="77777777" w:rsidR="001C1D24" w:rsidRPr="00CB12B3" w:rsidRDefault="001C1D24" w:rsidP="008E45C2">
            <w:r w:rsidRPr="00CB12B3">
              <w:t>Eingabefeld</w:t>
            </w:r>
          </w:p>
        </w:tc>
        <w:tc>
          <w:tcPr>
            <w:tcW w:w="1113" w:type="dxa"/>
          </w:tcPr>
          <w:p w14:paraId="0FA10EC5" w14:textId="77777777" w:rsidR="001C1D24" w:rsidRPr="00CB12B3" w:rsidRDefault="001C1D24" w:rsidP="008E45C2">
            <w:r>
              <w:t>Grad</w:t>
            </w:r>
          </w:p>
        </w:tc>
        <w:tc>
          <w:tcPr>
            <w:tcW w:w="3495" w:type="dxa"/>
          </w:tcPr>
          <w:p w14:paraId="30C0539D" w14:textId="12F06BBD" w:rsidR="001C1D24" w:rsidRPr="00CB12B3" w:rsidRDefault="00AA3350" w:rsidP="008E45C2">
            <w:r>
              <w:t>i-Feld hinzufügen</w:t>
            </w:r>
          </w:p>
        </w:tc>
      </w:tr>
      <w:tr w:rsidR="001C1D24" w:rsidRPr="00CB12B3" w14:paraId="577C79BE" w14:textId="77777777" w:rsidTr="00AA3350">
        <w:tc>
          <w:tcPr>
            <w:tcW w:w="2197" w:type="dxa"/>
          </w:tcPr>
          <w:p w14:paraId="0E29F6D8" w14:textId="77777777" w:rsidR="001C1D24" w:rsidRPr="00CB12B3" w:rsidRDefault="001C1D24" w:rsidP="008E45C2">
            <w:r>
              <w:t>Betriebsart</w:t>
            </w:r>
          </w:p>
        </w:tc>
        <w:tc>
          <w:tcPr>
            <w:tcW w:w="1559" w:type="dxa"/>
          </w:tcPr>
          <w:p w14:paraId="7AEF7B2E" w14:textId="77777777" w:rsidR="001C1D24" w:rsidRPr="00CB12B3" w:rsidRDefault="001C1D24" w:rsidP="008E45C2">
            <w:r>
              <w:t>Radio-Button</w:t>
            </w:r>
          </w:p>
        </w:tc>
        <w:tc>
          <w:tcPr>
            <w:tcW w:w="1113" w:type="dxa"/>
          </w:tcPr>
          <w:p w14:paraId="50559530" w14:textId="77777777" w:rsidR="001C1D24" w:rsidRPr="00CB12B3" w:rsidRDefault="001C1D24" w:rsidP="008E45C2"/>
        </w:tc>
        <w:tc>
          <w:tcPr>
            <w:tcW w:w="3495" w:type="dxa"/>
          </w:tcPr>
          <w:p w14:paraId="48674F2C" w14:textId="3CBC9F3E" w:rsidR="00E10BCF" w:rsidRDefault="00E40C6F" w:rsidP="00E40C6F">
            <w:r>
              <w:t>Auswahl aus</w:t>
            </w:r>
            <w:r>
              <w:br/>
              <w:t xml:space="preserve">- </w:t>
            </w:r>
            <w:r w:rsidR="00E10BCF">
              <w:t>automatisch (Einstrahlung)</w:t>
            </w:r>
            <w:r w:rsidR="007478A4">
              <w:t xml:space="preserve"> </w:t>
            </w:r>
          </w:p>
          <w:p w14:paraId="2D75C109" w14:textId="31D21115" w:rsidR="00E40C6F" w:rsidRDefault="00E10BCF" w:rsidP="00E40C6F">
            <w:pPr>
              <w:rPr>
                <w:ins w:id="105" w:author="Schöberl, Wolfram (carmen-ev)" w:date="2024-01-16T14:54:00Z"/>
              </w:rPr>
            </w:pPr>
            <w:r>
              <w:t xml:space="preserve">- </w:t>
            </w:r>
            <w:r w:rsidR="00E40C6F">
              <w:t>automatisch</w:t>
            </w:r>
            <w:r w:rsidR="00A745DD">
              <w:t xml:space="preserve"> (Jahreszeit)</w:t>
            </w:r>
            <w:r w:rsidR="00E40C6F">
              <w:br/>
              <w:t>- Vorwärmbetrieb</w:t>
            </w:r>
            <w:r w:rsidR="00E40C6F">
              <w:br/>
              <w:t>- Zieltemperaturbetrieb</w:t>
            </w:r>
          </w:p>
          <w:p w14:paraId="1E980D8B" w14:textId="77777777" w:rsidR="00E10BCF" w:rsidRDefault="00E10BCF" w:rsidP="00E40C6F">
            <w:pPr>
              <w:rPr>
                <w:ins w:id="106" w:author="Schöberl, Wolfram (carmen-ev)" w:date="2024-01-17T08:05:00Z"/>
              </w:rPr>
            </w:pPr>
            <w:ins w:id="107" w:author="Schöberl, Wolfram (carmen-ev)" w:date="2024-01-16T14:54:00Z">
              <w:r>
                <w:t>i-Feld</w:t>
              </w:r>
            </w:ins>
          </w:p>
          <w:p w14:paraId="7E49277A" w14:textId="3E4D9BE7" w:rsidR="007478A4" w:rsidRPr="00E40C6F" w:rsidRDefault="007478A4" w:rsidP="00E40C6F">
            <w:r>
              <w:t>Voreinstellung auf „automatisch (Einstrahlung)“</w:t>
            </w:r>
          </w:p>
        </w:tc>
      </w:tr>
      <w:tr w:rsidR="003B07D2" w:rsidRPr="00CB12B3" w14:paraId="10417521" w14:textId="77777777" w:rsidTr="00AA3350">
        <w:tc>
          <w:tcPr>
            <w:tcW w:w="2197" w:type="dxa"/>
          </w:tcPr>
          <w:p w14:paraId="1E2A1571" w14:textId="41025B1B" w:rsidR="003B07D2" w:rsidRDefault="003B07D2" w:rsidP="008E45C2">
            <w:r>
              <w:t xml:space="preserve">Temperaturdifferenz </w:t>
            </w:r>
          </w:p>
        </w:tc>
        <w:tc>
          <w:tcPr>
            <w:tcW w:w="1559" w:type="dxa"/>
          </w:tcPr>
          <w:p w14:paraId="4F85610C" w14:textId="76508344" w:rsidR="003B07D2" w:rsidRDefault="003B07D2" w:rsidP="008E45C2">
            <w:r>
              <w:t>Eingabefeld</w:t>
            </w:r>
          </w:p>
        </w:tc>
        <w:tc>
          <w:tcPr>
            <w:tcW w:w="1113" w:type="dxa"/>
          </w:tcPr>
          <w:p w14:paraId="4AE8F0C3" w14:textId="2126F7C7" w:rsidR="003B07D2" w:rsidRPr="00CB12B3" w:rsidRDefault="00302C79" w:rsidP="008E45C2">
            <w:r>
              <w:t>K</w:t>
            </w:r>
          </w:p>
        </w:tc>
        <w:tc>
          <w:tcPr>
            <w:tcW w:w="3495" w:type="dxa"/>
          </w:tcPr>
          <w:p w14:paraId="656935CA" w14:textId="46889410" w:rsidR="003B07D2" w:rsidRDefault="003B07D2" w:rsidP="00E40C6F">
            <w:r>
              <w:t xml:space="preserve">minimal </w:t>
            </w:r>
            <w:r w:rsidR="00C01CC1">
              <w:t>benötigte Differenz zu Rücklauftemperatur</w:t>
            </w:r>
            <w:r w:rsidR="00AA3350">
              <w:t xml:space="preserve"> (Voreinstellung 5 </w:t>
            </w:r>
            <w:r w:rsidR="00302C79">
              <w:t>K</w:t>
            </w:r>
            <w:r w:rsidR="00AA3350">
              <w:t>)</w:t>
            </w:r>
            <w:r w:rsidR="00F16765">
              <w:t xml:space="preserve"> (nur bei Vorwärmbetrieb relevant)</w:t>
            </w:r>
            <w:r w:rsidR="00F16765">
              <w:br/>
            </w:r>
            <w:r w:rsidR="00302C79">
              <w:t xml:space="preserve"> i-Feld </w:t>
            </w:r>
            <w:del w:id="108" w:author="Schöberl, Wolfram (carmen-ev)" w:date="2024-01-16T14:54:00Z">
              <w:r w:rsidR="00302C79" w:rsidDel="00E10BCF">
                <w:delText xml:space="preserve">zur Einheit Kelvin </w:delText>
              </w:r>
            </w:del>
            <w:r w:rsidR="00302C79">
              <w:t>hinzufügen</w:t>
            </w:r>
          </w:p>
        </w:tc>
      </w:tr>
      <w:tr w:rsidR="00302C79" w:rsidRPr="00CB12B3" w14:paraId="7879EE36" w14:textId="77777777" w:rsidTr="00AA3350">
        <w:tc>
          <w:tcPr>
            <w:tcW w:w="2197" w:type="dxa"/>
          </w:tcPr>
          <w:p w14:paraId="402713E0" w14:textId="6CC94DE8" w:rsidR="00302C79" w:rsidRDefault="00302C79" w:rsidP="008E45C2">
            <w:r>
              <w:t>Überhöhung</w:t>
            </w:r>
          </w:p>
        </w:tc>
        <w:tc>
          <w:tcPr>
            <w:tcW w:w="1559" w:type="dxa"/>
          </w:tcPr>
          <w:p w14:paraId="3632404F" w14:textId="6DA077F3" w:rsidR="00302C79" w:rsidRDefault="00302C79" w:rsidP="008E45C2">
            <w:r>
              <w:t>Eingabefeld</w:t>
            </w:r>
          </w:p>
        </w:tc>
        <w:tc>
          <w:tcPr>
            <w:tcW w:w="1113" w:type="dxa"/>
          </w:tcPr>
          <w:p w14:paraId="40D9D890" w14:textId="2937F50A" w:rsidR="00302C79" w:rsidRDefault="00302C79" w:rsidP="008E45C2">
            <w:r>
              <w:t>K</w:t>
            </w:r>
          </w:p>
        </w:tc>
        <w:tc>
          <w:tcPr>
            <w:tcW w:w="3495" w:type="dxa"/>
          </w:tcPr>
          <w:p w14:paraId="0055D931" w14:textId="544EE9DD" w:rsidR="00302C79" w:rsidRDefault="00302C79" w:rsidP="00E40C6F">
            <w:r>
              <w:t xml:space="preserve">Notwendige Temperaturüberhöhung wegen Wärmetauschern (Voreinstellung </w:t>
            </w:r>
            <w:r w:rsidR="001108FD">
              <w:t>5</w:t>
            </w:r>
            <w:r>
              <w:t xml:space="preserve"> K), i-Feld</w:t>
            </w:r>
            <w:r w:rsidR="00827C9B">
              <w:t xml:space="preserve"> </w:t>
            </w:r>
            <w:del w:id="109" w:author="Schöberl, Wolfram (carmen-ev)" w:date="2024-01-16T14:54:00Z">
              <w:r w:rsidR="00827C9B" w:rsidDel="00E10BCF">
                <w:delText>zur Einheit</w:delText>
              </w:r>
            </w:del>
          </w:p>
        </w:tc>
      </w:tr>
    </w:tbl>
    <w:p w14:paraId="45BACAAB" w14:textId="3A97C5F2" w:rsidR="001C1D24" w:rsidRDefault="001C1D24" w:rsidP="00BD080E"/>
    <w:p w14:paraId="4ED2F4D2" w14:textId="0120D8EA" w:rsidR="001C1D24" w:rsidRDefault="001C1D24" w:rsidP="001C1D24">
      <w:r>
        <w:t>Anhand der beim Kollektor hinterlegten Fläche wird informativ die Anzahl der benötigten Module angezeigt. Zur Berechnung wird die eingegebene Fläche durch die Kollektorfläche geteilt und das Ergebnis wird a</w:t>
      </w:r>
      <w:r w:rsidR="00FA11FB">
        <w:t>b</w:t>
      </w:r>
      <w:r>
        <w:t xml:space="preserve">gerundet. </w:t>
      </w:r>
      <w:r w:rsidR="00AA40B2">
        <w:t>Bei den Ergebnissen wird die</w:t>
      </w:r>
      <w:r>
        <w:t xml:space="preserve"> reale Fläche </w:t>
      </w:r>
      <w:r w:rsidR="00AA40B2">
        <w:t>(</w:t>
      </w:r>
      <w:r>
        <w:t>Multiplikation der Modulanzahl mit der Einzelkollektorfläche</w:t>
      </w:r>
      <w:r w:rsidR="00AA40B2">
        <w:t>) angezeigt</w:t>
      </w:r>
      <w:r w:rsidR="00E40C6F">
        <w:t>.</w:t>
      </w:r>
    </w:p>
    <w:p w14:paraId="1FCB2D53" w14:textId="1765411A" w:rsidR="00E40C6F" w:rsidRDefault="00E40C6F" w:rsidP="001C1D24">
      <w:r>
        <w:t>Die Wahl der Betriebsart wirkt sich auf die Berechnungen aus:</w:t>
      </w:r>
    </w:p>
    <w:p w14:paraId="227F4F19" w14:textId="398A562D" w:rsidR="00E40C6F" w:rsidRDefault="00E40C6F" w:rsidP="001C1D24">
      <w:r>
        <w:t>Automatisch</w:t>
      </w:r>
      <w:r w:rsidR="00A745DD">
        <w:t xml:space="preserve"> (Jahreszeit)</w:t>
      </w:r>
      <w:r>
        <w:t xml:space="preserve">: Im </w:t>
      </w:r>
      <w:r w:rsidR="00827C9B">
        <w:t>Sommer</w:t>
      </w:r>
      <w:r>
        <w:t xml:space="preserve"> </w:t>
      </w:r>
      <w:r w:rsidR="00827C9B">
        <w:t xml:space="preserve">erfolgt </w:t>
      </w:r>
      <w:r>
        <w:t>Zieltemperaturbetrieb</w:t>
      </w:r>
      <w:r w:rsidR="00827C9B">
        <w:t>, im Rest des Jahres</w:t>
      </w:r>
      <w:r w:rsidR="00827C9B" w:rsidRPr="00827C9B">
        <w:t xml:space="preserve"> </w:t>
      </w:r>
      <w:r w:rsidR="00827C9B">
        <w:t>Vorwärmbetrieb</w:t>
      </w:r>
      <w:r>
        <w:t xml:space="preserve">. Dabei </w:t>
      </w:r>
      <w:r w:rsidR="00AA40B2">
        <w:t xml:space="preserve">wird </w:t>
      </w:r>
      <w:r w:rsidR="00A745DD">
        <w:t>der beim Pufferspeicher erfasste Sommerzeitraum verwendet</w:t>
      </w:r>
      <w:r w:rsidR="00AA40B2">
        <w:t>.</w:t>
      </w:r>
    </w:p>
    <w:p w14:paraId="18AE7E6B" w14:textId="094716E9" w:rsidR="00A745DD" w:rsidRDefault="00A745DD" w:rsidP="00A745DD">
      <w:r>
        <w:t xml:space="preserve">Automatisch (Einstrahlung): Die Entscheidung erfolgt stundenweise datengetrieben (Einstrahlung pro m2 &gt; </w:t>
      </w:r>
      <w:r w:rsidR="00827C9B">
        <w:t>0,</w:t>
      </w:r>
      <w:r>
        <w:t xml:space="preserve">4 </w:t>
      </w:r>
      <w:r w:rsidR="00827C9B">
        <w:t>k</w:t>
      </w:r>
      <w:r>
        <w:t>W).</w:t>
      </w:r>
    </w:p>
    <w:p w14:paraId="4E691805" w14:textId="4CEC0770" w:rsidR="008C4C55" w:rsidRDefault="008C4C55" w:rsidP="001C1D24">
      <w:r>
        <w:t>Vorwärmbetrieb: Es erfolgt ganzjährig Vorwärmbetrieb.</w:t>
      </w:r>
    </w:p>
    <w:p w14:paraId="15E627D6" w14:textId="36CD9745" w:rsidR="008C4C55" w:rsidRDefault="008C4C55" w:rsidP="001C1D24">
      <w:pPr>
        <w:rPr>
          <w:ins w:id="110" w:author="Schöberl, Wolfram (carmen-ev)" w:date="2024-07-11T15:00:00Z"/>
        </w:rPr>
      </w:pPr>
      <w:r>
        <w:t>Zieltemperaturbetrieb: Es erfolgt ganzjährig Zieltemperaturbetrieb. Das wäre z.B. bei einer dezentralen Einbindung von Rücklauf in Vorlauf der Fall.</w:t>
      </w:r>
    </w:p>
    <w:p w14:paraId="0FEE2F3C" w14:textId="77777777" w:rsidR="002F1D62" w:rsidRPr="00CB12B3" w:rsidRDefault="002F1D62" w:rsidP="001C1D24"/>
    <w:p w14:paraId="07768FAC" w14:textId="77777777" w:rsidR="002F1D62" w:rsidRPr="002F1D62" w:rsidRDefault="002F1D62" w:rsidP="002F1D62"/>
    <w:p w14:paraId="622536CB" w14:textId="38BF6DC3" w:rsidR="005D4D47" w:rsidRPr="00CB12B3" w:rsidRDefault="005D4D47" w:rsidP="005D4D47">
      <w:pPr>
        <w:pStyle w:val="berschrift2"/>
      </w:pPr>
      <w:r w:rsidRPr="00CB12B3">
        <w:t>Betrieb</w:t>
      </w:r>
      <w:r w:rsidR="008F5BA9">
        <w:t>sunterbrechungen</w:t>
      </w:r>
    </w:p>
    <w:p w14:paraId="62FF1DD8" w14:textId="77777777" w:rsidR="00564DB6" w:rsidRPr="00CB12B3" w:rsidRDefault="00E67FB0" w:rsidP="00BD080E">
      <w:r w:rsidRPr="00CB12B3">
        <w:lastRenderedPageBreak/>
        <w:t xml:space="preserve">Betriebsunterbrechungen werden in einer Tabelle (wie z.B. Verbrauchsdaten eines Abnehmers) erfasst. Sie können stundengenau angegeben werden, z.B. </w:t>
      </w:r>
      <w:r w:rsidR="003E5DF4" w:rsidRPr="00CB12B3">
        <w:t xml:space="preserve">bei einer Wartung „6.März, 9 Uhr - 11 Uhr“. </w:t>
      </w:r>
      <w:r w:rsidRPr="00CB12B3">
        <w:t xml:space="preserve">Sollte bei einem BHKW </w:t>
      </w:r>
      <w:r w:rsidR="003E5DF4" w:rsidRPr="00CB12B3">
        <w:t xml:space="preserve">z.B. </w:t>
      </w:r>
      <w:r w:rsidRPr="00CB12B3">
        <w:t>eine wöchentlic</w:t>
      </w:r>
      <w:r w:rsidR="003E5DF4" w:rsidRPr="00CB12B3">
        <w:t>he Wartung notwendig sein, müss</w:t>
      </w:r>
      <w:r w:rsidRPr="00CB12B3">
        <w:t>en 52 Betriebsunterbrechungen eingetragen werden.</w:t>
      </w:r>
    </w:p>
    <w:p w14:paraId="610D1EBB" w14:textId="77777777" w:rsidR="00B07B4C" w:rsidRPr="00CB12B3" w:rsidRDefault="00B07B4C" w:rsidP="00B07B4C">
      <w:pPr>
        <w:pStyle w:val="berschrift2"/>
      </w:pPr>
      <w:r w:rsidRPr="00CB12B3">
        <w:t>Kosten</w:t>
      </w:r>
    </w:p>
    <w:p w14:paraId="4F60DF19" w14:textId="61AB2594" w:rsidR="00B07B4C" w:rsidRDefault="00B07B4C" w:rsidP="00B07B4C">
      <w:r w:rsidRPr="00CB12B3">
        <w:t>In diesem Bereich werden wie bei allen Investitionsobjekten die relevanten Größen für die VDI 2067 angegeben.</w:t>
      </w:r>
    </w:p>
    <w:tbl>
      <w:tblPr>
        <w:tblStyle w:val="Tabellenraster"/>
        <w:tblW w:w="0" w:type="auto"/>
        <w:tblInd w:w="108" w:type="dxa"/>
        <w:tblLook w:val="04A0" w:firstRow="1" w:lastRow="0" w:firstColumn="1" w:lastColumn="0" w:noHBand="0" w:noVBand="1"/>
      </w:tblPr>
      <w:tblGrid>
        <w:gridCol w:w="2148"/>
        <w:gridCol w:w="1559"/>
        <w:gridCol w:w="1113"/>
        <w:gridCol w:w="2856"/>
      </w:tblGrid>
      <w:tr w:rsidR="00461F44" w:rsidRPr="00CB12B3" w14:paraId="5FAE8C84" w14:textId="77777777" w:rsidTr="008E45C2">
        <w:tc>
          <w:tcPr>
            <w:tcW w:w="2148" w:type="dxa"/>
          </w:tcPr>
          <w:p w14:paraId="5327AF79" w14:textId="77777777" w:rsidR="00461F44" w:rsidRPr="00CB12B3" w:rsidRDefault="00461F44" w:rsidP="008E45C2">
            <w:pPr>
              <w:rPr>
                <w:b/>
              </w:rPr>
            </w:pPr>
            <w:r w:rsidRPr="00CB12B3">
              <w:rPr>
                <w:b/>
              </w:rPr>
              <w:t>Feldname</w:t>
            </w:r>
          </w:p>
        </w:tc>
        <w:tc>
          <w:tcPr>
            <w:tcW w:w="1559" w:type="dxa"/>
          </w:tcPr>
          <w:p w14:paraId="34839D2F" w14:textId="77777777" w:rsidR="00461F44" w:rsidRPr="00CB12B3" w:rsidRDefault="00461F44" w:rsidP="008E45C2">
            <w:pPr>
              <w:rPr>
                <w:b/>
              </w:rPr>
            </w:pPr>
            <w:r w:rsidRPr="00CB12B3">
              <w:rPr>
                <w:b/>
              </w:rPr>
              <w:t>Art</w:t>
            </w:r>
          </w:p>
        </w:tc>
        <w:tc>
          <w:tcPr>
            <w:tcW w:w="1113" w:type="dxa"/>
          </w:tcPr>
          <w:p w14:paraId="3831E0F4" w14:textId="77777777" w:rsidR="00461F44" w:rsidRPr="00CB12B3" w:rsidRDefault="00461F44" w:rsidP="008E45C2">
            <w:pPr>
              <w:rPr>
                <w:b/>
              </w:rPr>
            </w:pPr>
            <w:r w:rsidRPr="00CB12B3">
              <w:rPr>
                <w:b/>
              </w:rPr>
              <w:t>Einheit</w:t>
            </w:r>
          </w:p>
        </w:tc>
        <w:tc>
          <w:tcPr>
            <w:tcW w:w="2856" w:type="dxa"/>
          </w:tcPr>
          <w:p w14:paraId="6C8FB20D" w14:textId="77777777" w:rsidR="00461F44" w:rsidRPr="00CB12B3" w:rsidRDefault="00461F44" w:rsidP="008E45C2">
            <w:pPr>
              <w:rPr>
                <w:b/>
              </w:rPr>
            </w:pPr>
            <w:r w:rsidRPr="00CB12B3">
              <w:rPr>
                <w:b/>
              </w:rPr>
              <w:t>Bemerkung</w:t>
            </w:r>
          </w:p>
        </w:tc>
      </w:tr>
      <w:tr w:rsidR="00461F44" w:rsidRPr="00CB12B3" w14:paraId="13DC0BE8" w14:textId="77777777" w:rsidTr="008E45C2">
        <w:tc>
          <w:tcPr>
            <w:tcW w:w="2148" w:type="dxa"/>
          </w:tcPr>
          <w:p w14:paraId="46517E18" w14:textId="2E08F011" w:rsidR="00461F44" w:rsidRPr="00CB12B3" w:rsidRDefault="00461F44" w:rsidP="008E45C2">
            <w:proofErr w:type="spellStart"/>
            <w:r w:rsidRPr="00CB12B3">
              <w:t>B</w:t>
            </w:r>
            <w:r>
              <w:t>ezeichung</w:t>
            </w:r>
            <w:proofErr w:type="spellEnd"/>
          </w:p>
        </w:tc>
        <w:tc>
          <w:tcPr>
            <w:tcW w:w="1559" w:type="dxa"/>
          </w:tcPr>
          <w:p w14:paraId="3F5F25E7" w14:textId="77777777" w:rsidR="00461F44" w:rsidRPr="00CB12B3" w:rsidRDefault="00461F44" w:rsidP="008E45C2">
            <w:r w:rsidRPr="00CB12B3">
              <w:t>Drop-Down</w:t>
            </w:r>
          </w:p>
        </w:tc>
        <w:tc>
          <w:tcPr>
            <w:tcW w:w="1113" w:type="dxa"/>
          </w:tcPr>
          <w:p w14:paraId="403DD7D3" w14:textId="77777777" w:rsidR="00461F44" w:rsidRPr="00CB12B3" w:rsidRDefault="00461F44" w:rsidP="008E45C2"/>
        </w:tc>
        <w:tc>
          <w:tcPr>
            <w:tcW w:w="2856" w:type="dxa"/>
          </w:tcPr>
          <w:p w14:paraId="1F8D8961" w14:textId="3FCF3654" w:rsidR="00461F44" w:rsidRPr="00CB12B3" w:rsidRDefault="00803B46" w:rsidP="008E45C2">
            <w:r>
              <w:t>wird mit der initialen Auswahl vorbelegt</w:t>
            </w:r>
          </w:p>
        </w:tc>
      </w:tr>
      <w:tr w:rsidR="00461F44" w:rsidRPr="00CB12B3" w14:paraId="5747E497" w14:textId="77777777" w:rsidTr="008E45C2">
        <w:tc>
          <w:tcPr>
            <w:tcW w:w="2148" w:type="dxa"/>
          </w:tcPr>
          <w:p w14:paraId="7BC18990" w14:textId="0D358B43" w:rsidR="00461F44" w:rsidRPr="00CB12B3" w:rsidRDefault="00461F44" w:rsidP="008E45C2">
            <w:r>
              <w:t>Investitionskosten</w:t>
            </w:r>
          </w:p>
        </w:tc>
        <w:tc>
          <w:tcPr>
            <w:tcW w:w="1559" w:type="dxa"/>
          </w:tcPr>
          <w:p w14:paraId="4AC741B0" w14:textId="570CCA10" w:rsidR="00461F44" w:rsidRPr="00CB12B3" w:rsidRDefault="00461F44" w:rsidP="008E45C2">
            <w:r w:rsidRPr="00CB12B3">
              <w:t>Eingabefeld</w:t>
            </w:r>
          </w:p>
        </w:tc>
        <w:tc>
          <w:tcPr>
            <w:tcW w:w="1113" w:type="dxa"/>
          </w:tcPr>
          <w:p w14:paraId="592FD7D3" w14:textId="77777777" w:rsidR="00461F44" w:rsidRPr="00CB12B3" w:rsidRDefault="00461F44" w:rsidP="008E45C2"/>
        </w:tc>
        <w:tc>
          <w:tcPr>
            <w:tcW w:w="2856" w:type="dxa"/>
          </w:tcPr>
          <w:p w14:paraId="1B77A028" w14:textId="20B0A83F" w:rsidR="00461F44" w:rsidRPr="00CB12B3" w:rsidRDefault="00461F44" w:rsidP="008E45C2"/>
        </w:tc>
      </w:tr>
      <w:tr w:rsidR="009A1E33" w:rsidRPr="00CB12B3" w14:paraId="6FDCBAFC" w14:textId="77777777" w:rsidTr="008E45C2">
        <w:tc>
          <w:tcPr>
            <w:tcW w:w="2148" w:type="dxa"/>
          </w:tcPr>
          <w:p w14:paraId="11DCE5B8" w14:textId="079E60E9" w:rsidR="009A1E33" w:rsidRPr="00CB12B3" w:rsidRDefault="009A1E33" w:rsidP="009A1E33">
            <w:r w:rsidRPr="00CB12B3">
              <w:t>Nutzungsdauer</w:t>
            </w:r>
          </w:p>
        </w:tc>
        <w:tc>
          <w:tcPr>
            <w:tcW w:w="1559" w:type="dxa"/>
          </w:tcPr>
          <w:p w14:paraId="62658721" w14:textId="4C04868D" w:rsidR="009A1E33" w:rsidRPr="00CB12B3" w:rsidRDefault="009A1E33" w:rsidP="009A1E33">
            <w:r w:rsidRPr="00CB12B3">
              <w:t>Eingabefeld</w:t>
            </w:r>
          </w:p>
        </w:tc>
        <w:tc>
          <w:tcPr>
            <w:tcW w:w="1113" w:type="dxa"/>
          </w:tcPr>
          <w:p w14:paraId="6BFDDB2C" w14:textId="4E23E9DE" w:rsidR="009A1E33" w:rsidRPr="00CB12B3" w:rsidRDefault="009A1E33" w:rsidP="009A1E33">
            <w:r>
              <w:t>Jahre</w:t>
            </w:r>
          </w:p>
        </w:tc>
        <w:tc>
          <w:tcPr>
            <w:tcW w:w="2856" w:type="dxa"/>
          </w:tcPr>
          <w:p w14:paraId="04CE0D31" w14:textId="77777777" w:rsidR="009A1E33" w:rsidRPr="00CB12B3" w:rsidRDefault="009A1E33" w:rsidP="009A1E33"/>
        </w:tc>
      </w:tr>
      <w:tr w:rsidR="009A1E33" w:rsidRPr="00CB12B3" w14:paraId="7F3EDFE3" w14:textId="77777777" w:rsidTr="008E45C2">
        <w:tc>
          <w:tcPr>
            <w:tcW w:w="2148" w:type="dxa"/>
          </w:tcPr>
          <w:p w14:paraId="26602D87" w14:textId="7DE04539" w:rsidR="009A1E33" w:rsidRPr="00CB12B3" w:rsidRDefault="009A1E33" w:rsidP="009A1E33">
            <w:r w:rsidRPr="00CB12B3">
              <w:t>Instandsetzung</w:t>
            </w:r>
          </w:p>
        </w:tc>
        <w:tc>
          <w:tcPr>
            <w:tcW w:w="1559" w:type="dxa"/>
          </w:tcPr>
          <w:p w14:paraId="52BF49FE" w14:textId="77777777" w:rsidR="009A1E33" w:rsidRPr="00CB12B3" w:rsidRDefault="009A1E33" w:rsidP="009A1E33">
            <w:r w:rsidRPr="00CB12B3">
              <w:t>Eingabefeld</w:t>
            </w:r>
          </w:p>
        </w:tc>
        <w:tc>
          <w:tcPr>
            <w:tcW w:w="1113" w:type="dxa"/>
          </w:tcPr>
          <w:p w14:paraId="0F8666B9" w14:textId="088E1872" w:rsidR="009A1E33" w:rsidRPr="00CB12B3" w:rsidRDefault="009A1E33" w:rsidP="009A1E33">
            <w:r>
              <w:t>%</w:t>
            </w:r>
          </w:p>
        </w:tc>
        <w:tc>
          <w:tcPr>
            <w:tcW w:w="2856" w:type="dxa"/>
          </w:tcPr>
          <w:p w14:paraId="321F8BB1" w14:textId="77777777" w:rsidR="009A1E33" w:rsidRPr="00CB12B3" w:rsidRDefault="009A1E33" w:rsidP="009A1E33"/>
        </w:tc>
      </w:tr>
      <w:tr w:rsidR="009A1E33" w:rsidRPr="00CB12B3" w14:paraId="78E59665" w14:textId="77777777" w:rsidTr="008E45C2">
        <w:tc>
          <w:tcPr>
            <w:tcW w:w="2148" w:type="dxa"/>
          </w:tcPr>
          <w:p w14:paraId="2A1FF875" w14:textId="06002DC8" w:rsidR="009A1E33" w:rsidRPr="00CB12B3" w:rsidRDefault="009A1E33" w:rsidP="009A1E33">
            <w:r w:rsidRPr="00CB12B3">
              <w:t>Wartung</w:t>
            </w:r>
            <w:r>
              <w:t xml:space="preserve"> </w:t>
            </w:r>
            <w:r w:rsidRPr="00CB12B3">
              <w:t>und Inspektion</w:t>
            </w:r>
          </w:p>
        </w:tc>
        <w:tc>
          <w:tcPr>
            <w:tcW w:w="1559" w:type="dxa"/>
          </w:tcPr>
          <w:p w14:paraId="278B770C" w14:textId="77777777" w:rsidR="009A1E33" w:rsidRPr="00CB12B3" w:rsidRDefault="009A1E33" w:rsidP="009A1E33">
            <w:r w:rsidRPr="00CB12B3">
              <w:t>Eingabefeld</w:t>
            </w:r>
          </w:p>
        </w:tc>
        <w:tc>
          <w:tcPr>
            <w:tcW w:w="1113" w:type="dxa"/>
          </w:tcPr>
          <w:p w14:paraId="2C62D955" w14:textId="77777777" w:rsidR="009A1E33" w:rsidRPr="00CB12B3" w:rsidRDefault="009A1E33" w:rsidP="009A1E33">
            <w:r w:rsidRPr="00CB12B3">
              <w:t>%</w:t>
            </w:r>
          </w:p>
        </w:tc>
        <w:tc>
          <w:tcPr>
            <w:tcW w:w="2856" w:type="dxa"/>
          </w:tcPr>
          <w:p w14:paraId="673860C7" w14:textId="77777777" w:rsidR="009A1E33" w:rsidRPr="00CB12B3" w:rsidRDefault="009A1E33" w:rsidP="009A1E33"/>
        </w:tc>
      </w:tr>
      <w:tr w:rsidR="009A1E33" w:rsidRPr="00CB12B3" w14:paraId="7FEF869B" w14:textId="77777777" w:rsidTr="008E45C2">
        <w:tc>
          <w:tcPr>
            <w:tcW w:w="2148" w:type="dxa"/>
          </w:tcPr>
          <w:p w14:paraId="1AC7944F" w14:textId="5C794E97" w:rsidR="009A1E33" w:rsidRPr="00CB12B3" w:rsidRDefault="009A1E33" w:rsidP="009A1E33">
            <w:r w:rsidRPr="00CB12B3">
              <w:t>Aufwand für Bedienen</w:t>
            </w:r>
          </w:p>
        </w:tc>
        <w:tc>
          <w:tcPr>
            <w:tcW w:w="1559" w:type="dxa"/>
          </w:tcPr>
          <w:p w14:paraId="759158A9" w14:textId="246567A6" w:rsidR="009A1E33" w:rsidRPr="00CB12B3" w:rsidRDefault="009A1E33" w:rsidP="009A1E33">
            <w:r w:rsidRPr="00CB12B3">
              <w:t>Eingabefeld</w:t>
            </w:r>
          </w:p>
        </w:tc>
        <w:tc>
          <w:tcPr>
            <w:tcW w:w="1113" w:type="dxa"/>
          </w:tcPr>
          <w:p w14:paraId="640353E9" w14:textId="060F7E5B" w:rsidR="009A1E33" w:rsidRPr="00CB12B3" w:rsidRDefault="009A1E33" w:rsidP="009A1E33">
            <w:r>
              <w:t>Stunden</w:t>
            </w:r>
          </w:p>
        </w:tc>
        <w:tc>
          <w:tcPr>
            <w:tcW w:w="2856" w:type="dxa"/>
          </w:tcPr>
          <w:p w14:paraId="6EB7100C" w14:textId="1B6F115F" w:rsidR="009A1E33" w:rsidRPr="00CB12B3" w:rsidRDefault="009A1E33" w:rsidP="009A1E33"/>
        </w:tc>
      </w:tr>
    </w:tbl>
    <w:p w14:paraId="7DCD9706" w14:textId="77777777" w:rsidR="00461F44" w:rsidRPr="00CB12B3" w:rsidRDefault="00461F44" w:rsidP="00B07B4C"/>
    <w:p w14:paraId="525BA2E3" w14:textId="60F5EF7D" w:rsidR="00F83913" w:rsidRDefault="00B07B4C" w:rsidP="00BD080E">
      <w:r w:rsidRPr="00CB12B3">
        <w:t xml:space="preserve">Wird der Wärmeerzeuger nachträglich geändert, so wird der </w:t>
      </w:r>
      <w:r w:rsidR="00461F44">
        <w:t xml:space="preserve">in der Datenbank hinterlegte </w:t>
      </w:r>
      <w:r w:rsidRPr="00CB12B3">
        <w:t xml:space="preserve">Preis </w:t>
      </w:r>
      <w:r w:rsidR="00461F44">
        <w:t xml:space="preserve">des neuen Wärmeerzeugers </w:t>
      </w:r>
      <w:r w:rsidRPr="00CB12B3">
        <w:t>übernommen</w:t>
      </w:r>
      <w:r w:rsidR="00461F44">
        <w:t xml:space="preserve"> (auch wenn er leer ist)</w:t>
      </w:r>
      <w:r w:rsidR="00DE5AB8" w:rsidRPr="00CB12B3">
        <w:t xml:space="preserve">. </w:t>
      </w:r>
      <w:r w:rsidR="000C530D" w:rsidRPr="00CB12B3">
        <w:t>Die weiteren Parameter der Wirtschaftlichkeitsberechnung nach der VDI 2067 (Nutzungsdauer, Instandsetzung, Wartung und Inspektion, Aufwand für Bedienen) werden nach einer Änderung immer aktualisiert.</w:t>
      </w:r>
    </w:p>
    <w:p w14:paraId="24DAF773" w14:textId="01AC110C" w:rsidR="00803B46" w:rsidRPr="00CB12B3" w:rsidRDefault="009A1E33" w:rsidP="00BD080E">
      <w:r>
        <w:t>Solarthermieanlage:</w:t>
      </w:r>
      <w:r w:rsidR="00E40C6F">
        <w:t xml:space="preserve"> </w:t>
      </w:r>
      <w:r>
        <w:t xml:space="preserve">Hier wird ein Einzelkollektor ausgewählt und dessen Preis aus der Datenbank übernommen. </w:t>
      </w:r>
      <w:r w:rsidR="00E40C6F">
        <w:t>Die</w:t>
      </w:r>
      <w:r w:rsidR="00803B46">
        <w:t xml:space="preserve"> Gesamtinvestition </w:t>
      </w:r>
      <w:r w:rsidR="00F45874">
        <w:t>(</w:t>
      </w:r>
      <w:r w:rsidR="00E40C6F">
        <w:t xml:space="preserve">ergibt sich </w:t>
      </w:r>
      <w:r w:rsidR="00803B46">
        <w:t xml:space="preserve">als Multiplikation der </w:t>
      </w:r>
      <w:r w:rsidR="00E40C6F">
        <w:t xml:space="preserve">Einzelkollektorkosten mit der </w:t>
      </w:r>
      <w:r w:rsidR="00803B46">
        <w:t xml:space="preserve">Modulanzahl </w:t>
      </w:r>
      <w:r w:rsidR="00E40C6F">
        <w:t>aus dem Bereich „Standortspezifikation“</w:t>
      </w:r>
      <w:r w:rsidR="00F45874">
        <w:t>) wird bei den Ergebnissen angezeigt</w:t>
      </w:r>
      <w:r w:rsidR="00803B46">
        <w:t>.</w:t>
      </w:r>
      <w:r w:rsidR="00167E78">
        <w:t xml:space="preserve"> Über ein i-Feld und im Handbuch wird eine Kostendegressionsfunktion bei großen Anlagen hinterlegt.</w:t>
      </w:r>
      <w:r w:rsidR="00F73A1B">
        <w:t xml:space="preserve"> Weitere Kosten werden bei Investitionen angeben (z.B. Aufständerung, </w:t>
      </w:r>
      <w:proofErr w:type="spellStart"/>
      <w:r w:rsidR="00F73A1B">
        <w:t>Anbindeleitungen</w:t>
      </w:r>
      <w:proofErr w:type="spellEnd"/>
      <w:r w:rsidR="00F73A1B">
        <w:t>, Wärmetauscher)</w:t>
      </w:r>
    </w:p>
    <w:p w14:paraId="2084D262" w14:textId="77777777" w:rsidR="00B62A23" w:rsidRPr="00CB12B3" w:rsidRDefault="00B62A23" w:rsidP="00B62A23">
      <w:pPr>
        <w:pStyle w:val="berschrift2"/>
      </w:pPr>
      <w:r w:rsidRPr="00CB12B3">
        <w:t>Wärmerückgewinnung</w:t>
      </w:r>
    </w:p>
    <w:p w14:paraId="2287AD01" w14:textId="77777777" w:rsidR="00B62A23" w:rsidRPr="00CB12B3" w:rsidRDefault="00B62A23" w:rsidP="00B62A23">
      <w:r w:rsidRPr="00CB12B3">
        <w:t>Abschließend kann eine Wärmerückgewinnungsanlage ausgewählt werden. Nach Auswahl erscheinen vor den wirtschaftlichen Parametern rein informativ folgende zwei energetische Kenngrößen der Anlage.</w:t>
      </w:r>
    </w:p>
    <w:tbl>
      <w:tblPr>
        <w:tblStyle w:val="Tabellenraster"/>
        <w:tblW w:w="0" w:type="auto"/>
        <w:tblInd w:w="108" w:type="dxa"/>
        <w:tblLook w:val="04A0" w:firstRow="1" w:lastRow="0" w:firstColumn="1" w:lastColumn="0" w:noHBand="0" w:noVBand="1"/>
      </w:tblPr>
      <w:tblGrid>
        <w:gridCol w:w="2268"/>
        <w:gridCol w:w="1439"/>
        <w:gridCol w:w="1113"/>
        <w:gridCol w:w="2856"/>
      </w:tblGrid>
      <w:tr w:rsidR="00B62A23" w:rsidRPr="00CB12B3" w14:paraId="67439D9D" w14:textId="77777777" w:rsidTr="00B62A23">
        <w:tc>
          <w:tcPr>
            <w:tcW w:w="2268" w:type="dxa"/>
          </w:tcPr>
          <w:p w14:paraId="4A04CA11" w14:textId="77777777" w:rsidR="00B62A23" w:rsidRPr="00CB12B3" w:rsidRDefault="00B62A23" w:rsidP="007F0EE1">
            <w:pPr>
              <w:rPr>
                <w:b/>
              </w:rPr>
            </w:pPr>
            <w:r w:rsidRPr="00CB12B3">
              <w:rPr>
                <w:b/>
              </w:rPr>
              <w:t>Feldname</w:t>
            </w:r>
          </w:p>
        </w:tc>
        <w:tc>
          <w:tcPr>
            <w:tcW w:w="1439" w:type="dxa"/>
          </w:tcPr>
          <w:p w14:paraId="34C8CBB0" w14:textId="77777777" w:rsidR="00B62A23" w:rsidRPr="00CB12B3" w:rsidRDefault="00B62A23" w:rsidP="007F0EE1">
            <w:pPr>
              <w:rPr>
                <w:b/>
              </w:rPr>
            </w:pPr>
            <w:r w:rsidRPr="00CB12B3">
              <w:rPr>
                <w:b/>
              </w:rPr>
              <w:t>Art</w:t>
            </w:r>
          </w:p>
        </w:tc>
        <w:tc>
          <w:tcPr>
            <w:tcW w:w="1113" w:type="dxa"/>
          </w:tcPr>
          <w:p w14:paraId="163AECCA" w14:textId="77777777" w:rsidR="00B62A23" w:rsidRPr="00CB12B3" w:rsidRDefault="00B62A23" w:rsidP="007F0EE1">
            <w:pPr>
              <w:rPr>
                <w:b/>
              </w:rPr>
            </w:pPr>
            <w:r w:rsidRPr="00CB12B3">
              <w:rPr>
                <w:b/>
              </w:rPr>
              <w:t>Einheit</w:t>
            </w:r>
          </w:p>
        </w:tc>
        <w:tc>
          <w:tcPr>
            <w:tcW w:w="2856" w:type="dxa"/>
          </w:tcPr>
          <w:p w14:paraId="6D9AD0A8" w14:textId="77777777" w:rsidR="00B62A23" w:rsidRPr="00CB12B3" w:rsidRDefault="00B62A23" w:rsidP="007F0EE1">
            <w:pPr>
              <w:rPr>
                <w:b/>
              </w:rPr>
            </w:pPr>
            <w:r w:rsidRPr="00CB12B3">
              <w:rPr>
                <w:b/>
              </w:rPr>
              <w:t>Bemerkung</w:t>
            </w:r>
          </w:p>
        </w:tc>
      </w:tr>
      <w:tr w:rsidR="00B62A23" w:rsidRPr="00CB12B3" w14:paraId="3EE0CDE8" w14:textId="77777777" w:rsidTr="00B62A23">
        <w:tc>
          <w:tcPr>
            <w:tcW w:w="2268" w:type="dxa"/>
          </w:tcPr>
          <w:p w14:paraId="28026F1F" w14:textId="77777777" w:rsidR="00B62A23" w:rsidRPr="00CB12B3" w:rsidRDefault="00B62A23" w:rsidP="007F0EE1">
            <w:r w:rsidRPr="00CB12B3">
              <w:t>Leistung</w:t>
            </w:r>
          </w:p>
        </w:tc>
        <w:tc>
          <w:tcPr>
            <w:tcW w:w="1439" w:type="dxa"/>
          </w:tcPr>
          <w:p w14:paraId="006DBF00" w14:textId="77777777" w:rsidR="00B62A23" w:rsidRPr="00CB12B3" w:rsidRDefault="00B62A23" w:rsidP="007F0EE1">
            <w:r w:rsidRPr="00CB12B3">
              <w:t>Anzeigefeld</w:t>
            </w:r>
          </w:p>
        </w:tc>
        <w:tc>
          <w:tcPr>
            <w:tcW w:w="1113" w:type="dxa"/>
          </w:tcPr>
          <w:p w14:paraId="0D450219" w14:textId="77777777" w:rsidR="00B62A23" w:rsidRPr="00CB12B3" w:rsidRDefault="00B62A23" w:rsidP="007F0EE1">
            <w:r w:rsidRPr="00CB12B3">
              <w:t>kW</w:t>
            </w:r>
          </w:p>
        </w:tc>
        <w:tc>
          <w:tcPr>
            <w:tcW w:w="2856" w:type="dxa"/>
          </w:tcPr>
          <w:p w14:paraId="2B6E3B2C" w14:textId="77777777" w:rsidR="00B62A23" w:rsidRPr="00CB12B3" w:rsidRDefault="00B62A23" w:rsidP="007F0EE1"/>
        </w:tc>
      </w:tr>
      <w:tr w:rsidR="00B62A23" w14:paraId="708DE684" w14:textId="77777777" w:rsidTr="00B62A23">
        <w:tc>
          <w:tcPr>
            <w:tcW w:w="2268" w:type="dxa"/>
          </w:tcPr>
          <w:p w14:paraId="514800FA" w14:textId="77777777" w:rsidR="00B62A23" w:rsidRPr="00CB12B3" w:rsidRDefault="00B62A23" w:rsidP="007F0EE1">
            <w:r w:rsidRPr="00CB12B3">
              <w:t>Leistung (Erzeuger)</w:t>
            </w:r>
          </w:p>
        </w:tc>
        <w:tc>
          <w:tcPr>
            <w:tcW w:w="1439" w:type="dxa"/>
          </w:tcPr>
          <w:p w14:paraId="525A681C" w14:textId="77777777" w:rsidR="00B62A23" w:rsidRPr="00CB12B3" w:rsidRDefault="00B62A23" w:rsidP="007F0EE1">
            <w:r w:rsidRPr="00CB12B3">
              <w:t>Anzeigefeld</w:t>
            </w:r>
          </w:p>
        </w:tc>
        <w:tc>
          <w:tcPr>
            <w:tcW w:w="1113" w:type="dxa"/>
          </w:tcPr>
          <w:p w14:paraId="7158EC96" w14:textId="77777777" w:rsidR="00B62A23" w:rsidRDefault="00B62A23" w:rsidP="007F0EE1">
            <w:r w:rsidRPr="00CB12B3">
              <w:t>kW</w:t>
            </w:r>
          </w:p>
        </w:tc>
        <w:tc>
          <w:tcPr>
            <w:tcW w:w="2856" w:type="dxa"/>
          </w:tcPr>
          <w:p w14:paraId="7B791E57" w14:textId="77777777" w:rsidR="00B62A23" w:rsidRDefault="00B62A23" w:rsidP="007F0EE1"/>
        </w:tc>
      </w:tr>
    </w:tbl>
    <w:p w14:paraId="0ED139FC" w14:textId="77777777" w:rsidR="00B62A23" w:rsidRDefault="00B62A23" w:rsidP="00B62A23"/>
    <w:p w14:paraId="0BAA3EE8" w14:textId="1A7A4339" w:rsidR="00E019A1" w:rsidRDefault="008C4C55" w:rsidP="00B62A23">
      <w:r>
        <w:t>Dieser Bereich wird bei Solarthermieanl</w:t>
      </w:r>
      <w:r w:rsidR="00F45874">
        <w:t>a</w:t>
      </w:r>
      <w:r>
        <w:t>gen und Wärmepumpen nicht angezeigt.</w:t>
      </w:r>
    </w:p>
    <w:p w14:paraId="5F7190FC" w14:textId="77777777" w:rsidR="001D6BAB" w:rsidRDefault="001D6BAB" w:rsidP="00B62A23"/>
    <w:p w14:paraId="24BBC809" w14:textId="77777777" w:rsidR="003B224A" w:rsidRDefault="003B224A" w:rsidP="003B224A">
      <w:pPr>
        <w:pStyle w:val="berschrift2"/>
      </w:pPr>
      <w:r>
        <w:t>Angaben bei einem Erzeugerlastgang</w:t>
      </w:r>
    </w:p>
    <w:p w14:paraId="52F5BAD0" w14:textId="77777777" w:rsidR="003B224A" w:rsidRDefault="003B224A" w:rsidP="00B62A23">
      <w:r>
        <w:lastRenderedPageBreak/>
        <w:t>Wird kein Wärmeerzeuger verwendet, sondern ein Erzeugerlastgang, so ergeben sich folgende Abweichungen:</w:t>
      </w:r>
    </w:p>
    <w:p w14:paraId="380CAA95" w14:textId="09143863" w:rsidR="003B224A" w:rsidRDefault="009216B4" w:rsidP="00B62A23">
      <w:r>
        <w:rPr>
          <w:noProof/>
          <w:lang w:eastAsia="de-DE"/>
        </w:rPr>
        <mc:AlternateContent>
          <mc:Choice Requires="wps">
            <w:drawing>
              <wp:anchor distT="0" distB="0" distL="114300" distR="114300" simplePos="0" relativeHeight="251676672" behindDoc="0" locked="0" layoutInCell="1" allowOverlap="1" wp14:anchorId="60C97F02" wp14:editId="665C96DB">
                <wp:simplePos x="0" y="0"/>
                <wp:positionH relativeFrom="column">
                  <wp:posOffset>2306320</wp:posOffset>
                </wp:positionH>
                <wp:positionV relativeFrom="paragraph">
                  <wp:posOffset>3618865</wp:posOffset>
                </wp:positionV>
                <wp:extent cx="3352800" cy="209550"/>
                <wp:effectExtent l="6350" t="11430" r="12700" b="762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09550"/>
                        </a:xfrm>
                        <a:prstGeom prst="rect">
                          <a:avLst/>
                        </a:prstGeom>
                        <a:solidFill>
                          <a:srgbClr val="FFFFFF"/>
                        </a:solidFill>
                        <a:ln w="9525">
                          <a:solidFill>
                            <a:srgbClr val="000000"/>
                          </a:solidFill>
                          <a:miter lim="800000"/>
                          <a:headEnd/>
                          <a:tailEnd/>
                        </a:ln>
                      </wps:spPr>
                      <wps:txbx>
                        <w:txbxContent>
                          <w:p w14:paraId="5BDA6F43" w14:textId="2DE1FB9D" w:rsidR="00E02F99" w:rsidRPr="00E019A1" w:rsidRDefault="00E02F99" w:rsidP="00E02F99">
                            <w:pPr>
                              <w:rPr>
                                <w:sz w:val="16"/>
                                <w:szCs w:val="16"/>
                              </w:rPr>
                            </w:pPr>
                            <w:r>
                              <w:rPr>
                                <w:sz w:val="16"/>
                                <w:szCs w:val="16"/>
                              </w:rPr>
                              <w:t>Hier wird ggf. in einem zus. Feld die elektrische Leistung angegeben.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97F02" id="Text Box 19" o:spid="_x0000_s1029" type="#_x0000_t202" style="position:absolute;margin-left:181.6pt;margin-top:284.95pt;width:264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">
                <v:textbox>
                  <w:txbxContent>
                    <w:p w14:paraId="5BDA6F43" w14:textId="2DE1FB9D" w:rsidR="00E02F99" w:rsidRPr="00E019A1" w:rsidRDefault="00E02F99" w:rsidP="00E02F99">
                      <w:pPr>
                        <w:rPr>
                          <w:sz w:val="16"/>
                          <w:szCs w:val="16"/>
                        </w:rPr>
                      </w:pPr>
                      <w:r>
                        <w:rPr>
                          <w:sz w:val="16"/>
                          <w:szCs w:val="16"/>
                        </w:rPr>
                        <w:t>Hier wird ggf. in einem zus. Feld die elektrische Leistung angegeben.</w:t>
                      </w:r>
                    </w:p>
                  </w:txbxContent>
                </v:textbox>
              </v:shape>
            </w:pict>
          </mc:Fallback>
        </mc:AlternateContent>
      </w:r>
      <w:r>
        <w:rPr>
          <w:noProof/>
          <w:lang w:eastAsia="de-DE"/>
        </w:rPr>
        <mc:AlternateContent>
          <mc:Choice Requires="wps">
            <w:drawing>
              <wp:anchor distT="0" distB="0" distL="114300" distR="114300" simplePos="0" relativeHeight="251671552" behindDoc="0" locked="0" layoutInCell="1" allowOverlap="1" wp14:anchorId="41B13D67" wp14:editId="7C286130">
                <wp:simplePos x="0" y="0"/>
                <wp:positionH relativeFrom="column">
                  <wp:posOffset>2433320</wp:posOffset>
                </wp:positionH>
                <wp:positionV relativeFrom="paragraph">
                  <wp:posOffset>1491615</wp:posOffset>
                </wp:positionV>
                <wp:extent cx="2901950" cy="209550"/>
                <wp:effectExtent l="9525" t="8255" r="12700" b="1079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09550"/>
                        </a:xfrm>
                        <a:prstGeom prst="rect">
                          <a:avLst/>
                        </a:prstGeom>
                        <a:solidFill>
                          <a:srgbClr val="FFFFFF"/>
                        </a:solidFill>
                        <a:ln w="9525">
                          <a:solidFill>
                            <a:srgbClr val="000000"/>
                          </a:solidFill>
                          <a:miter lim="800000"/>
                          <a:headEnd/>
                          <a:tailEnd/>
                        </a:ln>
                      </wps:spPr>
                      <wps:txbx>
                        <w:txbxContent>
                          <w:p w14:paraId="2A1412D7" w14:textId="77777777" w:rsidR="00E019A1" w:rsidRPr="00E019A1" w:rsidRDefault="00E019A1" w:rsidP="00E019A1">
                            <w:pPr>
                              <w:rPr>
                                <w:sz w:val="16"/>
                                <w:szCs w:val="16"/>
                              </w:rPr>
                            </w:pPr>
                            <w:r>
                              <w:rPr>
                                <w:sz w:val="16"/>
                                <w:szCs w:val="16"/>
                              </w:rPr>
                              <w:t>Hier muss zwingend „Manuelle Eingabe“ verwendet werden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13D67" id="Text Box 13" o:spid="_x0000_s1030" type="#_x0000_t202" style="position:absolute;margin-left:191.6pt;margin-top:117.45pt;width:228.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">
                <v:textbox>
                  <w:txbxContent>
                    <w:p w14:paraId="2A1412D7" w14:textId="77777777" w:rsidR="00E019A1" w:rsidRPr="00E019A1" w:rsidRDefault="00E019A1" w:rsidP="00E019A1">
                      <w:pPr>
                        <w:rPr>
                          <w:sz w:val="16"/>
                          <w:szCs w:val="16"/>
                        </w:rPr>
                      </w:pPr>
                      <w:r>
                        <w:rPr>
                          <w:sz w:val="16"/>
                          <w:szCs w:val="16"/>
                        </w:rPr>
                        <w:t>Hier muss zwingend „Manuelle Eingabe“ verwendet werden</w:t>
                      </w:r>
                    </w:p>
                  </w:txbxContent>
                </v:textbox>
              </v:shape>
            </w:pict>
          </mc:Fallback>
        </mc:AlternateContent>
      </w:r>
      <w:r w:rsidR="003B224A">
        <w:rPr>
          <w:noProof/>
          <w:lang w:eastAsia="de-DE"/>
        </w:rPr>
        <w:drawing>
          <wp:inline distT="0" distB="0" distL="0" distR="0" wp14:anchorId="09F9D8BA" wp14:editId="6742F67F">
            <wp:extent cx="5600700" cy="38538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1">
                      <a:extLst>
                        <a:ext uri="{28A0092B-C50C-407E-A947-70E740481C1C}">
                          <a14:useLocalDpi xmlns:a14="http://schemas.microsoft.com/office/drawing/2010/main" val="0"/>
                        </a:ext>
                      </a:extLst>
                    </a:blip>
                    <a:stretch>
                      <a:fillRect/>
                    </a:stretch>
                  </pic:blipFill>
                  <pic:spPr>
                    <a:xfrm>
                      <a:off x="0" y="0"/>
                      <a:ext cx="5619065" cy="3866477"/>
                    </a:xfrm>
                    <a:prstGeom prst="rect">
                      <a:avLst/>
                    </a:prstGeom>
                  </pic:spPr>
                </pic:pic>
              </a:graphicData>
            </a:graphic>
          </wp:inline>
        </w:drawing>
      </w:r>
    </w:p>
    <w:p w14:paraId="06CAEAAA" w14:textId="77525188" w:rsidR="00E02F99" w:rsidRDefault="009216B4" w:rsidP="00B62A23">
      <w:r>
        <w:rPr>
          <w:noProof/>
          <w:lang w:eastAsia="de-DE"/>
        </w:rPr>
        <mc:AlternateContent>
          <mc:Choice Requires="wps">
            <w:drawing>
              <wp:anchor distT="0" distB="0" distL="114300" distR="114300" simplePos="0" relativeHeight="251674624" behindDoc="0" locked="0" layoutInCell="1" allowOverlap="1" wp14:anchorId="60C97F02" wp14:editId="4C3062FD">
                <wp:simplePos x="0" y="0"/>
                <wp:positionH relativeFrom="column">
                  <wp:posOffset>3462020</wp:posOffset>
                </wp:positionH>
                <wp:positionV relativeFrom="paragraph">
                  <wp:posOffset>1099820</wp:posOffset>
                </wp:positionV>
                <wp:extent cx="1822450" cy="209550"/>
                <wp:effectExtent l="9525" t="10795" r="6350" b="825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209550"/>
                        </a:xfrm>
                        <a:prstGeom prst="rect">
                          <a:avLst/>
                        </a:prstGeom>
                        <a:solidFill>
                          <a:srgbClr val="FFFFFF"/>
                        </a:solidFill>
                        <a:ln w="9525">
                          <a:solidFill>
                            <a:srgbClr val="000000"/>
                          </a:solidFill>
                          <a:miter lim="800000"/>
                          <a:headEnd/>
                          <a:tailEnd/>
                        </a:ln>
                      </wps:spPr>
                      <wps:txbx>
                        <w:txbxContent>
                          <w:p w14:paraId="733C9B19" w14:textId="77777777" w:rsidR="00E019A1" w:rsidRPr="00E019A1" w:rsidRDefault="00E019A1" w:rsidP="00E019A1">
                            <w:pPr>
                              <w:rPr>
                                <w:sz w:val="16"/>
                                <w:szCs w:val="16"/>
                              </w:rPr>
                            </w:pPr>
                            <w:proofErr w:type="spellStart"/>
                            <w:r>
                              <w:rPr>
                                <w:sz w:val="16"/>
                                <w:szCs w:val="16"/>
                              </w:rPr>
                              <w:t>Investkosten</w:t>
                            </w:r>
                            <w:proofErr w:type="spellEnd"/>
                            <w:r>
                              <w:rPr>
                                <w:sz w:val="16"/>
                                <w:szCs w:val="16"/>
                              </w:rPr>
                              <w:t xml:space="preserve"> sind initial immer leer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97F02" id="Text Box 16" o:spid="_x0000_s1031" type="#_x0000_t202" style="position:absolute;margin-left:272.6pt;margin-top:86.6pt;width:143.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">
                <v:textbox>
                  <w:txbxContent>
                    <w:p w14:paraId="733C9B19" w14:textId="77777777" w:rsidR="00E019A1" w:rsidRPr="00E019A1" w:rsidRDefault="00E019A1" w:rsidP="00E019A1">
                      <w:pPr>
                        <w:rPr>
                          <w:sz w:val="16"/>
                          <w:szCs w:val="16"/>
                        </w:rPr>
                      </w:pPr>
                      <w:proofErr w:type="spellStart"/>
                      <w:r>
                        <w:rPr>
                          <w:sz w:val="16"/>
                          <w:szCs w:val="16"/>
                        </w:rPr>
                        <w:t>Investkosten</w:t>
                      </w:r>
                      <w:proofErr w:type="spellEnd"/>
                      <w:r>
                        <w:rPr>
                          <w:sz w:val="16"/>
                          <w:szCs w:val="16"/>
                        </w:rPr>
                        <w:t xml:space="preserve"> sind initial immer leer</w:t>
                      </w:r>
                    </w:p>
                  </w:txbxContent>
                </v:textbox>
              </v:shape>
            </w:pict>
          </mc:Fallback>
        </mc:AlternateContent>
      </w:r>
      <w:r>
        <w:rPr>
          <w:noProof/>
          <w:lang w:eastAsia="de-DE"/>
        </w:rPr>
        <mc:AlternateContent>
          <mc:Choice Requires="wps">
            <w:drawing>
              <wp:anchor distT="0" distB="0" distL="114300" distR="114300" simplePos="0" relativeHeight="251675648" behindDoc="0" locked="0" layoutInCell="1" allowOverlap="1" wp14:anchorId="18FA98ED" wp14:editId="559C7906">
                <wp:simplePos x="0" y="0"/>
                <wp:positionH relativeFrom="column">
                  <wp:posOffset>3582670</wp:posOffset>
                </wp:positionH>
                <wp:positionV relativeFrom="paragraph">
                  <wp:posOffset>1410970</wp:posOffset>
                </wp:positionV>
                <wp:extent cx="1574800" cy="825500"/>
                <wp:effectExtent l="6350" t="7620" r="9525" b="508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825500"/>
                        </a:xfrm>
                        <a:prstGeom prst="rect">
                          <a:avLst/>
                        </a:prstGeom>
                        <a:solidFill>
                          <a:srgbClr val="FFFFFF"/>
                        </a:solidFill>
                        <a:ln w="9525">
                          <a:solidFill>
                            <a:srgbClr val="000000"/>
                          </a:solidFill>
                          <a:miter lim="800000"/>
                          <a:headEnd/>
                          <a:tailEnd/>
                        </a:ln>
                      </wps:spPr>
                      <wps:txbx>
                        <w:txbxContent>
                          <w:p w14:paraId="67A1E031" w14:textId="77777777" w:rsidR="00E019A1" w:rsidRPr="00E019A1" w:rsidRDefault="00E019A1" w:rsidP="00E019A1">
                            <w:pPr>
                              <w:rPr>
                                <w:sz w:val="16"/>
                                <w:szCs w:val="16"/>
                              </w:rPr>
                            </w:pPr>
                            <w:r>
                              <w:rPr>
                                <w:sz w:val="16"/>
                                <w:szCs w:val="16"/>
                              </w:rPr>
                              <w:t>Die Parameter für die Wirtschaftlichkeitsberechnung nach VDI 2067 werden aufgrund der Auswahl der Produktgruppe voreingestellt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A98ED" id="Text Box 17" o:spid="_x0000_s1032" type="#_x0000_t202" style="position:absolute;margin-left:282.1pt;margin-top:111.1pt;width:124pt;height: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">
                <v:textbox>
                  <w:txbxContent>
                    <w:p w14:paraId="67A1E031" w14:textId="77777777" w:rsidR="00E019A1" w:rsidRPr="00E019A1" w:rsidRDefault="00E019A1" w:rsidP="00E019A1">
                      <w:pPr>
                        <w:rPr>
                          <w:sz w:val="16"/>
                          <w:szCs w:val="16"/>
                        </w:rPr>
                      </w:pPr>
                      <w:r>
                        <w:rPr>
                          <w:sz w:val="16"/>
                          <w:szCs w:val="16"/>
                        </w:rPr>
                        <w:t>Die Parameter für die Wirtschaftlichkeitsberechnung nach VDI 2067 werden aufgrund der Auswahl der Produktgruppe voreingestellt</w:t>
                      </w:r>
                    </w:p>
                  </w:txbxContent>
                </v:textbox>
              </v:shape>
            </w:pict>
          </mc:Fallback>
        </mc:AlternateContent>
      </w:r>
      <w:r w:rsidR="00E02F99" w:rsidRPr="00E02F99">
        <w:rPr>
          <w:noProof/>
          <w:lang w:eastAsia="de-DE"/>
        </w:rPr>
        <w:drawing>
          <wp:inline distT="0" distB="0" distL="0" distR="0" wp14:anchorId="1E9D703B" wp14:editId="3D648FE3">
            <wp:extent cx="5759450" cy="2204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204085"/>
                    </a:xfrm>
                    <a:prstGeom prst="rect">
                      <a:avLst/>
                    </a:prstGeom>
                  </pic:spPr>
                </pic:pic>
              </a:graphicData>
            </a:graphic>
          </wp:inline>
        </w:drawing>
      </w:r>
    </w:p>
    <w:p w14:paraId="03B794E7" w14:textId="4DBEC7F8" w:rsidR="008F5BA9" w:rsidRDefault="00E02F99" w:rsidP="008F5BA9">
      <w:r>
        <w:t>Der</w:t>
      </w:r>
      <w:r w:rsidR="00763F48">
        <w:t xml:space="preserve"> Verlauf des Erzeugerlastgangs </w:t>
      </w:r>
      <w:r>
        <w:t xml:space="preserve">wird </w:t>
      </w:r>
      <w:r w:rsidR="00763F48">
        <w:t xml:space="preserve">graphisch dargestellt </w:t>
      </w:r>
      <w:r w:rsidR="008F5BA9">
        <w:t>sowie Eingabefelder für die thermische (und ggf. die elektrische) Nennleistung</w:t>
      </w:r>
      <w:r w:rsidR="00763F48">
        <w:t xml:space="preserve"> </w:t>
      </w:r>
      <w:r>
        <w:t xml:space="preserve">werden </w:t>
      </w:r>
      <w:r w:rsidR="00763F48">
        <w:t>angezeigt</w:t>
      </w:r>
      <w:r w:rsidR="008F5BA9">
        <w:t>.</w:t>
      </w:r>
      <w:r w:rsidR="00763F48">
        <w:t xml:space="preserve"> Dabei wird bei der thermischen Nennleistung die maximale Leistung aus dem Erzeugerlastgang voreingestellt.</w:t>
      </w:r>
    </w:p>
    <w:p w14:paraId="58F8FAFB" w14:textId="2FF9F056" w:rsidR="00643F5D" w:rsidRDefault="00B517E1" w:rsidP="00B62A23">
      <w:r>
        <w:t>D</w:t>
      </w:r>
      <w:r w:rsidR="00643F5D">
        <w:t>e</w:t>
      </w:r>
      <w:r>
        <w:t>r</w:t>
      </w:r>
      <w:r w:rsidR="00643F5D">
        <w:t xml:space="preserve"> </w:t>
      </w:r>
      <w:r w:rsidR="00B3738D">
        <w:t>Brennstoff</w:t>
      </w:r>
      <w:r>
        <w:t>verbrauch wi</w:t>
      </w:r>
      <w:r w:rsidR="00B3738D">
        <w:t xml:space="preserve">rd berechnet, indem die von dem Erzeugerlastgang bereitgestellte Wärme durch den </w:t>
      </w:r>
      <w:r>
        <w:t>eingegebenen Nutzungsgrad geteilt wird.</w:t>
      </w:r>
    </w:p>
    <w:p w14:paraId="62C15BC1" w14:textId="77777777" w:rsidR="00B517E1" w:rsidRDefault="00B517E1" w:rsidP="00B62A23">
      <w:r>
        <w:t>Die Volllaststunden werden anhand der eingegebenen thermischen Nennleistung ermittelt</w:t>
      </w:r>
      <w:r w:rsidR="005814F8">
        <w:t>, die erzeugte Strommenge wie bisher über die Multiplikationen der elektrischen Nennleistung mit den Volllaststunden</w:t>
      </w:r>
      <w:r>
        <w:t>.</w:t>
      </w:r>
    </w:p>
    <w:p w14:paraId="2EE9DC85" w14:textId="44142B02" w:rsidR="00B517E1" w:rsidRDefault="00B517E1" w:rsidP="00B62A23">
      <w:r>
        <w:lastRenderedPageBreak/>
        <w:t>Betriebsunterbrechungen können für einen Erzeugerlastgang nicht eingegeben werden.</w:t>
      </w:r>
      <w:r w:rsidR="00801BDB">
        <w:t xml:space="preserve"> Auch die Auswahl einer Wärmerückgewinnungsanlage ist hier nicht möglich.</w:t>
      </w:r>
    </w:p>
    <w:p w14:paraId="7578AB68" w14:textId="77777777" w:rsidR="00643F5D" w:rsidRPr="00ED480D" w:rsidRDefault="00643F5D" w:rsidP="00B62A23"/>
    <w:p w14:paraId="3154A8D9" w14:textId="77777777" w:rsidR="00BD080E" w:rsidRPr="00CF1675" w:rsidRDefault="00BD080E" w:rsidP="00CF1675">
      <w:pPr>
        <w:pStyle w:val="berschrift1"/>
        <w:numPr>
          <w:ilvl w:val="0"/>
          <w:numId w:val="9"/>
        </w:numPr>
        <w:spacing w:after="0"/>
        <w:rPr>
          <w:rFonts w:ascii="Arial" w:hAnsi="Arial" w:cs="Arial"/>
        </w:rPr>
      </w:pPr>
      <w:r w:rsidRPr="00CF1675">
        <w:rPr>
          <w:rFonts w:ascii="Arial" w:hAnsi="Arial" w:cs="Arial"/>
        </w:rPr>
        <w:t>Pufferspeicher</w:t>
      </w:r>
    </w:p>
    <w:p w14:paraId="17DE4E3F" w14:textId="77777777" w:rsidR="00BD080E" w:rsidRDefault="00BD080E" w:rsidP="00BD080E">
      <w:pPr>
        <w:rPr>
          <w:lang w:eastAsia="de-DE"/>
        </w:rPr>
      </w:pPr>
    </w:p>
    <w:p w14:paraId="466C9051" w14:textId="1B9FD320" w:rsidR="00646E82" w:rsidRDefault="00DE147C" w:rsidP="00646E82">
      <w:pPr>
        <w:rPr>
          <w:lang w:eastAsia="de-DE"/>
        </w:rPr>
      </w:pPr>
      <w:r>
        <w:rPr>
          <w:lang w:eastAsia="de-DE"/>
        </w:rPr>
        <w:t xml:space="preserve">Bei der Simulation wird der Pufferspeicher als </w:t>
      </w:r>
      <w:r w:rsidR="00114B3A">
        <w:rPr>
          <w:lang w:eastAsia="de-DE"/>
        </w:rPr>
        <w:t>„</w:t>
      </w:r>
      <w:r>
        <w:rPr>
          <w:lang w:eastAsia="de-DE"/>
        </w:rPr>
        <w:t>Kessel</w:t>
      </w:r>
      <w:r w:rsidR="00114B3A">
        <w:rPr>
          <w:lang w:eastAsia="de-DE"/>
        </w:rPr>
        <w:t>“</w:t>
      </w:r>
      <w:r>
        <w:rPr>
          <w:lang w:eastAsia="de-DE"/>
        </w:rPr>
        <w:t xml:space="preserve"> modelliert, der eine </w:t>
      </w:r>
      <w:r w:rsidR="00114B3A">
        <w:rPr>
          <w:lang w:eastAsia="de-DE"/>
        </w:rPr>
        <w:t xml:space="preserve">variable Leistung </w:t>
      </w:r>
      <w:r w:rsidR="0060610D">
        <w:rPr>
          <w:lang w:eastAsia="de-DE"/>
        </w:rPr>
        <w:t>in Höhe des</w:t>
      </w:r>
      <w:r>
        <w:rPr>
          <w:lang w:eastAsia="de-DE"/>
        </w:rPr>
        <w:t xml:space="preserve"> aktuelle</w:t>
      </w:r>
      <w:r w:rsidR="0060610D">
        <w:rPr>
          <w:lang w:eastAsia="de-DE"/>
        </w:rPr>
        <w:t>n</w:t>
      </w:r>
      <w:r>
        <w:rPr>
          <w:lang w:eastAsia="de-DE"/>
        </w:rPr>
        <w:t xml:space="preserve"> Ladestand</w:t>
      </w:r>
      <w:r w:rsidR="0060610D">
        <w:rPr>
          <w:lang w:eastAsia="de-DE"/>
        </w:rPr>
        <w:t>s</w:t>
      </w:r>
      <w:r>
        <w:rPr>
          <w:lang w:eastAsia="de-DE"/>
        </w:rPr>
        <w:t xml:space="preserve"> aufweist. </w:t>
      </w:r>
      <w:r w:rsidR="0060610D">
        <w:rPr>
          <w:lang w:eastAsia="de-DE"/>
        </w:rPr>
        <w:t>Die Differenz des Ladestands zu 100 % entspricht der freien Kapazität.</w:t>
      </w:r>
    </w:p>
    <w:p w14:paraId="4DE94D90" w14:textId="77777777" w:rsidR="00E02929" w:rsidRDefault="00E02929" w:rsidP="00E02929">
      <w:r>
        <w:t xml:space="preserve">Nach </w:t>
      </w:r>
      <w:r w:rsidR="003A0616">
        <w:t xml:space="preserve">der </w:t>
      </w:r>
      <w:r>
        <w:t xml:space="preserve">Auswahl </w:t>
      </w:r>
      <w:r w:rsidR="003A0616">
        <w:t xml:space="preserve">eines Speichers können abgesehen von den </w:t>
      </w:r>
      <w:r>
        <w:t>wirtschaftlichen Parametern folgende Kenngrößen der Anlage</w:t>
      </w:r>
      <w:r w:rsidR="003A0616">
        <w:t xml:space="preserve"> eingegeben werden</w:t>
      </w:r>
      <w:r>
        <w:t>.</w:t>
      </w:r>
    </w:p>
    <w:tbl>
      <w:tblPr>
        <w:tblStyle w:val="Tabellenraster"/>
        <w:tblW w:w="0" w:type="auto"/>
        <w:tblInd w:w="108" w:type="dxa"/>
        <w:tblLook w:val="04A0" w:firstRow="1" w:lastRow="0" w:firstColumn="1" w:lastColumn="0" w:noHBand="0" w:noVBand="1"/>
      </w:tblPr>
      <w:tblGrid>
        <w:gridCol w:w="2127"/>
        <w:gridCol w:w="1417"/>
        <w:gridCol w:w="1134"/>
        <w:gridCol w:w="3260"/>
      </w:tblGrid>
      <w:tr w:rsidR="00E02929" w:rsidRPr="00E02929" w14:paraId="3CE77896" w14:textId="77777777" w:rsidTr="003A0616">
        <w:tc>
          <w:tcPr>
            <w:tcW w:w="2127" w:type="dxa"/>
          </w:tcPr>
          <w:p w14:paraId="0A517ADC" w14:textId="77777777" w:rsidR="00E02929" w:rsidRPr="00A1655C" w:rsidRDefault="00E02929" w:rsidP="007F0EE1">
            <w:pPr>
              <w:rPr>
                <w:b/>
              </w:rPr>
            </w:pPr>
            <w:r w:rsidRPr="00A1655C">
              <w:rPr>
                <w:b/>
              </w:rPr>
              <w:t>Feldname</w:t>
            </w:r>
          </w:p>
        </w:tc>
        <w:tc>
          <w:tcPr>
            <w:tcW w:w="1417" w:type="dxa"/>
          </w:tcPr>
          <w:p w14:paraId="72E312D3" w14:textId="77777777" w:rsidR="00E02929" w:rsidRPr="00A1655C" w:rsidRDefault="00E02929" w:rsidP="007F0EE1">
            <w:pPr>
              <w:rPr>
                <w:b/>
              </w:rPr>
            </w:pPr>
            <w:r w:rsidRPr="00A1655C">
              <w:rPr>
                <w:b/>
              </w:rPr>
              <w:t>Art</w:t>
            </w:r>
          </w:p>
        </w:tc>
        <w:tc>
          <w:tcPr>
            <w:tcW w:w="1134" w:type="dxa"/>
          </w:tcPr>
          <w:p w14:paraId="0C561EBE" w14:textId="77777777" w:rsidR="00E02929" w:rsidRPr="00A1655C" w:rsidRDefault="00E02929" w:rsidP="007F0EE1">
            <w:pPr>
              <w:rPr>
                <w:b/>
              </w:rPr>
            </w:pPr>
            <w:r w:rsidRPr="00A1655C">
              <w:rPr>
                <w:b/>
              </w:rPr>
              <w:t>Einheit</w:t>
            </w:r>
          </w:p>
        </w:tc>
        <w:tc>
          <w:tcPr>
            <w:tcW w:w="3260" w:type="dxa"/>
          </w:tcPr>
          <w:p w14:paraId="5EE61CB0" w14:textId="77777777" w:rsidR="00E02929" w:rsidRPr="00A1655C" w:rsidRDefault="00E02929" w:rsidP="007F0EE1">
            <w:pPr>
              <w:rPr>
                <w:b/>
              </w:rPr>
            </w:pPr>
            <w:r w:rsidRPr="00A1655C">
              <w:rPr>
                <w:b/>
              </w:rPr>
              <w:t>Bemerkung</w:t>
            </w:r>
          </w:p>
        </w:tc>
      </w:tr>
      <w:tr w:rsidR="00E02929" w:rsidRPr="00E02929" w14:paraId="5EDBCB9F" w14:textId="77777777" w:rsidTr="003A0616">
        <w:tc>
          <w:tcPr>
            <w:tcW w:w="2127" w:type="dxa"/>
          </w:tcPr>
          <w:p w14:paraId="1709D482" w14:textId="77777777" w:rsidR="00E02929" w:rsidRPr="00A1655C" w:rsidRDefault="00A1655C" w:rsidP="007F0EE1">
            <w:r>
              <w:t>Volumen</w:t>
            </w:r>
          </w:p>
        </w:tc>
        <w:tc>
          <w:tcPr>
            <w:tcW w:w="1417" w:type="dxa"/>
          </w:tcPr>
          <w:p w14:paraId="6F2A33AC" w14:textId="3F4850BB" w:rsidR="00E02929" w:rsidRPr="00A1655C" w:rsidRDefault="0060610D" w:rsidP="007F0EE1">
            <w:r>
              <w:t>Anzeig</w:t>
            </w:r>
            <w:r w:rsidR="00A1655C">
              <w:t>efeld</w:t>
            </w:r>
          </w:p>
        </w:tc>
        <w:tc>
          <w:tcPr>
            <w:tcW w:w="1134" w:type="dxa"/>
          </w:tcPr>
          <w:p w14:paraId="410D5362" w14:textId="77777777" w:rsidR="00E02929" w:rsidRPr="00A1655C" w:rsidRDefault="00A1655C" w:rsidP="007F0EE1">
            <w:r>
              <w:t>L</w:t>
            </w:r>
          </w:p>
        </w:tc>
        <w:tc>
          <w:tcPr>
            <w:tcW w:w="3260" w:type="dxa"/>
          </w:tcPr>
          <w:p w14:paraId="3744A0DB" w14:textId="544DE5CE" w:rsidR="00E02929" w:rsidRPr="00A1655C" w:rsidRDefault="00AA04C6" w:rsidP="007F0EE1">
            <w:r>
              <w:t>wird aus den Produktdaten übernommen</w:t>
            </w:r>
          </w:p>
        </w:tc>
      </w:tr>
      <w:tr w:rsidR="00223A0F" w:rsidRPr="00E02929" w14:paraId="0690784E" w14:textId="77777777" w:rsidTr="003A0616">
        <w:tc>
          <w:tcPr>
            <w:tcW w:w="2127" w:type="dxa"/>
          </w:tcPr>
          <w:p w14:paraId="767A443A" w14:textId="5B4ECB79" w:rsidR="00223A0F" w:rsidRPr="007478A4" w:rsidRDefault="00223A0F" w:rsidP="007F0EE1">
            <w:r w:rsidRPr="007478A4">
              <w:t>Maximale Entladeleistung</w:t>
            </w:r>
          </w:p>
        </w:tc>
        <w:tc>
          <w:tcPr>
            <w:tcW w:w="1417" w:type="dxa"/>
          </w:tcPr>
          <w:p w14:paraId="4B9850BE" w14:textId="33D7E261" w:rsidR="00223A0F" w:rsidRPr="007478A4" w:rsidRDefault="00223A0F" w:rsidP="007F0EE1">
            <w:r w:rsidRPr="007478A4">
              <w:t>Eingabefeld</w:t>
            </w:r>
          </w:p>
        </w:tc>
        <w:tc>
          <w:tcPr>
            <w:tcW w:w="1134" w:type="dxa"/>
          </w:tcPr>
          <w:p w14:paraId="2D5E639D" w14:textId="394D051F" w:rsidR="00223A0F" w:rsidRPr="007478A4" w:rsidRDefault="00223A0F" w:rsidP="007F0EE1">
            <w:r w:rsidRPr="007478A4">
              <w:t>kW</w:t>
            </w:r>
          </w:p>
        </w:tc>
        <w:tc>
          <w:tcPr>
            <w:tcW w:w="3260" w:type="dxa"/>
          </w:tcPr>
          <w:p w14:paraId="192048AB" w14:textId="3C5F0464" w:rsidR="00223A0F" w:rsidRDefault="00223A0F" w:rsidP="007F0EE1">
            <w:r w:rsidRPr="007478A4">
              <w:t>Voreinstellung</w:t>
            </w:r>
            <w:r w:rsidR="007478A4">
              <w:t xml:space="preserve">: </w:t>
            </w:r>
            <w:r w:rsidR="00AB38F5" w:rsidRPr="00AB38F5">
              <w:t>maximal benötigte Leistung mit Gleichzeitigkeitsfaktor</w:t>
            </w:r>
          </w:p>
        </w:tc>
      </w:tr>
      <w:tr w:rsidR="00E02929" w14:paraId="16BCF328" w14:textId="77777777" w:rsidTr="003A0616">
        <w:tc>
          <w:tcPr>
            <w:tcW w:w="2127" w:type="dxa"/>
          </w:tcPr>
          <w:p w14:paraId="311F7957" w14:textId="474DAD16" w:rsidR="00E02929" w:rsidRPr="00A1655C" w:rsidRDefault="00A1655C" w:rsidP="007F0EE1">
            <w:r>
              <w:t>Maximale Ladetemperatur</w:t>
            </w:r>
          </w:p>
        </w:tc>
        <w:tc>
          <w:tcPr>
            <w:tcW w:w="1417" w:type="dxa"/>
          </w:tcPr>
          <w:p w14:paraId="1F7ECBA2" w14:textId="34CA1328" w:rsidR="00E02929" w:rsidRPr="00A1655C" w:rsidRDefault="00A1655C" w:rsidP="007F0EE1">
            <w:r>
              <w:t>Eingabefeld</w:t>
            </w:r>
          </w:p>
        </w:tc>
        <w:tc>
          <w:tcPr>
            <w:tcW w:w="1134" w:type="dxa"/>
          </w:tcPr>
          <w:p w14:paraId="5E56D533" w14:textId="14A5B980" w:rsidR="00E02929" w:rsidRPr="00A1655C" w:rsidRDefault="00A1655C" w:rsidP="007F0EE1">
            <w:r>
              <w:t>°C</w:t>
            </w:r>
          </w:p>
        </w:tc>
        <w:tc>
          <w:tcPr>
            <w:tcW w:w="3260" w:type="dxa"/>
          </w:tcPr>
          <w:p w14:paraId="443DED14" w14:textId="5A8AA9EC" w:rsidR="00E02929" w:rsidRPr="00A1655C" w:rsidRDefault="00A1655C" w:rsidP="007F0EE1">
            <w:r>
              <w:t>Voreinstellung 95°C</w:t>
            </w:r>
          </w:p>
        </w:tc>
      </w:tr>
      <w:tr w:rsidR="00763F48" w14:paraId="0B0594B2" w14:textId="77777777" w:rsidTr="003A0616">
        <w:tc>
          <w:tcPr>
            <w:tcW w:w="2127" w:type="dxa"/>
          </w:tcPr>
          <w:p w14:paraId="69C905AB" w14:textId="32AD5CCC" w:rsidR="00763F48" w:rsidRPr="00763F48" w:rsidRDefault="00763F48" w:rsidP="00763F48">
            <w:r>
              <w:t>λ-Wert der Dämmung</w:t>
            </w:r>
          </w:p>
        </w:tc>
        <w:tc>
          <w:tcPr>
            <w:tcW w:w="1417" w:type="dxa"/>
          </w:tcPr>
          <w:p w14:paraId="5FEB5D8A" w14:textId="77777777" w:rsidR="00763F48" w:rsidRPr="00763F48" w:rsidRDefault="00763F48" w:rsidP="00763F48">
            <w:r w:rsidRPr="00763F48">
              <w:t>Eingabefeld</w:t>
            </w:r>
          </w:p>
        </w:tc>
        <w:tc>
          <w:tcPr>
            <w:tcW w:w="1134" w:type="dxa"/>
          </w:tcPr>
          <w:p w14:paraId="637070F7" w14:textId="19F52896" w:rsidR="00763F48" w:rsidRPr="00763F48" w:rsidRDefault="00600296" w:rsidP="00763F48">
            <w:r>
              <w:t>W/m*K</w:t>
            </w:r>
          </w:p>
        </w:tc>
        <w:tc>
          <w:tcPr>
            <w:tcW w:w="3260" w:type="dxa"/>
          </w:tcPr>
          <w:p w14:paraId="6BAA9AE8" w14:textId="4B427C76" w:rsidR="00763F48" w:rsidRDefault="00600296" w:rsidP="00763F48">
            <w:r>
              <w:t>es wird von einer homogenen Dämmung ausgegangen</w:t>
            </w:r>
          </w:p>
        </w:tc>
      </w:tr>
    </w:tbl>
    <w:p w14:paraId="56113D30" w14:textId="3A56213D" w:rsidR="00A745DD" w:rsidRDefault="00ED2C99" w:rsidP="00616749">
      <w:r>
        <w:br/>
      </w:r>
      <w:r w:rsidR="00A745DD">
        <w:t>Außerdem können für den Sommer und Winter unterschiedliche Betriebsarten definiert werden.</w:t>
      </w:r>
      <w:r w:rsidR="00020C48">
        <w:t xml:space="preserve"> Frühjahr und Herbst ergeben sich </w:t>
      </w:r>
      <w:r w:rsidR="004B092E">
        <w:t xml:space="preserve">dadurch </w:t>
      </w:r>
      <w:r w:rsidR="00020C48">
        <w:t>vom Zeitraum automatisch, der Ziel-Ladest</w:t>
      </w:r>
      <w:r w:rsidR="001D6BAB">
        <w:t>a</w:t>
      </w:r>
      <w:r w:rsidR="004B092E">
        <w:t>nd</w:t>
      </w:r>
      <w:r w:rsidR="00020C48">
        <w:t xml:space="preserve"> </w:t>
      </w:r>
      <w:r w:rsidR="004B092E">
        <w:t xml:space="preserve">des Puffers </w:t>
      </w:r>
      <w:r w:rsidR="00925301">
        <w:t>s</w:t>
      </w:r>
      <w:r w:rsidR="004B092E">
        <w:t xml:space="preserve">owie die Vor- und Rücklauftemperaturen werden in diesen Zeiträumen linear </w:t>
      </w:r>
      <w:r w:rsidR="00020C48">
        <w:t>interpoliert</w:t>
      </w:r>
      <w:ins w:id="111" w:author="Schöberl, Wolfram (carmen-ev)" w:date="2024-07-25T15:58:00Z">
        <w:r w:rsidR="007C2F07">
          <w:t xml:space="preserve"> und auf 5 °C genau gerundet</w:t>
        </w:r>
      </w:ins>
      <w:r w:rsidR="00020C48">
        <w:t>.</w:t>
      </w:r>
      <w:r w:rsidR="004B092E">
        <w:t xml:space="preserve"> </w:t>
      </w:r>
    </w:p>
    <w:p w14:paraId="42EE125A" w14:textId="02524BC3" w:rsidR="006C4EE6" w:rsidRDefault="006C4EE6" w:rsidP="00616749">
      <w:r>
        <w:t xml:space="preserve">Der Eingabebereich </w:t>
      </w:r>
      <w:r w:rsidR="001D6BAB">
        <w:t>wird</w:t>
      </w:r>
      <w:r>
        <w:t xml:space="preserve"> mit „Saisonale Fahrweise“ betitelt und kann mit einem Häkchen aktiviert werden. </w:t>
      </w:r>
    </w:p>
    <w:tbl>
      <w:tblPr>
        <w:tblStyle w:val="Tabellenraster"/>
        <w:tblW w:w="0" w:type="auto"/>
        <w:tblInd w:w="108" w:type="dxa"/>
        <w:tblLook w:val="04A0" w:firstRow="1" w:lastRow="0" w:firstColumn="1" w:lastColumn="0" w:noHBand="0" w:noVBand="1"/>
      </w:tblPr>
      <w:tblGrid>
        <w:gridCol w:w="3148"/>
        <w:gridCol w:w="1559"/>
        <w:gridCol w:w="1731"/>
        <w:gridCol w:w="2514"/>
      </w:tblGrid>
      <w:tr w:rsidR="00020C48" w:rsidRPr="00E02929" w14:paraId="5E8DDEF5" w14:textId="77777777" w:rsidTr="000E1FE0">
        <w:tc>
          <w:tcPr>
            <w:tcW w:w="3148" w:type="dxa"/>
          </w:tcPr>
          <w:p w14:paraId="1577BCCB" w14:textId="77777777" w:rsidR="00020C48" w:rsidRPr="00A1655C" w:rsidRDefault="00020C48" w:rsidP="006037FB">
            <w:pPr>
              <w:rPr>
                <w:b/>
              </w:rPr>
            </w:pPr>
            <w:r w:rsidRPr="00A1655C">
              <w:rPr>
                <w:b/>
              </w:rPr>
              <w:t>Feldname</w:t>
            </w:r>
          </w:p>
        </w:tc>
        <w:tc>
          <w:tcPr>
            <w:tcW w:w="1559" w:type="dxa"/>
          </w:tcPr>
          <w:p w14:paraId="2D926C6C" w14:textId="77777777" w:rsidR="00020C48" w:rsidRPr="00A1655C" w:rsidRDefault="00020C48" w:rsidP="006037FB">
            <w:pPr>
              <w:rPr>
                <w:b/>
              </w:rPr>
            </w:pPr>
            <w:r w:rsidRPr="00A1655C">
              <w:rPr>
                <w:b/>
              </w:rPr>
              <w:t>Art</w:t>
            </w:r>
          </w:p>
        </w:tc>
        <w:tc>
          <w:tcPr>
            <w:tcW w:w="4245" w:type="dxa"/>
            <w:gridSpan w:val="2"/>
          </w:tcPr>
          <w:p w14:paraId="37E16FE1" w14:textId="4A13FD30" w:rsidR="00020C48" w:rsidRPr="00A1655C" w:rsidRDefault="00020C48" w:rsidP="00020C48">
            <w:pPr>
              <w:jc w:val="center"/>
              <w:rPr>
                <w:b/>
              </w:rPr>
            </w:pPr>
            <w:r>
              <w:rPr>
                <w:b/>
              </w:rPr>
              <w:t>Voreinstellung</w:t>
            </w:r>
          </w:p>
        </w:tc>
      </w:tr>
      <w:tr w:rsidR="00A745DD" w:rsidRPr="00A745DD" w14:paraId="69111D61" w14:textId="77777777" w:rsidTr="000E1FE0">
        <w:tc>
          <w:tcPr>
            <w:tcW w:w="3148" w:type="dxa"/>
          </w:tcPr>
          <w:p w14:paraId="2A37DD9F" w14:textId="641DDABF" w:rsidR="00A745DD" w:rsidRPr="00A745DD" w:rsidRDefault="00A745DD" w:rsidP="006037FB">
            <w:pPr>
              <w:rPr>
                <w:bCs/>
              </w:rPr>
            </w:pPr>
            <w:r w:rsidRPr="00A745DD">
              <w:rPr>
                <w:bCs/>
              </w:rPr>
              <w:t>Zeitraum</w:t>
            </w:r>
          </w:p>
        </w:tc>
        <w:tc>
          <w:tcPr>
            <w:tcW w:w="1559" w:type="dxa"/>
          </w:tcPr>
          <w:p w14:paraId="3C3DEB10" w14:textId="272F0D6C" w:rsidR="00A745DD" w:rsidRPr="00A745DD" w:rsidRDefault="00A745DD" w:rsidP="006037FB">
            <w:pPr>
              <w:rPr>
                <w:bCs/>
              </w:rPr>
            </w:pPr>
            <w:r w:rsidRPr="00A745DD">
              <w:rPr>
                <w:bCs/>
              </w:rPr>
              <w:t>Anzeigefeld</w:t>
            </w:r>
          </w:p>
        </w:tc>
        <w:tc>
          <w:tcPr>
            <w:tcW w:w="1731" w:type="dxa"/>
          </w:tcPr>
          <w:p w14:paraId="2E6F9789" w14:textId="3AA94D39" w:rsidR="00A745DD" w:rsidRPr="00A745DD" w:rsidRDefault="00020C48" w:rsidP="006037FB">
            <w:pPr>
              <w:rPr>
                <w:bCs/>
              </w:rPr>
            </w:pPr>
            <w:r>
              <w:rPr>
                <w:bCs/>
              </w:rPr>
              <w:t>Winter</w:t>
            </w:r>
          </w:p>
        </w:tc>
        <w:tc>
          <w:tcPr>
            <w:tcW w:w="2514" w:type="dxa"/>
          </w:tcPr>
          <w:p w14:paraId="0A152AA1" w14:textId="4AFF2BD4" w:rsidR="00A745DD" w:rsidRPr="00A745DD" w:rsidRDefault="00020C48" w:rsidP="006037FB">
            <w:pPr>
              <w:rPr>
                <w:bCs/>
              </w:rPr>
            </w:pPr>
            <w:r>
              <w:rPr>
                <w:bCs/>
              </w:rPr>
              <w:t>Sommer</w:t>
            </w:r>
          </w:p>
        </w:tc>
      </w:tr>
      <w:tr w:rsidR="00A745DD" w:rsidRPr="00E02929" w14:paraId="553A87E8" w14:textId="77777777" w:rsidTr="000E1FE0">
        <w:tc>
          <w:tcPr>
            <w:tcW w:w="3148" w:type="dxa"/>
          </w:tcPr>
          <w:p w14:paraId="03AF3D24" w14:textId="6D9398D1" w:rsidR="00A745DD" w:rsidRPr="00A1655C" w:rsidRDefault="00A745DD" w:rsidP="006037FB">
            <w:r>
              <w:t>Beginn</w:t>
            </w:r>
          </w:p>
        </w:tc>
        <w:tc>
          <w:tcPr>
            <w:tcW w:w="1559" w:type="dxa"/>
          </w:tcPr>
          <w:p w14:paraId="74C94346" w14:textId="4602A37A" w:rsidR="00A745DD" w:rsidRPr="00A1655C" w:rsidRDefault="00A745DD" w:rsidP="006037FB">
            <w:r>
              <w:t>Eingabefeld</w:t>
            </w:r>
          </w:p>
        </w:tc>
        <w:tc>
          <w:tcPr>
            <w:tcW w:w="1731" w:type="dxa"/>
          </w:tcPr>
          <w:p w14:paraId="6826D348" w14:textId="2B8FFAD3" w:rsidR="00A745DD" w:rsidRPr="00A1655C" w:rsidRDefault="00020C48" w:rsidP="006037FB">
            <w:r>
              <w:t>15.11.</w:t>
            </w:r>
          </w:p>
        </w:tc>
        <w:tc>
          <w:tcPr>
            <w:tcW w:w="2514" w:type="dxa"/>
          </w:tcPr>
          <w:p w14:paraId="34845EED" w14:textId="2B3B8F19" w:rsidR="00A745DD" w:rsidRPr="00A1655C" w:rsidRDefault="00827C9B" w:rsidP="006037FB">
            <w:r>
              <w:t>15</w:t>
            </w:r>
            <w:r w:rsidR="00020C48">
              <w:t>.0</w:t>
            </w:r>
            <w:r>
              <w:t>5</w:t>
            </w:r>
            <w:r w:rsidR="00020C48">
              <w:t>.</w:t>
            </w:r>
          </w:p>
        </w:tc>
      </w:tr>
      <w:tr w:rsidR="00A745DD" w14:paraId="57B8343B" w14:textId="77777777" w:rsidTr="000E1FE0">
        <w:tc>
          <w:tcPr>
            <w:tcW w:w="3148" w:type="dxa"/>
          </w:tcPr>
          <w:p w14:paraId="417CB901" w14:textId="07309FFF" w:rsidR="00A745DD" w:rsidRPr="00A1655C" w:rsidRDefault="00A745DD" w:rsidP="006037FB">
            <w:r>
              <w:t>Ende</w:t>
            </w:r>
          </w:p>
        </w:tc>
        <w:tc>
          <w:tcPr>
            <w:tcW w:w="1559" w:type="dxa"/>
          </w:tcPr>
          <w:p w14:paraId="68D24084" w14:textId="77777777" w:rsidR="00A745DD" w:rsidRPr="00A1655C" w:rsidRDefault="00A745DD" w:rsidP="006037FB">
            <w:r>
              <w:t>Eingabefeld</w:t>
            </w:r>
          </w:p>
        </w:tc>
        <w:tc>
          <w:tcPr>
            <w:tcW w:w="1731" w:type="dxa"/>
          </w:tcPr>
          <w:p w14:paraId="6501EA08" w14:textId="02639C51" w:rsidR="00A745DD" w:rsidRPr="00A1655C" w:rsidRDefault="00020C48" w:rsidP="006037FB">
            <w:r>
              <w:t>15.03.</w:t>
            </w:r>
          </w:p>
        </w:tc>
        <w:tc>
          <w:tcPr>
            <w:tcW w:w="2514" w:type="dxa"/>
          </w:tcPr>
          <w:p w14:paraId="157C2C32" w14:textId="7EAB361B" w:rsidR="00A745DD" w:rsidRPr="00A1655C" w:rsidRDefault="00020C48" w:rsidP="006037FB">
            <w:r>
              <w:t>1</w:t>
            </w:r>
            <w:r w:rsidR="00827C9B">
              <w:t>5</w:t>
            </w:r>
            <w:r>
              <w:t>.09.</w:t>
            </w:r>
          </w:p>
        </w:tc>
      </w:tr>
      <w:tr w:rsidR="004B092E" w14:paraId="1F845645" w14:textId="77777777" w:rsidTr="000E1FE0">
        <w:tc>
          <w:tcPr>
            <w:tcW w:w="3148" w:type="dxa"/>
          </w:tcPr>
          <w:p w14:paraId="25C3056F" w14:textId="0E397DD0" w:rsidR="004B092E" w:rsidRDefault="004B092E" w:rsidP="00D236AB">
            <w:r>
              <w:t>Ziel-Ladestand</w:t>
            </w:r>
            <w:r w:rsidR="000E1FE0">
              <w:t xml:space="preserve"> </w:t>
            </w:r>
            <w:r w:rsidR="000E1FE0">
              <w:br/>
            </w:r>
            <w:del w:id="112" w:author="Schöberl, Wolfram (carmen-ev)" w:date="2024-08-01T13:40:00Z">
              <w:r w:rsidR="001D6BAB" w:rsidDel="00AB38F5">
                <w:delText xml:space="preserve">für </w:delText>
              </w:r>
              <w:r w:rsidR="003D22B8" w:rsidDel="00AB38F5">
                <w:delText>Grundlast-</w:delText>
              </w:r>
              <w:r w:rsidDel="00AB38F5">
                <w:delText>H</w:delText>
              </w:r>
              <w:r w:rsidR="001D6BAB" w:rsidDel="00AB38F5">
                <w:delText>ochtemperaturerzeuger</w:delText>
              </w:r>
            </w:del>
          </w:p>
        </w:tc>
        <w:tc>
          <w:tcPr>
            <w:tcW w:w="1559" w:type="dxa"/>
          </w:tcPr>
          <w:p w14:paraId="45B438C8" w14:textId="77777777" w:rsidR="004B092E" w:rsidRPr="00763F48" w:rsidRDefault="004B092E" w:rsidP="00D236AB">
            <w:r>
              <w:t>Eingabefeld</w:t>
            </w:r>
          </w:p>
        </w:tc>
        <w:tc>
          <w:tcPr>
            <w:tcW w:w="1731" w:type="dxa"/>
          </w:tcPr>
          <w:p w14:paraId="2DF3391C" w14:textId="77777777" w:rsidR="004B092E" w:rsidRDefault="004B092E" w:rsidP="00D236AB">
            <w:r>
              <w:t>50 %</w:t>
            </w:r>
          </w:p>
        </w:tc>
        <w:tc>
          <w:tcPr>
            <w:tcW w:w="2514" w:type="dxa"/>
          </w:tcPr>
          <w:p w14:paraId="66E2A297" w14:textId="77777777" w:rsidR="004B092E" w:rsidRDefault="004B092E" w:rsidP="00D236AB">
            <w:r>
              <w:t>0 %</w:t>
            </w:r>
          </w:p>
        </w:tc>
      </w:tr>
      <w:tr w:rsidR="004B092E" w14:paraId="1A85DC8F" w14:textId="77777777" w:rsidTr="000E1FE0">
        <w:tc>
          <w:tcPr>
            <w:tcW w:w="3148" w:type="dxa"/>
          </w:tcPr>
          <w:p w14:paraId="4BE26A6A" w14:textId="325A1157" w:rsidR="004B092E" w:rsidRDefault="004B092E" w:rsidP="006037FB">
            <w:r>
              <w:t>Vorlauftemperatur</w:t>
            </w:r>
          </w:p>
        </w:tc>
        <w:tc>
          <w:tcPr>
            <w:tcW w:w="1559" w:type="dxa"/>
          </w:tcPr>
          <w:p w14:paraId="48193ECC" w14:textId="5FAE1AD3" w:rsidR="004B092E" w:rsidRDefault="004B092E" w:rsidP="006037FB">
            <w:r>
              <w:t>Eingabefeld</w:t>
            </w:r>
          </w:p>
        </w:tc>
        <w:tc>
          <w:tcPr>
            <w:tcW w:w="1731" w:type="dxa"/>
          </w:tcPr>
          <w:p w14:paraId="0B8AED3B" w14:textId="5E77C016" w:rsidR="004B092E" w:rsidRDefault="004B092E" w:rsidP="006037FB">
            <w:r>
              <w:t>80 °C</w:t>
            </w:r>
          </w:p>
        </w:tc>
        <w:tc>
          <w:tcPr>
            <w:tcW w:w="2514" w:type="dxa"/>
          </w:tcPr>
          <w:p w14:paraId="6BBBB118" w14:textId="63F066A9" w:rsidR="004B092E" w:rsidRDefault="006C4EE6" w:rsidP="006037FB">
            <w:r>
              <w:t>8</w:t>
            </w:r>
            <w:r w:rsidR="004B092E">
              <w:t>0 °C</w:t>
            </w:r>
          </w:p>
        </w:tc>
      </w:tr>
      <w:tr w:rsidR="004B092E" w14:paraId="36D0FDF9" w14:textId="77777777" w:rsidTr="000E1FE0">
        <w:tc>
          <w:tcPr>
            <w:tcW w:w="3148" w:type="dxa"/>
          </w:tcPr>
          <w:p w14:paraId="41E6085B" w14:textId="1D3A1DCA" w:rsidR="004B092E" w:rsidRDefault="004B092E" w:rsidP="006037FB">
            <w:r>
              <w:t>Rücklauftemperatur</w:t>
            </w:r>
          </w:p>
        </w:tc>
        <w:tc>
          <w:tcPr>
            <w:tcW w:w="1559" w:type="dxa"/>
          </w:tcPr>
          <w:p w14:paraId="30DB56D0" w14:textId="3548047E" w:rsidR="004B092E" w:rsidRDefault="004B092E" w:rsidP="006037FB">
            <w:r>
              <w:t>Eingabefeld</w:t>
            </w:r>
          </w:p>
        </w:tc>
        <w:tc>
          <w:tcPr>
            <w:tcW w:w="1731" w:type="dxa"/>
          </w:tcPr>
          <w:p w14:paraId="699E358A" w14:textId="037BA5AC" w:rsidR="004B092E" w:rsidRDefault="004B092E" w:rsidP="006037FB">
            <w:r>
              <w:t>60 °C</w:t>
            </w:r>
          </w:p>
        </w:tc>
        <w:tc>
          <w:tcPr>
            <w:tcW w:w="2514" w:type="dxa"/>
          </w:tcPr>
          <w:p w14:paraId="7578D003" w14:textId="2F9C1F60" w:rsidR="004B092E" w:rsidRDefault="006C4EE6" w:rsidP="006037FB">
            <w:r>
              <w:t>6</w:t>
            </w:r>
            <w:r w:rsidR="004B092E">
              <w:t>0 °C</w:t>
            </w:r>
          </w:p>
        </w:tc>
      </w:tr>
    </w:tbl>
    <w:p w14:paraId="5A449E3F" w14:textId="77777777" w:rsidR="00A745DD" w:rsidRDefault="00A745DD" w:rsidP="00616749"/>
    <w:p w14:paraId="1B672E05" w14:textId="05CF7446" w:rsidR="00020C48" w:rsidRDefault="00020C48" w:rsidP="00616749">
      <w:r>
        <w:t>Im Sommermodus wird die Voreinstellung außer Kraft gesetzt</w:t>
      </w:r>
      <w:r w:rsidR="00827C9B">
        <w:t xml:space="preserve"> und der Ziel-Ladestand auf 100 % gesetzt. W</w:t>
      </w:r>
      <w:r>
        <w:t xml:space="preserve">enn eine Solarthermieanlage </w:t>
      </w:r>
      <w:r w:rsidR="001D6BAB">
        <w:t xml:space="preserve">oder eine Wärmepumpe </w:t>
      </w:r>
      <w:r>
        <w:t>vorhanden ist, gibt es keinen Sommermodus beim Kessel.</w:t>
      </w:r>
    </w:p>
    <w:p w14:paraId="0181D38C" w14:textId="77777777" w:rsidR="00BD080E" w:rsidRPr="00ED480D" w:rsidRDefault="00BD080E" w:rsidP="00BD080E">
      <w:pPr>
        <w:pStyle w:val="berschrift1"/>
        <w:numPr>
          <w:ilvl w:val="0"/>
          <w:numId w:val="9"/>
        </w:numPr>
        <w:spacing w:after="0"/>
        <w:rPr>
          <w:rFonts w:ascii="Arial" w:hAnsi="Arial" w:cs="Arial"/>
        </w:rPr>
      </w:pPr>
      <w:r w:rsidRPr="00ED480D">
        <w:rPr>
          <w:rFonts w:ascii="Arial" w:hAnsi="Arial" w:cs="Arial"/>
        </w:rPr>
        <w:t>Energetische Berechnung</w:t>
      </w:r>
    </w:p>
    <w:p w14:paraId="6C9D60B9" w14:textId="77777777" w:rsidR="00BD080E" w:rsidRPr="00ED480D" w:rsidRDefault="00BD080E" w:rsidP="00BD080E"/>
    <w:p w14:paraId="6C948241" w14:textId="77777777" w:rsidR="00BD080E" w:rsidRPr="00ED480D" w:rsidRDefault="00BD080E" w:rsidP="00BD080E">
      <w:pPr>
        <w:pStyle w:val="berschrift2"/>
        <w:spacing w:after="0"/>
        <w:rPr>
          <w:rFonts w:cs="Arial"/>
        </w:rPr>
      </w:pPr>
      <w:r w:rsidRPr="00ED480D">
        <w:rPr>
          <w:rFonts w:cs="Arial"/>
        </w:rPr>
        <w:t>Berechnung</w:t>
      </w:r>
    </w:p>
    <w:p w14:paraId="1855F652" w14:textId="77777777" w:rsidR="00BD080E" w:rsidRPr="00ED480D" w:rsidRDefault="00BD080E" w:rsidP="00BD080E">
      <w:pPr>
        <w:pStyle w:val="berschrift3"/>
        <w:numPr>
          <w:ilvl w:val="2"/>
          <w:numId w:val="9"/>
        </w:numPr>
        <w:spacing w:after="0"/>
        <w:ind w:left="720"/>
        <w:rPr>
          <w:rFonts w:ascii="Arial" w:hAnsi="Arial" w:cs="Arial"/>
        </w:rPr>
      </w:pPr>
      <w:r w:rsidRPr="00ED480D">
        <w:rPr>
          <w:rFonts w:ascii="Arial" w:hAnsi="Arial" w:cs="Arial"/>
        </w:rPr>
        <w:t>Wärmeerzeugung</w:t>
      </w:r>
    </w:p>
    <w:p w14:paraId="34D76143" w14:textId="66D4A33F" w:rsidR="00BD080E" w:rsidRPr="00ED480D" w:rsidRDefault="00BD080E" w:rsidP="00BD080E">
      <w:r>
        <w:br/>
      </w:r>
      <w:r w:rsidRPr="00ED480D">
        <w:t>Die zuvor beschriebene Jahresdauerlinie bildet die Bedarfskurve der Wärmeabnehmer und des Wärmenetzes ab. Wieviel nutzbare Wärme von den einzelnen Erzeugern produziert wird lässt sich einfach durch das Addieren der Leistungswerte aller Jahresstunden berechnen (Integral unter „Anlagenkurve“). Aus dieser Information lässt sich zudem die benötigte Brennstoffmenge sowie die Emissionsdaten für die einzelnen Anlagen berechnen.</w:t>
      </w:r>
    </w:p>
    <w:p w14:paraId="45BB0707" w14:textId="77777777" w:rsidR="00BD080E" w:rsidRPr="00154F6B" w:rsidRDefault="00BD080E" w:rsidP="00BD080E">
      <w:pPr>
        <w:ind w:left="708"/>
        <w:rPr>
          <w:i/>
        </w:rPr>
      </w:pPr>
      <w:r w:rsidRPr="00154F6B">
        <w:rPr>
          <w:i/>
        </w:rPr>
        <w:t>Q</w:t>
      </w:r>
      <w:r w:rsidRPr="00154F6B">
        <w:rPr>
          <w:i/>
          <w:vertAlign w:val="subscript"/>
        </w:rPr>
        <w:t>A</w:t>
      </w:r>
      <w:r>
        <w:rPr>
          <w:i/>
        </w:rPr>
        <w:t>:</w:t>
      </w:r>
      <w:r w:rsidRPr="00154F6B">
        <w:rPr>
          <w:i/>
        </w:rPr>
        <w:t xml:space="preserve"> Wärmelieferung Anlage</w:t>
      </w:r>
    </w:p>
    <w:p w14:paraId="33098085" w14:textId="77777777" w:rsidR="00BD080E" w:rsidRDefault="00BD080E" w:rsidP="00BD080E">
      <w:pPr>
        <w:ind w:left="708"/>
        <w:rPr>
          <w:i/>
        </w:rPr>
      </w:pPr>
      <w:r w:rsidRPr="00154F6B">
        <w:rPr>
          <w:i/>
        </w:rPr>
        <w:t>P</w:t>
      </w:r>
      <w:r>
        <w:rPr>
          <w:i/>
        </w:rPr>
        <w:t>(kW):</w:t>
      </w:r>
      <w:r w:rsidRPr="00154F6B">
        <w:rPr>
          <w:i/>
        </w:rPr>
        <w:t xml:space="preserve"> thermischer Leistungsbedarf zu best. Zeitpunkt</w:t>
      </w:r>
    </w:p>
    <w:p w14:paraId="0E943427" w14:textId="77777777" w:rsidR="00BD080E" w:rsidRPr="00154F6B" w:rsidRDefault="00BD080E" w:rsidP="00BD080E">
      <w:pPr>
        <w:ind w:firstLine="708"/>
        <w:rPr>
          <w:i/>
        </w:rPr>
      </w:pPr>
      <w:r w:rsidRPr="00154F6B">
        <w:rPr>
          <w:i/>
        </w:rPr>
        <w:t>Q</w:t>
      </w:r>
      <w:r w:rsidRPr="00154F6B">
        <w:rPr>
          <w:i/>
          <w:vertAlign w:val="subscript"/>
        </w:rPr>
        <w:t>A</w:t>
      </w:r>
      <w:r w:rsidRPr="00154F6B">
        <w:rPr>
          <w:i/>
        </w:rPr>
        <w:t xml:space="preserve"> = SUMME (P aller Jahresstunden)</w:t>
      </w:r>
    </w:p>
    <w:p w14:paraId="66A17ABB" w14:textId="77777777" w:rsidR="00BD080E" w:rsidRPr="00F9736B" w:rsidRDefault="00BD080E" w:rsidP="00BD080E">
      <w:pPr>
        <w:pStyle w:val="berschrift3"/>
        <w:numPr>
          <w:ilvl w:val="2"/>
          <w:numId w:val="9"/>
        </w:numPr>
        <w:spacing w:after="0"/>
        <w:ind w:left="720"/>
        <w:rPr>
          <w:rFonts w:ascii="Arial" w:hAnsi="Arial" w:cs="Arial"/>
        </w:rPr>
      </w:pPr>
      <w:r w:rsidRPr="00ED480D">
        <w:rPr>
          <w:rFonts w:ascii="Arial" w:hAnsi="Arial" w:cs="Arial"/>
        </w:rPr>
        <w:t>Stromerzeugung</w:t>
      </w:r>
    </w:p>
    <w:p w14:paraId="5BEE4B79" w14:textId="77777777" w:rsidR="00BD080E" w:rsidRPr="00AA7099" w:rsidRDefault="00BD080E" w:rsidP="00BD080E">
      <w:pPr>
        <w:ind w:left="708"/>
        <w:rPr>
          <w:i/>
        </w:rPr>
      </w:pPr>
      <w:r>
        <w:rPr>
          <w:i/>
        </w:rPr>
        <w:br/>
      </w:r>
      <w:proofErr w:type="gramStart"/>
      <w:r w:rsidRPr="00AA7099">
        <w:rPr>
          <w:i/>
        </w:rPr>
        <w:t xml:space="preserve">S </w:t>
      </w:r>
      <w:r>
        <w:rPr>
          <w:i/>
        </w:rPr>
        <w:t>:</w:t>
      </w:r>
      <w:proofErr w:type="gramEnd"/>
      <w:r w:rsidRPr="00AA7099">
        <w:rPr>
          <w:i/>
        </w:rPr>
        <w:t xml:space="preserve"> Erzeugte Strommenge</w:t>
      </w:r>
    </w:p>
    <w:p w14:paraId="5FD23E3E" w14:textId="77777777" w:rsidR="00BD080E" w:rsidRPr="00AA7099" w:rsidRDefault="00BD080E" w:rsidP="00BD080E">
      <w:pPr>
        <w:ind w:left="708"/>
        <w:rPr>
          <w:i/>
        </w:rPr>
      </w:pPr>
      <w:proofErr w:type="spellStart"/>
      <w:proofErr w:type="gramStart"/>
      <w:r w:rsidRPr="00AA7099">
        <w:rPr>
          <w:i/>
        </w:rPr>
        <w:t>P</w:t>
      </w:r>
      <w:r w:rsidRPr="00AA7099">
        <w:rPr>
          <w:i/>
          <w:vertAlign w:val="subscript"/>
        </w:rPr>
        <w:t>el</w:t>
      </w:r>
      <w:proofErr w:type="spellEnd"/>
      <w:r w:rsidRPr="00AA7099">
        <w:rPr>
          <w:i/>
          <w:vertAlign w:val="subscript"/>
        </w:rPr>
        <w:t xml:space="preserve"> </w:t>
      </w:r>
      <w:r>
        <w:rPr>
          <w:i/>
        </w:rPr>
        <w:t>:</w:t>
      </w:r>
      <w:proofErr w:type="gramEnd"/>
      <w:r w:rsidRPr="00AA7099">
        <w:rPr>
          <w:i/>
        </w:rPr>
        <w:t xml:space="preserve"> elektrische Leistung</w:t>
      </w:r>
    </w:p>
    <w:p w14:paraId="1FAAAFD6" w14:textId="77777777" w:rsidR="00BD080E" w:rsidRPr="00AA7099" w:rsidRDefault="00BD080E" w:rsidP="00BD080E">
      <w:pPr>
        <w:ind w:left="708"/>
        <w:rPr>
          <w:i/>
        </w:rPr>
      </w:pPr>
      <w:proofErr w:type="spellStart"/>
      <w:proofErr w:type="gramStart"/>
      <w:r w:rsidRPr="00AA7099">
        <w:rPr>
          <w:i/>
        </w:rPr>
        <w:t>P</w:t>
      </w:r>
      <w:r w:rsidRPr="00AA7099">
        <w:rPr>
          <w:i/>
          <w:vertAlign w:val="subscript"/>
        </w:rPr>
        <w:t>th</w:t>
      </w:r>
      <w:proofErr w:type="spellEnd"/>
      <w:r w:rsidRPr="00AA7099">
        <w:rPr>
          <w:i/>
        </w:rPr>
        <w:t xml:space="preserve"> </w:t>
      </w:r>
      <w:r>
        <w:rPr>
          <w:i/>
        </w:rPr>
        <w:t>:</w:t>
      </w:r>
      <w:proofErr w:type="gramEnd"/>
      <w:r w:rsidRPr="00AA7099">
        <w:rPr>
          <w:i/>
        </w:rPr>
        <w:t xml:space="preserve"> thermische Leistung</w:t>
      </w:r>
    </w:p>
    <w:p w14:paraId="72285A03" w14:textId="77777777" w:rsidR="00BD080E" w:rsidRPr="00AA7099" w:rsidRDefault="00BD080E" w:rsidP="00BD080E">
      <w:pPr>
        <w:rPr>
          <w:i/>
        </w:rPr>
      </w:pPr>
      <w:proofErr w:type="gramStart"/>
      <w:r w:rsidRPr="00AA7099">
        <w:rPr>
          <w:i/>
        </w:rPr>
        <w:t xml:space="preserve">VBH </w:t>
      </w:r>
      <w:r>
        <w:rPr>
          <w:i/>
        </w:rPr>
        <w:t>:</w:t>
      </w:r>
      <w:proofErr w:type="gramEnd"/>
      <w:r w:rsidRPr="00AA7099">
        <w:rPr>
          <w:i/>
        </w:rPr>
        <w:t xml:space="preserve"> Vollbenutzungsstunden</w:t>
      </w:r>
    </w:p>
    <w:p w14:paraId="11122AEA" w14:textId="77777777" w:rsidR="00BD080E" w:rsidRPr="00F9736B" w:rsidRDefault="00BD080E" w:rsidP="00BD080E">
      <w:pPr>
        <w:ind w:left="1416"/>
        <w:rPr>
          <w:i/>
        </w:rPr>
      </w:pPr>
      <w:r w:rsidRPr="00F9736B">
        <w:rPr>
          <w:i/>
        </w:rPr>
        <w:t>VBH = Q</w:t>
      </w:r>
      <w:r w:rsidRPr="00F9736B">
        <w:rPr>
          <w:i/>
          <w:vertAlign w:val="subscript"/>
        </w:rPr>
        <w:t>A</w:t>
      </w:r>
      <w:r w:rsidRPr="00F9736B">
        <w:rPr>
          <w:i/>
        </w:rPr>
        <w:t xml:space="preserve">/ </w:t>
      </w:r>
      <w:proofErr w:type="spellStart"/>
      <w:r w:rsidRPr="00F9736B">
        <w:rPr>
          <w:i/>
        </w:rPr>
        <w:t>P</w:t>
      </w:r>
      <w:r w:rsidRPr="00F9736B">
        <w:rPr>
          <w:i/>
          <w:vertAlign w:val="subscript"/>
        </w:rPr>
        <w:t>th</w:t>
      </w:r>
      <w:proofErr w:type="spellEnd"/>
    </w:p>
    <w:p w14:paraId="0105165F" w14:textId="77777777" w:rsidR="000243CE" w:rsidRPr="000243CE" w:rsidRDefault="00BD080E" w:rsidP="000243CE">
      <w:pPr>
        <w:ind w:left="1416"/>
        <w:rPr>
          <w:i/>
          <w:vertAlign w:val="subscript"/>
        </w:rPr>
      </w:pPr>
      <w:r w:rsidRPr="00F9736B">
        <w:rPr>
          <w:i/>
        </w:rPr>
        <w:t xml:space="preserve">S = VBH * </w:t>
      </w:r>
      <w:proofErr w:type="spellStart"/>
      <w:r w:rsidRPr="00F9736B">
        <w:rPr>
          <w:i/>
        </w:rPr>
        <w:t>P</w:t>
      </w:r>
      <w:r w:rsidRPr="00F9736B">
        <w:rPr>
          <w:i/>
          <w:vertAlign w:val="subscript"/>
        </w:rPr>
        <w:t>el</w:t>
      </w:r>
      <w:proofErr w:type="spellEnd"/>
    </w:p>
    <w:p w14:paraId="3B37F94D" w14:textId="77777777" w:rsidR="00BD080E" w:rsidRPr="00ED480D" w:rsidRDefault="00BD080E" w:rsidP="00BD080E">
      <w:pPr>
        <w:pStyle w:val="berschrift3"/>
        <w:numPr>
          <w:ilvl w:val="2"/>
          <w:numId w:val="9"/>
        </w:numPr>
        <w:spacing w:after="0"/>
        <w:ind w:left="720"/>
        <w:rPr>
          <w:rFonts w:ascii="Arial" w:hAnsi="Arial" w:cs="Arial"/>
        </w:rPr>
      </w:pPr>
      <w:bookmarkStart w:id="113" w:name="_Ref377377517"/>
      <w:r w:rsidRPr="00ED480D">
        <w:rPr>
          <w:rFonts w:ascii="Arial" w:hAnsi="Arial" w:cs="Arial"/>
        </w:rPr>
        <w:t>Berechnung der benötigten Brennstoffmenge</w:t>
      </w:r>
      <w:bookmarkEnd w:id="113"/>
    </w:p>
    <w:p w14:paraId="6D63E10D" w14:textId="77777777" w:rsidR="00807160" w:rsidRPr="00ED480D" w:rsidRDefault="00BD080E" w:rsidP="00807160">
      <w:r>
        <w:br/>
      </w:r>
      <w:r w:rsidRPr="00ED480D">
        <w:t xml:space="preserve">Die Brennstoffmenge wird mit Hilfe der benötigten Wärmelieferung des jeweiligen Wärmeerzeugers, des Nutzungsgrades der Anlage und dem Heizwert des Brennstoffes ermittelt. </w:t>
      </w:r>
    </w:p>
    <w:p w14:paraId="2BBDB279" w14:textId="77777777" w:rsidR="00BD080E" w:rsidRPr="00AA7099" w:rsidRDefault="00BD080E" w:rsidP="00BD080E">
      <w:pPr>
        <w:ind w:left="708"/>
        <w:rPr>
          <w:i/>
        </w:rPr>
      </w:pPr>
      <w:r w:rsidRPr="00AA7099">
        <w:rPr>
          <w:i/>
        </w:rPr>
        <w:t>B = Brennstoffmenge</w:t>
      </w:r>
    </w:p>
    <w:p w14:paraId="2774A473" w14:textId="77777777" w:rsidR="00D51388" w:rsidRDefault="00BD080E" w:rsidP="00BD080E">
      <w:pPr>
        <w:ind w:left="708"/>
        <w:rPr>
          <w:i/>
        </w:rPr>
      </w:pPr>
      <w:r w:rsidRPr="00AA7099">
        <w:rPr>
          <w:i/>
        </w:rPr>
        <w:t>P = Nennwärmeleistung</w:t>
      </w:r>
    </w:p>
    <w:p w14:paraId="40D5971C" w14:textId="77777777" w:rsidR="00BD080E" w:rsidRPr="00AA7099" w:rsidRDefault="00BD080E" w:rsidP="00BD080E">
      <w:pPr>
        <w:ind w:left="708"/>
        <w:rPr>
          <w:i/>
        </w:rPr>
      </w:pPr>
      <w:r w:rsidRPr="00AA7099">
        <w:rPr>
          <w:i/>
        </w:rPr>
        <w:t>NG = Nutzungsgrad Anlage</w:t>
      </w:r>
    </w:p>
    <w:p w14:paraId="5D12E403" w14:textId="77777777" w:rsidR="00D51388" w:rsidRDefault="00BD080E" w:rsidP="00BD080E">
      <w:pPr>
        <w:ind w:left="708"/>
        <w:rPr>
          <w:i/>
        </w:rPr>
      </w:pPr>
      <w:r w:rsidRPr="00AA7099">
        <w:rPr>
          <w:i/>
        </w:rPr>
        <w:t>Q</w:t>
      </w:r>
      <w:r w:rsidRPr="00AA7099">
        <w:rPr>
          <w:i/>
          <w:vertAlign w:val="subscript"/>
        </w:rPr>
        <w:t>A</w:t>
      </w:r>
      <w:r w:rsidRPr="00AA7099">
        <w:rPr>
          <w:i/>
        </w:rPr>
        <w:t xml:space="preserve"> = Wärmelieferung Anlage</w:t>
      </w:r>
    </w:p>
    <w:p w14:paraId="38C234EF" w14:textId="77777777" w:rsidR="00BD080E" w:rsidRDefault="00BD080E" w:rsidP="00BD080E">
      <w:pPr>
        <w:ind w:left="708"/>
        <w:rPr>
          <w:i/>
        </w:rPr>
      </w:pPr>
      <w:r w:rsidRPr="00AA7099">
        <w:rPr>
          <w:i/>
        </w:rPr>
        <w:t>HW</w:t>
      </w:r>
      <w:r w:rsidR="00314026">
        <w:rPr>
          <w:i/>
        </w:rPr>
        <w:t xml:space="preserve"> = Heizwert</w:t>
      </w:r>
    </w:p>
    <w:p w14:paraId="0D75999B" w14:textId="77777777" w:rsidR="00BD080E" w:rsidRPr="00AA7099" w:rsidRDefault="00BD080E" w:rsidP="00BD080E">
      <w:pPr>
        <w:ind w:left="708"/>
        <w:rPr>
          <w:i/>
        </w:rPr>
      </w:pPr>
      <w:r w:rsidRPr="00AA7099">
        <w:rPr>
          <w:i/>
        </w:rPr>
        <w:t>E = Energieinhalt Brennstoff</w:t>
      </w:r>
    </w:p>
    <w:p w14:paraId="73928E8C" w14:textId="77777777" w:rsidR="00BD080E" w:rsidRPr="00AA7099" w:rsidRDefault="00BD080E" w:rsidP="00BD080E">
      <w:pPr>
        <w:ind w:left="708"/>
        <w:rPr>
          <w:i/>
        </w:rPr>
      </w:pPr>
      <w:r w:rsidRPr="00AA7099">
        <w:rPr>
          <w:i/>
        </w:rPr>
        <w:t>FWL = Feuerungswärmeleistung</w:t>
      </w:r>
    </w:p>
    <w:p w14:paraId="58737663" w14:textId="77777777" w:rsidR="00BD080E" w:rsidRDefault="00BD080E" w:rsidP="00BD080E">
      <w:pPr>
        <w:ind w:left="708"/>
        <w:rPr>
          <w:i/>
        </w:rPr>
      </w:pPr>
      <w:r w:rsidRPr="00AA7099">
        <w:rPr>
          <w:i/>
        </w:rPr>
        <w:t>VBH = Vollbenutzungsstunden</w:t>
      </w:r>
    </w:p>
    <w:p w14:paraId="60919299" w14:textId="77777777" w:rsidR="00BD080E" w:rsidRPr="00AA7099" w:rsidRDefault="000243CE" w:rsidP="00BD080E">
      <w:pPr>
        <w:ind w:left="1416"/>
        <w:rPr>
          <w:i/>
        </w:rPr>
      </w:pPr>
      <w:proofErr w:type="spellStart"/>
      <w:r>
        <w:rPr>
          <w:i/>
        </w:rPr>
        <w:lastRenderedPageBreak/>
        <w:t>W</w:t>
      </w:r>
      <w:r w:rsidRPr="000243CE">
        <w:rPr>
          <w:i/>
          <w:vertAlign w:val="subscript"/>
        </w:rPr>
        <w:t>el</w:t>
      </w:r>
      <w:proofErr w:type="spellEnd"/>
      <w:r>
        <w:rPr>
          <w:i/>
        </w:rPr>
        <w:t>: elektrischer Wirkungsgrad</w:t>
      </w:r>
    </w:p>
    <w:p w14:paraId="4BB1E13B" w14:textId="77777777" w:rsidR="00BD080E" w:rsidRPr="00AF6B4E" w:rsidRDefault="00BD080E" w:rsidP="00BD080E">
      <w:pPr>
        <w:ind w:left="1416"/>
        <w:rPr>
          <w:i/>
        </w:rPr>
      </w:pPr>
      <w:r w:rsidRPr="00AF6B4E">
        <w:rPr>
          <w:i/>
        </w:rPr>
        <w:t>VBH = Q</w:t>
      </w:r>
      <w:r w:rsidRPr="00AF6B4E">
        <w:rPr>
          <w:i/>
          <w:vertAlign w:val="subscript"/>
        </w:rPr>
        <w:t>A</w:t>
      </w:r>
      <w:r w:rsidRPr="00AF6B4E">
        <w:rPr>
          <w:i/>
        </w:rPr>
        <w:t>/ P</w:t>
      </w:r>
    </w:p>
    <w:p w14:paraId="021A729F" w14:textId="77777777" w:rsidR="00BD080E" w:rsidRPr="00AF6B4E" w:rsidRDefault="00BD080E" w:rsidP="00BD080E"/>
    <w:p w14:paraId="4BABFD9A" w14:textId="77777777" w:rsidR="00BD080E" w:rsidRPr="00AF6B4E" w:rsidRDefault="00BD080E" w:rsidP="00BD080E">
      <w:pPr>
        <w:ind w:left="1416"/>
        <w:rPr>
          <w:b/>
        </w:rPr>
      </w:pPr>
      <w:r w:rsidRPr="00AF6B4E">
        <w:rPr>
          <w:b/>
        </w:rPr>
        <w:t>Berechnung für reine Wärmeerzeuger</w:t>
      </w:r>
    </w:p>
    <w:p w14:paraId="202CCD7F" w14:textId="77777777" w:rsidR="00BD080E" w:rsidRPr="00AF6B4E" w:rsidRDefault="00BD080E" w:rsidP="00BD080E">
      <w:pPr>
        <w:ind w:left="1416"/>
        <w:rPr>
          <w:i/>
        </w:rPr>
      </w:pPr>
      <w:r w:rsidRPr="00AF6B4E">
        <w:rPr>
          <w:i/>
        </w:rPr>
        <w:t>E = Q</w:t>
      </w:r>
      <w:r w:rsidRPr="00AF6B4E">
        <w:rPr>
          <w:i/>
          <w:vertAlign w:val="subscript"/>
        </w:rPr>
        <w:t>A</w:t>
      </w:r>
      <w:r w:rsidRPr="00AF6B4E">
        <w:rPr>
          <w:i/>
        </w:rPr>
        <w:t>/ NG</w:t>
      </w:r>
    </w:p>
    <w:p w14:paraId="71D455BA" w14:textId="77777777" w:rsidR="00BD080E" w:rsidRPr="00077F1D" w:rsidRDefault="00BD080E" w:rsidP="00BD080E">
      <w:pPr>
        <w:ind w:left="1416"/>
        <w:rPr>
          <w:i/>
          <w:color w:val="FF0000"/>
        </w:rPr>
      </w:pPr>
      <w:r w:rsidRPr="00AF6B4E">
        <w:rPr>
          <w:i/>
        </w:rPr>
        <w:t>B = (Q</w:t>
      </w:r>
      <w:r w:rsidRPr="00AF6B4E">
        <w:rPr>
          <w:i/>
          <w:vertAlign w:val="subscript"/>
        </w:rPr>
        <w:t xml:space="preserve">A </w:t>
      </w:r>
      <w:r w:rsidRPr="00AF6B4E">
        <w:rPr>
          <w:i/>
        </w:rPr>
        <w:t>/ (NG * HW))</w:t>
      </w:r>
    </w:p>
    <w:p w14:paraId="79E9C38B" w14:textId="77777777" w:rsidR="00BD080E" w:rsidRPr="00AF6B4E" w:rsidRDefault="00BD080E" w:rsidP="00BD080E">
      <w:pPr>
        <w:rPr>
          <w:b/>
        </w:rPr>
      </w:pPr>
    </w:p>
    <w:p w14:paraId="17FF98D2" w14:textId="77777777" w:rsidR="00E43503" w:rsidRPr="00E43503" w:rsidRDefault="00BD080E" w:rsidP="00E43503">
      <w:pPr>
        <w:ind w:left="1428"/>
        <w:rPr>
          <w:b/>
        </w:rPr>
      </w:pPr>
      <w:r w:rsidRPr="00AF6B4E">
        <w:rPr>
          <w:b/>
        </w:rPr>
        <w:t>Berechnung für KWK-Anlagen</w:t>
      </w:r>
    </w:p>
    <w:p w14:paraId="4396645D" w14:textId="77777777" w:rsidR="00BD080E" w:rsidRPr="00077F1D" w:rsidRDefault="00BD080E" w:rsidP="00BD080E">
      <w:pPr>
        <w:ind w:left="1428"/>
        <w:rPr>
          <w:i/>
          <w:color w:val="FF0000"/>
        </w:rPr>
      </w:pPr>
      <w:r w:rsidRPr="00AF6B4E">
        <w:rPr>
          <w:i/>
        </w:rPr>
        <w:t>B = (VBH * FWL/ HW)</w:t>
      </w:r>
    </w:p>
    <w:p w14:paraId="7B9526D6" w14:textId="77777777" w:rsidR="00E43503" w:rsidRPr="000243CE" w:rsidRDefault="00E43503" w:rsidP="00807160">
      <w:pPr>
        <w:rPr>
          <w:i/>
        </w:rPr>
      </w:pPr>
      <w:r>
        <w:t>mit</w:t>
      </w:r>
      <w:r w:rsidRPr="000243CE">
        <w:rPr>
          <w:i/>
        </w:rPr>
        <w:tab/>
      </w:r>
      <w:r w:rsidRPr="000243CE">
        <w:rPr>
          <w:i/>
        </w:rPr>
        <w:tab/>
        <w:t xml:space="preserve">FWL = </w:t>
      </w:r>
      <w:proofErr w:type="spellStart"/>
      <w:r w:rsidRPr="000243CE">
        <w:rPr>
          <w:i/>
        </w:rPr>
        <w:t>P</w:t>
      </w:r>
      <w:r w:rsidRPr="000243CE">
        <w:rPr>
          <w:i/>
          <w:vertAlign w:val="subscript"/>
        </w:rPr>
        <w:t>el</w:t>
      </w:r>
      <w:proofErr w:type="spellEnd"/>
      <w:r w:rsidR="00FF50E5" w:rsidRPr="000243CE">
        <w:rPr>
          <w:i/>
        </w:rPr>
        <w:t>/</w:t>
      </w:r>
      <w:proofErr w:type="spellStart"/>
      <w:r w:rsidR="000243CE" w:rsidRPr="000243CE">
        <w:rPr>
          <w:i/>
        </w:rPr>
        <w:t>W</w:t>
      </w:r>
      <w:r w:rsidR="000243CE" w:rsidRPr="000243CE">
        <w:rPr>
          <w:i/>
          <w:vertAlign w:val="subscript"/>
        </w:rPr>
        <w:t>el</w:t>
      </w:r>
      <w:proofErr w:type="spellEnd"/>
    </w:p>
    <w:p w14:paraId="23FFE4E4" w14:textId="77777777" w:rsidR="005A007B" w:rsidRDefault="00807160" w:rsidP="005A007B">
      <w:r>
        <w:t xml:space="preserve">Der Nutzungsgrad wird mit der gleichen Formel wie im Konzept zur Jahresdauerlinie berechnet, dabei wird hier aber </w:t>
      </w:r>
      <w:r w:rsidR="005A007B">
        <w:t xml:space="preserve">für </w:t>
      </w:r>
      <w:r>
        <w:t>d</w:t>
      </w:r>
      <w:r w:rsidRPr="00807160">
        <w:t xml:space="preserve">ie Nutzungsdauer des Kessels NK </w:t>
      </w:r>
      <w:r w:rsidR="005A007B">
        <w:t xml:space="preserve">standardmäßig die </w:t>
      </w:r>
      <w:r>
        <w:t xml:space="preserve">Nutzungsdauer des Wärmenetzes </w:t>
      </w:r>
      <w:r w:rsidR="00D62345">
        <w:t xml:space="preserve">NWN </w:t>
      </w:r>
      <w:r w:rsidRPr="00807160">
        <w:t>angenommen</w:t>
      </w:r>
      <w:r w:rsidR="005A007B">
        <w:t xml:space="preserve">. Wurden für den Kessel Betriebsunterbrechungen </w:t>
      </w:r>
      <w:r w:rsidR="00D62345">
        <w:t xml:space="preserve">BU </w:t>
      </w:r>
      <w:r w:rsidR="005A007B">
        <w:t>erfasst, so werden diese angerechnet, d.h. als Nutzungsdauer ergibt sich dann:</w:t>
      </w:r>
    </w:p>
    <w:p w14:paraId="2AFCD020" w14:textId="77777777" w:rsidR="005A007B" w:rsidRDefault="00D62345" w:rsidP="005A007B">
      <w:r>
        <w:t xml:space="preserve">NK = NWN </w:t>
      </w:r>
      <w:r w:rsidR="005A007B">
        <w:t>– SUMME(B</w:t>
      </w:r>
      <w:r>
        <w:t>U</w:t>
      </w:r>
      <w:r w:rsidR="005A007B">
        <w:t>)</w:t>
      </w:r>
    </w:p>
    <w:p w14:paraId="3FC93889" w14:textId="24FD91CC" w:rsidR="00807160" w:rsidRDefault="005A007B" w:rsidP="00807160">
      <w:r>
        <w:t>F</w:t>
      </w:r>
      <w:r w:rsidR="00807160" w:rsidRPr="00807160">
        <w:t xml:space="preserve">ür den spezifischen Bereitschaftsverlust wird </w:t>
      </w:r>
      <w:r w:rsidR="002C2B3A">
        <w:t xml:space="preserve">mit </w:t>
      </w:r>
      <w:r w:rsidR="002C2B3A" w:rsidRPr="001A73F4">
        <w:t>0,014</w:t>
      </w:r>
      <w:r w:rsidR="002C2B3A">
        <w:rPr>
          <w:i/>
        </w:rPr>
        <w:t xml:space="preserve"> </w:t>
      </w:r>
      <w:r w:rsidR="002C2B3A">
        <w:t xml:space="preserve">auch </w:t>
      </w:r>
      <w:r w:rsidR="00807160" w:rsidRPr="00807160">
        <w:t xml:space="preserve">der Mittelwert für </w:t>
      </w:r>
      <w:r w:rsidR="002C2B3A">
        <w:t xml:space="preserve">kleine </w:t>
      </w:r>
      <w:r w:rsidR="00807160" w:rsidRPr="00807160">
        <w:t>Kessel aus Recknagel / Sprenger (S.1028) angenommen.</w:t>
      </w:r>
    </w:p>
    <w:p w14:paraId="258AC29A" w14:textId="77777777" w:rsidR="000B1184" w:rsidRDefault="000B1184" w:rsidP="00807160"/>
    <w:p w14:paraId="575857D3" w14:textId="77777777" w:rsidR="000B1184" w:rsidRPr="00ED480D" w:rsidRDefault="000B1184" w:rsidP="000B1184">
      <w:pPr>
        <w:pStyle w:val="berschrift3"/>
        <w:numPr>
          <w:ilvl w:val="2"/>
          <w:numId w:val="9"/>
        </w:numPr>
        <w:spacing w:after="0"/>
        <w:ind w:left="720"/>
        <w:rPr>
          <w:rFonts w:ascii="Arial" w:hAnsi="Arial" w:cs="Arial"/>
        </w:rPr>
      </w:pPr>
      <w:r w:rsidRPr="00ED480D">
        <w:rPr>
          <w:rFonts w:ascii="Arial" w:hAnsi="Arial" w:cs="Arial"/>
        </w:rPr>
        <w:t>Bere</w:t>
      </w:r>
      <w:r>
        <w:rPr>
          <w:rFonts w:ascii="Arial" w:hAnsi="Arial" w:cs="Arial"/>
        </w:rPr>
        <w:t>chnung der anfallenden Asche</w:t>
      </w:r>
      <w:r w:rsidRPr="00ED480D">
        <w:rPr>
          <w:rFonts w:ascii="Arial" w:hAnsi="Arial" w:cs="Arial"/>
        </w:rPr>
        <w:t>menge</w:t>
      </w:r>
    </w:p>
    <w:p w14:paraId="732E173C" w14:textId="77777777" w:rsidR="000B1184" w:rsidRDefault="000B1184" w:rsidP="00807160">
      <w:r>
        <w:br/>
        <w:t>Bei Festbrennstoffen fällt als Reststoff nach der Verbrennung Asche an, deren Entsorgung mit Kosten verbunden ist. Dazu wird bei dem Wärmerzeuger ein Preis in €/t Asche angegeben.</w:t>
      </w:r>
    </w:p>
    <w:p w14:paraId="4A3E53FB" w14:textId="77777777" w:rsidR="006D75B3" w:rsidRDefault="000B1184" w:rsidP="00807160">
      <w:r>
        <w:t xml:space="preserve">Zur Berechnung der Aschemenge in Tonnen ist bei jedem Brennstoff ein Prozentwert hinterlegt, der angibt, wieviel Masse-% des Brennstoffs </w:t>
      </w:r>
      <w:r w:rsidR="009D6922">
        <w:t xml:space="preserve">(bezogen auf die </w:t>
      </w:r>
      <w:r w:rsidR="006D75B3">
        <w:t>Trockenm</w:t>
      </w:r>
      <w:r w:rsidR="009D6922">
        <w:t xml:space="preserve">asse </w:t>
      </w:r>
      <w:r w:rsidR="006D75B3">
        <w:t>des Brennstoffs</w:t>
      </w:r>
      <w:r w:rsidR="009D6922">
        <w:t xml:space="preserve">, d.h. Wassergehalt 0%) </w:t>
      </w:r>
      <w:r>
        <w:t>nach der Verbrennung als Asche verbleiben.</w:t>
      </w:r>
    </w:p>
    <w:p w14:paraId="54288F56" w14:textId="77777777" w:rsidR="000B1184" w:rsidRDefault="006D75B3" w:rsidP="00807160">
      <w:r>
        <w:t>Bei der</w:t>
      </w:r>
      <w:r w:rsidR="000B1184">
        <w:t xml:space="preserve"> Berechnung des Heizwerts des feuchten </w:t>
      </w:r>
      <w:r w:rsidR="009D6922">
        <w:t xml:space="preserve">Brennstoffs muss die Masse des feuchten Brennstoffs berechnet werden. </w:t>
      </w:r>
      <w:r>
        <w:t>Wenn nun die Masse des feuchten Brennstoffs mit dem Faktor „</w:t>
      </w:r>
      <w:r w:rsidR="009D6922">
        <w:t>1-Wassergehalt</w:t>
      </w:r>
      <w:r>
        <w:t>“</w:t>
      </w:r>
      <w:r w:rsidR="009D6922">
        <w:t xml:space="preserve"> </w:t>
      </w:r>
      <w:r>
        <w:t xml:space="preserve">multipliziert wird, </w:t>
      </w:r>
      <w:r w:rsidR="009D6922">
        <w:t>erhält man die Trockenmasse</w:t>
      </w:r>
      <w:r>
        <w:t>, die Aschemenge in Tonnen ermittelt man dann durch Multiplikation der Trockenmasse mit dem hinterlegten Prozentsatz.</w:t>
      </w:r>
    </w:p>
    <w:p w14:paraId="330FB733" w14:textId="77777777" w:rsidR="006E30BB" w:rsidRPr="00807160" w:rsidRDefault="006E30BB" w:rsidP="00807160"/>
    <w:p w14:paraId="7CF3FB03" w14:textId="77777777" w:rsidR="009453C6" w:rsidRPr="00ED480D" w:rsidRDefault="009453C6" w:rsidP="009453C6">
      <w:pPr>
        <w:pStyle w:val="berschrift3"/>
        <w:numPr>
          <w:ilvl w:val="2"/>
          <w:numId w:val="9"/>
        </w:numPr>
        <w:spacing w:after="0"/>
        <w:ind w:left="720"/>
        <w:rPr>
          <w:rFonts w:ascii="Arial" w:hAnsi="Arial" w:cs="Arial"/>
        </w:rPr>
      </w:pPr>
      <w:r w:rsidRPr="00ED480D">
        <w:rPr>
          <w:rFonts w:ascii="Arial" w:hAnsi="Arial" w:cs="Arial"/>
        </w:rPr>
        <w:t>Berechnung de</w:t>
      </w:r>
      <w:r>
        <w:rPr>
          <w:rFonts w:ascii="Arial" w:hAnsi="Arial" w:cs="Arial"/>
        </w:rPr>
        <w:t>s Eigenstrombedarfs</w:t>
      </w:r>
    </w:p>
    <w:p w14:paraId="36F199FA" w14:textId="77777777" w:rsidR="00807160" w:rsidRDefault="00807160" w:rsidP="00807160"/>
    <w:p w14:paraId="6DACD745" w14:textId="77777777" w:rsidR="009453C6" w:rsidRDefault="009453C6" w:rsidP="009453C6">
      <w:r>
        <w:lastRenderedPageBreak/>
        <w:t>Der Eigenstrombedarf wird nicht aus den Daten des ausgewählten Kessels berechnet, da eine vernünftige Abschätzung auf Basis der dort angegebenen elektrischen Anschlussleistung sehr schwierig ist. Stattdessen wird dafür bei den allgemeinen Angaben eine Kennzahl angegeben, diese %-Angabe bezieht sich auf die im Heizhaus erzeugte Wärmemenge, als Default werden 1,5 % angegeben.</w:t>
      </w:r>
    </w:p>
    <w:p w14:paraId="1ACB6EE6" w14:textId="77777777" w:rsidR="009453C6" w:rsidRDefault="009453C6" w:rsidP="009453C6">
      <w:r>
        <w:t xml:space="preserve">Werden also z.B. 2000 MWh Wärme pro Jahr erzeugt, so würde im </w:t>
      </w:r>
      <w:proofErr w:type="spellStart"/>
      <w:r>
        <w:t>Defaultfall</w:t>
      </w:r>
      <w:proofErr w:type="spellEnd"/>
      <w:r>
        <w:t xml:space="preserve"> der Eigenstrombedarf mit 2000 * 0,015 = 30 MWh = 30.000 kWh abgeschätzt werden.</w:t>
      </w:r>
    </w:p>
    <w:p w14:paraId="096A38B6" w14:textId="77777777" w:rsidR="00B45245" w:rsidRDefault="00B45245" w:rsidP="009453C6"/>
    <w:p w14:paraId="4B0E58B6" w14:textId="77777777" w:rsidR="00B45245" w:rsidRPr="00ED480D" w:rsidRDefault="00B45245" w:rsidP="00B45245">
      <w:pPr>
        <w:pStyle w:val="berschrift3"/>
        <w:numPr>
          <w:ilvl w:val="2"/>
          <w:numId w:val="9"/>
        </w:numPr>
        <w:spacing w:after="0"/>
        <w:ind w:left="720"/>
        <w:rPr>
          <w:rFonts w:ascii="Arial" w:hAnsi="Arial" w:cs="Arial"/>
        </w:rPr>
      </w:pPr>
      <w:r>
        <w:rPr>
          <w:rFonts w:ascii="Arial" w:hAnsi="Arial" w:cs="Arial"/>
        </w:rPr>
        <w:t>Integration von Wärmerückgewinnung</w:t>
      </w:r>
    </w:p>
    <w:p w14:paraId="006E199C" w14:textId="77777777" w:rsidR="00B45245" w:rsidRDefault="00B45245" w:rsidP="00B45245"/>
    <w:p w14:paraId="1AD920D5" w14:textId="77777777" w:rsidR="009453C6" w:rsidRDefault="00B45245" w:rsidP="00B45245">
      <w:r>
        <w:t xml:space="preserve">Anlagen zur Wärmerückgewinnung erhöhen die thermische Leistung eines Wärmeerzeugers, in dem sie einen Teil der Abgaswärme nutzbar machen. </w:t>
      </w:r>
    </w:p>
    <w:p w14:paraId="16CD56D6" w14:textId="77777777" w:rsidR="00B45245" w:rsidRDefault="00B45245" w:rsidP="00B45245">
      <w:r>
        <w:t>In erster Näherung kann dieser Effekt linear berechnet werden. Dazu teilt man die in den Produktdaten angegebene Leistung des Abgaswärmetauschers (AWT) durch die dort ebenfalls angegebene Leistung des passenden Wärmeerzeugers. Diesen Wert addiert man zu 1 und erhält damit den Faktor der Leistungssteigerung. Bei den Berechnungen müssen die Wärmeerzeuger-Maximal- und Minimalleistungen dann mit diesem Faktor multipliziert werden, im gleichen Maß muss auch der angegebene Wirkungsgrad erhöht werden.</w:t>
      </w:r>
    </w:p>
    <w:p w14:paraId="5E890B59" w14:textId="77777777" w:rsidR="00545F16" w:rsidRDefault="00545F16" w:rsidP="00B45245">
      <w:r>
        <w:t>Beispiel</w:t>
      </w:r>
      <w:r w:rsidR="00B85D5B">
        <w:t xml:space="preserve"> für ein BHKW</w:t>
      </w:r>
      <w:r>
        <w:t>:</w:t>
      </w:r>
    </w:p>
    <w:p w14:paraId="4A852EFC" w14:textId="77777777" w:rsidR="00545F16" w:rsidRDefault="00545F16" w:rsidP="00B45245">
      <w:r>
        <w:t>Leistung AWT:</w:t>
      </w:r>
      <w:r>
        <w:tab/>
      </w:r>
      <w:r>
        <w:tab/>
        <w:t xml:space="preserve">   100 kW</w:t>
      </w:r>
    </w:p>
    <w:p w14:paraId="72684D04" w14:textId="77777777" w:rsidR="00545F16" w:rsidRDefault="00545F16" w:rsidP="00B45245">
      <w:r>
        <w:t>Thermische Leistung des passenden BHKW: 250 kW</w:t>
      </w:r>
    </w:p>
    <w:p w14:paraId="265F79A2" w14:textId="43455C38" w:rsidR="00B45245" w:rsidRDefault="00545F16" w:rsidP="00B45245">
      <w:r>
        <w:t>Damit ergibt sich ein Faktor von 1 + (100 / 250)</w:t>
      </w:r>
      <w:r w:rsidR="007B1CFC">
        <w:t xml:space="preserve"> = 1,</w:t>
      </w:r>
      <w:r>
        <w:t xml:space="preserve">4. </w:t>
      </w:r>
    </w:p>
    <w:p w14:paraId="37C9F3F9" w14:textId="56EFAF94" w:rsidR="00545F16" w:rsidRDefault="00545F16" w:rsidP="00B45245">
      <w:r>
        <w:t xml:space="preserve">Im Projekt wird ein BHKW mit einer (thermischen) Maximalleistung von 200 kW und Minimalleistung von 130 kW und einem (thermischen) Wirkungsgrad von </w:t>
      </w:r>
      <w:r w:rsidR="007B1CFC">
        <w:t>35</w:t>
      </w:r>
      <w:r>
        <w:t>% eingeplant. Für die Berechnungen müssen nun folgende Werte verwendet werden:</w:t>
      </w:r>
    </w:p>
    <w:p w14:paraId="59A1732B" w14:textId="77777777" w:rsidR="00545F16" w:rsidRDefault="00545F16" w:rsidP="00B45245">
      <w:r>
        <w:t>Maximalleistung:</w:t>
      </w:r>
      <w:r>
        <w:tab/>
      </w:r>
      <w:r w:rsidR="00864DFE">
        <w:t xml:space="preserve">200 * </w:t>
      </w:r>
      <w:r w:rsidR="007B1CFC">
        <w:t>1,</w:t>
      </w:r>
      <w:r w:rsidR="00864DFE">
        <w:t xml:space="preserve">4 = </w:t>
      </w:r>
      <w:r w:rsidR="007B1CFC">
        <w:t>2</w:t>
      </w:r>
      <w:r w:rsidR="00864DFE">
        <w:t>8</w:t>
      </w:r>
      <w:r w:rsidR="007B1CFC">
        <w:t>0</w:t>
      </w:r>
    </w:p>
    <w:p w14:paraId="21CC1F0D" w14:textId="77777777" w:rsidR="00545F16" w:rsidRDefault="00545F16" w:rsidP="00B45245">
      <w:r>
        <w:t>Minimalleistung:</w:t>
      </w:r>
      <w:r w:rsidR="00864DFE">
        <w:tab/>
        <w:t>130 * 1,</w:t>
      </w:r>
      <w:r w:rsidR="007B1CFC">
        <w:t>4 = 182</w:t>
      </w:r>
    </w:p>
    <w:p w14:paraId="2ECFF4D0" w14:textId="77777777" w:rsidR="00545F16" w:rsidRDefault="00545F16" w:rsidP="00B45245">
      <w:r>
        <w:t>Wirkungsgrad:</w:t>
      </w:r>
      <w:r w:rsidR="00864DFE">
        <w:tab/>
      </w:r>
      <w:r w:rsidR="007B1CFC">
        <w:t>3</w:t>
      </w:r>
      <w:r w:rsidR="00864DFE">
        <w:t xml:space="preserve">5 % * 1,4 = </w:t>
      </w:r>
      <w:r w:rsidR="007B1CFC">
        <w:t>49</w:t>
      </w:r>
      <w:r w:rsidR="00864DFE">
        <w:t xml:space="preserve"> %</w:t>
      </w:r>
    </w:p>
    <w:p w14:paraId="7AEFA727" w14:textId="77777777" w:rsidR="00B85D5B" w:rsidRDefault="00B85D5B" w:rsidP="00B45245">
      <w:r>
        <w:t>Die geänderten Werte werden dann auch so in der Ergebnistabelle ausgegeben.</w:t>
      </w:r>
    </w:p>
    <w:p w14:paraId="56EC69F8" w14:textId="77777777" w:rsidR="00545F16" w:rsidRDefault="00545F16" w:rsidP="00B45245">
      <w:r>
        <w:t>An der elektrischen Leistung des BHKW ändert sich nichts.</w:t>
      </w:r>
    </w:p>
    <w:p w14:paraId="46AA3106" w14:textId="77777777" w:rsidR="0040050A" w:rsidRPr="00ED480D" w:rsidRDefault="0040050A" w:rsidP="00B45245"/>
    <w:p w14:paraId="0A279C88" w14:textId="77777777" w:rsidR="00BD080E" w:rsidRPr="00ED480D" w:rsidRDefault="00BD080E" w:rsidP="00BD080E">
      <w:pPr>
        <w:pStyle w:val="berschrift3"/>
        <w:numPr>
          <w:ilvl w:val="2"/>
          <w:numId w:val="9"/>
        </w:numPr>
        <w:spacing w:after="0"/>
        <w:ind w:left="720"/>
        <w:rPr>
          <w:rFonts w:ascii="Arial" w:hAnsi="Arial" w:cs="Arial"/>
        </w:rPr>
      </w:pPr>
      <w:r w:rsidRPr="00ED480D">
        <w:rPr>
          <w:rFonts w:ascii="Arial" w:hAnsi="Arial" w:cs="Arial"/>
        </w:rPr>
        <w:t>Filtertechnik</w:t>
      </w:r>
    </w:p>
    <w:p w14:paraId="101BCF8E" w14:textId="2D8ADCCC" w:rsidR="00BD080E" w:rsidRPr="00ED480D" w:rsidRDefault="00BD080E" w:rsidP="00BD080E">
      <w:r>
        <w:br/>
      </w:r>
      <w:r w:rsidRPr="00ED480D">
        <w:t xml:space="preserve">In diesem Programm wird keine detaillierte Emissionsberechnung durchgeführt. Deswegen wird auch keine Filterwirkung berechnet. Das heißt eine solche Berechnung </w:t>
      </w:r>
      <w:proofErr w:type="gramStart"/>
      <w:r w:rsidRPr="00ED480D">
        <w:t>muss</w:t>
      </w:r>
      <w:proofErr w:type="gramEnd"/>
      <w:r w:rsidRPr="00ED480D">
        <w:t xml:space="preserve"> wenn überhaupt als Nebenrechnung durchgeführt werden. Meistens wird man aber eine </w:t>
      </w:r>
      <w:r w:rsidRPr="00ED480D">
        <w:lastRenderedPageBreak/>
        <w:t>Filterauswahl auf der Grundlage von Empfehlungen seitens des Anlagenherstellers bzw. aufgrund von Erfahrungswerten treffen können. Die im Programm getroffene Filterauswahl geht in die Wirtschaftlichkeitsbetrachtung ein.</w:t>
      </w:r>
    </w:p>
    <w:p w14:paraId="19BBC553" w14:textId="77777777" w:rsidR="00AA5209" w:rsidRPr="00BD080E" w:rsidRDefault="00AA5209" w:rsidP="00BD080E"/>
    <w:sectPr w:rsidR="00AA5209" w:rsidRPr="00BD080E" w:rsidSect="00266640">
      <w:headerReference w:type="default" r:id="rId13"/>
      <w:footerReference w:type="default" r:id="rId14"/>
      <w:pgSz w:w="11906" w:h="16838"/>
      <w:pgMar w:top="1701"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7668" w14:textId="77777777" w:rsidR="00266640" w:rsidRDefault="00266640" w:rsidP="00266640">
      <w:pPr>
        <w:spacing w:after="0" w:line="240" w:lineRule="auto"/>
      </w:pPr>
      <w:r>
        <w:separator/>
      </w:r>
    </w:p>
  </w:endnote>
  <w:endnote w:type="continuationSeparator" w:id="0">
    <w:p w14:paraId="162A5C1C" w14:textId="77777777" w:rsidR="00266640" w:rsidRDefault="00266640" w:rsidP="0026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0943" w14:textId="12C4ADCE" w:rsidR="00266640" w:rsidRPr="00266640" w:rsidRDefault="008C7C2D">
    <w:pPr>
      <w:pStyle w:val="Fuzeile"/>
      <w:rPr>
        <w:rFonts w:asciiTheme="minorHAnsi" w:hAnsiTheme="minorHAnsi"/>
        <w:i/>
      </w:rPr>
    </w:pPr>
    <w:r w:rsidRPr="00266640">
      <w:rPr>
        <w:rFonts w:asciiTheme="minorHAnsi" w:hAnsiTheme="minorHAnsi"/>
        <w:i/>
      </w:rPr>
      <w:fldChar w:fldCharType="begin"/>
    </w:r>
    <w:r w:rsidR="00266640" w:rsidRPr="00266640">
      <w:rPr>
        <w:rFonts w:asciiTheme="minorHAnsi" w:hAnsiTheme="minorHAnsi"/>
        <w:i/>
      </w:rPr>
      <w:instrText xml:space="preserve"> SAVEDATE  \@ "dd.MM.yyyy"  \* MERGEFORMAT </w:instrText>
    </w:r>
    <w:r w:rsidRPr="00266640">
      <w:rPr>
        <w:rFonts w:asciiTheme="minorHAnsi" w:hAnsiTheme="minorHAnsi"/>
        <w:i/>
      </w:rPr>
      <w:fldChar w:fldCharType="separate"/>
    </w:r>
    <w:ins w:id="114" w:author="Schöberl, Wolfram (carmen-ev)" w:date="2024-08-01T13:32:00Z">
      <w:r w:rsidR="00AB38F5">
        <w:rPr>
          <w:rFonts w:asciiTheme="minorHAnsi" w:hAnsiTheme="minorHAnsi"/>
          <w:i/>
          <w:noProof/>
        </w:rPr>
        <w:t>25.07.2024</w:t>
      </w:r>
    </w:ins>
    <w:del w:id="115" w:author="Schöberl, Wolfram (carmen-ev)" w:date="2024-01-17T08:04:00Z">
      <w:r w:rsidR="00E10BCF" w:rsidDel="007478A4">
        <w:rPr>
          <w:rFonts w:asciiTheme="minorHAnsi" w:hAnsiTheme="minorHAnsi"/>
          <w:i/>
          <w:noProof/>
        </w:rPr>
        <w:delText>11.10.2023</w:delText>
      </w:r>
    </w:del>
    <w:r w:rsidRPr="00266640">
      <w:rPr>
        <w:rFonts w:asciiTheme="minorHAnsi" w:hAnsiTheme="minorHAnsi"/>
        <w:i/>
      </w:rPr>
      <w:fldChar w:fldCharType="end"/>
    </w:r>
    <w:r w:rsidR="00266640" w:rsidRPr="00266640">
      <w:rPr>
        <w:rFonts w:asciiTheme="minorHAnsi" w:hAnsiTheme="minorHAnsi"/>
        <w:i/>
      </w:rPr>
      <w:ptab w:relativeTo="margin" w:alignment="center" w:leader="none"/>
    </w:r>
    <w:r w:rsidR="00266640" w:rsidRPr="00266640">
      <w:rPr>
        <w:rFonts w:asciiTheme="minorHAnsi" w:hAnsiTheme="minorHAnsi"/>
        <w:i/>
      </w:rPr>
      <w:t xml:space="preserve">Seite </w:t>
    </w:r>
    <w:r w:rsidRPr="00266640">
      <w:rPr>
        <w:rFonts w:asciiTheme="minorHAnsi" w:hAnsiTheme="minorHAnsi"/>
        <w:i/>
      </w:rPr>
      <w:fldChar w:fldCharType="begin"/>
    </w:r>
    <w:r w:rsidR="00266640" w:rsidRPr="00266640">
      <w:rPr>
        <w:rFonts w:asciiTheme="minorHAnsi" w:hAnsiTheme="minorHAnsi"/>
        <w:i/>
      </w:rPr>
      <w:instrText>PAGE   \* MERGEFORMAT</w:instrText>
    </w:r>
    <w:r w:rsidRPr="00266640">
      <w:rPr>
        <w:rFonts w:asciiTheme="minorHAnsi" w:hAnsiTheme="minorHAnsi"/>
        <w:i/>
      </w:rPr>
      <w:fldChar w:fldCharType="separate"/>
    </w:r>
    <w:r w:rsidR="00DF400D">
      <w:rPr>
        <w:rFonts w:asciiTheme="minorHAnsi" w:hAnsiTheme="minorHAnsi"/>
        <w:i/>
        <w:noProof/>
      </w:rPr>
      <w:t>10</w:t>
    </w:r>
    <w:r w:rsidRPr="00266640">
      <w:rPr>
        <w:rFonts w:asciiTheme="minorHAnsi" w:hAnsiTheme="minorHAnsi"/>
        <w:i/>
      </w:rPr>
      <w:fldChar w:fldCharType="end"/>
    </w:r>
    <w:r w:rsidR="00266640" w:rsidRPr="00266640">
      <w:rPr>
        <w:rFonts w:asciiTheme="minorHAnsi" w:hAnsiTheme="minorHAnsi"/>
        <w:i/>
      </w:rPr>
      <w:ptab w:relativeTo="margin" w:alignment="right" w:leader="none"/>
    </w:r>
    <w:r w:rsidR="00266640"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FC1A" w14:textId="77777777" w:rsidR="00266640" w:rsidRDefault="00266640" w:rsidP="00266640">
      <w:pPr>
        <w:spacing w:after="0" w:line="240" w:lineRule="auto"/>
      </w:pPr>
      <w:r>
        <w:separator/>
      </w:r>
    </w:p>
  </w:footnote>
  <w:footnote w:type="continuationSeparator" w:id="0">
    <w:p w14:paraId="1F5A5A2F" w14:textId="77777777" w:rsidR="00266640" w:rsidRDefault="00266640" w:rsidP="0026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9B5B" w14:textId="77777777" w:rsidR="00266640" w:rsidRDefault="00266640">
    <w:pPr>
      <w:pStyle w:val="Kopfzeile"/>
    </w:pPr>
    <w:r>
      <w:t xml:space="preserve"> </w:t>
    </w:r>
    <w:r w:rsidRPr="00266640">
      <w:rPr>
        <w:rFonts w:asciiTheme="minorHAnsi" w:hAnsiTheme="minorHAnsi"/>
        <w:b/>
        <w:sz w:val="32"/>
        <w:szCs w:val="32"/>
      </w:rPr>
      <w:ptab w:relativeTo="margin" w:alignment="center" w:leader="none"/>
    </w:r>
    <w:r w:rsidRPr="00266640">
      <w:rPr>
        <w:rFonts w:asciiTheme="minorHAnsi" w:hAnsiTheme="minorHAnsi"/>
        <w:b/>
        <w:sz w:val="32"/>
        <w:szCs w:val="32"/>
      </w:rPr>
      <w:t>W</w:t>
    </w:r>
    <w:r w:rsidR="00BD080E">
      <w:rPr>
        <w:rFonts w:asciiTheme="minorHAnsi" w:hAnsiTheme="minorHAnsi"/>
        <w:b/>
        <w:sz w:val="32"/>
        <w:szCs w:val="32"/>
      </w:rPr>
      <w:t>ärmeerzeuger</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09B29486" wp14:editId="22F889AF">
          <wp:extent cx="856616" cy="552090"/>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5FF1"/>
    <w:multiLevelType w:val="hybridMultilevel"/>
    <w:tmpl w:val="D4D6A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229A1"/>
    <w:multiLevelType w:val="hybridMultilevel"/>
    <w:tmpl w:val="C4BA94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2E1374"/>
    <w:multiLevelType w:val="hybridMultilevel"/>
    <w:tmpl w:val="4262F5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EF5B6C"/>
    <w:multiLevelType w:val="multilevel"/>
    <w:tmpl w:val="0407001F"/>
    <w:numStyleLink w:val="Formatvorlage2"/>
  </w:abstractNum>
  <w:abstractNum w:abstractNumId="4" w15:restartNumberingAfterBreak="0">
    <w:nsid w:val="301125C5"/>
    <w:multiLevelType w:val="hybridMultilevel"/>
    <w:tmpl w:val="757A4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B707B9"/>
    <w:multiLevelType w:val="hybridMultilevel"/>
    <w:tmpl w:val="8116B3B6"/>
    <w:lvl w:ilvl="0" w:tplc="B614D4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C7250B"/>
    <w:multiLevelType w:val="hybridMultilevel"/>
    <w:tmpl w:val="51160BD8"/>
    <w:lvl w:ilvl="0" w:tplc="1FA444D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266E1D"/>
    <w:multiLevelType w:val="hybridMultilevel"/>
    <w:tmpl w:val="5980FDC8"/>
    <w:lvl w:ilvl="0" w:tplc="4370AB90">
      <w:start w:val="1"/>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5F32DE"/>
    <w:multiLevelType w:val="multilevel"/>
    <w:tmpl w:val="0407001F"/>
    <w:styleLink w:val="Formatvorlage2"/>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F4A67"/>
    <w:multiLevelType w:val="hybridMultilevel"/>
    <w:tmpl w:val="4BB49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4D3B81"/>
    <w:multiLevelType w:val="multilevel"/>
    <w:tmpl w:val="A7D87A7C"/>
    <w:lvl w:ilvl="0">
      <w:start w:val="1"/>
      <w:numFmt w:val="decimal"/>
      <w:pStyle w:val="berschrift1"/>
      <w:lvlText w:val="%1"/>
      <w:lvlJc w:val="left"/>
      <w:pPr>
        <w:ind w:left="43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67E6408"/>
    <w:multiLevelType w:val="hybridMultilevel"/>
    <w:tmpl w:val="C02CF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013AEA"/>
    <w:multiLevelType w:val="hybridMultilevel"/>
    <w:tmpl w:val="34365D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37000B8"/>
    <w:multiLevelType w:val="multilevel"/>
    <w:tmpl w:val="34564078"/>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BB23347"/>
    <w:multiLevelType w:val="hybridMultilevel"/>
    <w:tmpl w:val="F83479A2"/>
    <w:lvl w:ilvl="0" w:tplc="CF1639E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D284B1D4">
      <w:start w:val="1"/>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43096D"/>
    <w:multiLevelType w:val="hybridMultilevel"/>
    <w:tmpl w:val="860C0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0144833">
    <w:abstractNumId w:val="3"/>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 w16cid:durableId="407650718">
    <w:abstractNumId w:val="10"/>
  </w:num>
  <w:num w:numId="3" w16cid:durableId="2021620895">
    <w:abstractNumId w:val="8"/>
  </w:num>
  <w:num w:numId="4" w16cid:durableId="412239202">
    <w:abstractNumId w:val="14"/>
  </w:num>
  <w:num w:numId="5" w16cid:durableId="410588760">
    <w:abstractNumId w:val="4"/>
  </w:num>
  <w:num w:numId="6" w16cid:durableId="174659809">
    <w:abstractNumId w:val="2"/>
  </w:num>
  <w:num w:numId="7" w16cid:durableId="1619724652">
    <w:abstractNumId w:val="1"/>
  </w:num>
  <w:num w:numId="8" w16cid:durableId="1505704573">
    <w:abstractNumId w:val="10"/>
  </w:num>
  <w:num w:numId="9" w16cid:durableId="2143305914">
    <w:abstractNumId w:val="13"/>
  </w:num>
  <w:num w:numId="10" w16cid:durableId="2099474004">
    <w:abstractNumId w:val="6"/>
  </w:num>
  <w:num w:numId="11" w16cid:durableId="81684418">
    <w:abstractNumId w:val="12"/>
  </w:num>
  <w:num w:numId="12" w16cid:durableId="845754440">
    <w:abstractNumId w:val="10"/>
  </w:num>
  <w:num w:numId="13" w16cid:durableId="1400982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342353">
    <w:abstractNumId w:val="10"/>
  </w:num>
  <w:num w:numId="15" w16cid:durableId="1973900424">
    <w:abstractNumId w:val="0"/>
  </w:num>
  <w:num w:numId="16" w16cid:durableId="1372732007">
    <w:abstractNumId w:val="5"/>
  </w:num>
  <w:num w:numId="17" w16cid:durableId="124781753">
    <w:abstractNumId w:val="13"/>
  </w:num>
  <w:num w:numId="18" w16cid:durableId="1585189450">
    <w:abstractNumId w:val="7"/>
  </w:num>
  <w:num w:numId="19" w16cid:durableId="581107764">
    <w:abstractNumId w:val="15"/>
  </w:num>
  <w:num w:numId="20" w16cid:durableId="779448916">
    <w:abstractNumId w:val="11"/>
  </w:num>
  <w:num w:numId="21" w16cid:durableId="4211442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berl, Wolfram (carmen-ev)">
    <w15:presenceInfo w15:providerId="None" w15:userId="Schöberl, Wolfram (carme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hdrShapeDefaults>
    <o:shapedefaults v:ext="edit" spidmax="133121">
      <o:colormenu v:ext="edit"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2C7"/>
    <w:rsid w:val="000005E1"/>
    <w:rsid w:val="000034BB"/>
    <w:rsid w:val="00011114"/>
    <w:rsid w:val="00020C48"/>
    <w:rsid w:val="000243CE"/>
    <w:rsid w:val="00044208"/>
    <w:rsid w:val="000555EE"/>
    <w:rsid w:val="00056462"/>
    <w:rsid w:val="000604E1"/>
    <w:rsid w:val="00062747"/>
    <w:rsid w:val="000737F9"/>
    <w:rsid w:val="00076A12"/>
    <w:rsid w:val="000A7CC8"/>
    <w:rsid w:val="000B1184"/>
    <w:rsid w:val="000B52B6"/>
    <w:rsid w:val="000C530D"/>
    <w:rsid w:val="000E1FE0"/>
    <w:rsid w:val="000F4DBC"/>
    <w:rsid w:val="000F5E1B"/>
    <w:rsid w:val="000F73AA"/>
    <w:rsid w:val="001000D7"/>
    <w:rsid w:val="001017FA"/>
    <w:rsid w:val="00102B26"/>
    <w:rsid w:val="001108FD"/>
    <w:rsid w:val="00114B3A"/>
    <w:rsid w:val="0011538D"/>
    <w:rsid w:val="00141742"/>
    <w:rsid w:val="00147519"/>
    <w:rsid w:val="00152C38"/>
    <w:rsid w:val="00167E78"/>
    <w:rsid w:val="00167E8D"/>
    <w:rsid w:val="001766BD"/>
    <w:rsid w:val="00181F49"/>
    <w:rsid w:val="001941D6"/>
    <w:rsid w:val="001A73F4"/>
    <w:rsid w:val="001B57DB"/>
    <w:rsid w:val="001C1D24"/>
    <w:rsid w:val="001C7055"/>
    <w:rsid w:val="001D6BAB"/>
    <w:rsid w:val="001E4C04"/>
    <w:rsid w:val="0020646F"/>
    <w:rsid w:val="00207E2D"/>
    <w:rsid w:val="002136BA"/>
    <w:rsid w:val="00223A0F"/>
    <w:rsid w:val="00254D28"/>
    <w:rsid w:val="00266640"/>
    <w:rsid w:val="00290C01"/>
    <w:rsid w:val="002C2B3A"/>
    <w:rsid w:val="002D1AE5"/>
    <w:rsid w:val="002E064B"/>
    <w:rsid w:val="002E0FCE"/>
    <w:rsid w:val="002F1D62"/>
    <w:rsid w:val="002F6573"/>
    <w:rsid w:val="00302C79"/>
    <w:rsid w:val="00314026"/>
    <w:rsid w:val="003167E5"/>
    <w:rsid w:val="00340D91"/>
    <w:rsid w:val="00342735"/>
    <w:rsid w:val="00343A2A"/>
    <w:rsid w:val="00343DF3"/>
    <w:rsid w:val="00346F33"/>
    <w:rsid w:val="003774A3"/>
    <w:rsid w:val="003920C6"/>
    <w:rsid w:val="00393C6F"/>
    <w:rsid w:val="003A0616"/>
    <w:rsid w:val="003A5CAD"/>
    <w:rsid w:val="003B07D2"/>
    <w:rsid w:val="003B224A"/>
    <w:rsid w:val="003C649F"/>
    <w:rsid w:val="003D22B8"/>
    <w:rsid w:val="003E0C76"/>
    <w:rsid w:val="003E2E7C"/>
    <w:rsid w:val="003E5DF4"/>
    <w:rsid w:val="003F12C7"/>
    <w:rsid w:val="003F7930"/>
    <w:rsid w:val="0040050A"/>
    <w:rsid w:val="0041756A"/>
    <w:rsid w:val="00424230"/>
    <w:rsid w:val="004461F4"/>
    <w:rsid w:val="004462CC"/>
    <w:rsid w:val="004470D3"/>
    <w:rsid w:val="0045702D"/>
    <w:rsid w:val="00461F44"/>
    <w:rsid w:val="00480714"/>
    <w:rsid w:val="00486C45"/>
    <w:rsid w:val="00495DF9"/>
    <w:rsid w:val="004B092E"/>
    <w:rsid w:val="004E2895"/>
    <w:rsid w:val="004E56CC"/>
    <w:rsid w:val="004F6511"/>
    <w:rsid w:val="00502036"/>
    <w:rsid w:val="00507736"/>
    <w:rsid w:val="00511ECC"/>
    <w:rsid w:val="0051643A"/>
    <w:rsid w:val="005349B0"/>
    <w:rsid w:val="00536EB0"/>
    <w:rsid w:val="00540399"/>
    <w:rsid w:val="00545F16"/>
    <w:rsid w:val="00564DB6"/>
    <w:rsid w:val="00566BDF"/>
    <w:rsid w:val="00566C90"/>
    <w:rsid w:val="00576064"/>
    <w:rsid w:val="005814F8"/>
    <w:rsid w:val="00590A01"/>
    <w:rsid w:val="00594DFF"/>
    <w:rsid w:val="005A007B"/>
    <w:rsid w:val="005A207D"/>
    <w:rsid w:val="005D4D47"/>
    <w:rsid w:val="005E4771"/>
    <w:rsid w:val="005F0992"/>
    <w:rsid w:val="00600296"/>
    <w:rsid w:val="00601C27"/>
    <w:rsid w:val="0060610D"/>
    <w:rsid w:val="00612877"/>
    <w:rsid w:val="00616749"/>
    <w:rsid w:val="00643F5D"/>
    <w:rsid w:val="00646E82"/>
    <w:rsid w:val="00694B68"/>
    <w:rsid w:val="006A1C23"/>
    <w:rsid w:val="006A3787"/>
    <w:rsid w:val="006A607A"/>
    <w:rsid w:val="006C4EE6"/>
    <w:rsid w:val="006D75B3"/>
    <w:rsid w:val="006E30BB"/>
    <w:rsid w:val="00710168"/>
    <w:rsid w:val="00723033"/>
    <w:rsid w:val="007329F6"/>
    <w:rsid w:val="00735780"/>
    <w:rsid w:val="007478A4"/>
    <w:rsid w:val="00763F48"/>
    <w:rsid w:val="007A76FF"/>
    <w:rsid w:val="007B1CFC"/>
    <w:rsid w:val="007C2F07"/>
    <w:rsid w:val="007E5C62"/>
    <w:rsid w:val="00801BDB"/>
    <w:rsid w:val="00803B46"/>
    <w:rsid w:val="00805C58"/>
    <w:rsid w:val="00807160"/>
    <w:rsid w:val="008120FB"/>
    <w:rsid w:val="00827C9B"/>
    <w:rsid w:val="00842B7B"/>
    <w:rsid w:val="00864DFE"/>
    <w:rsid w:val="00867738"/>
    <w:rsid w:val="0087009B"/>
    <w:rsid w:val="008769F1"/>
    <w:rsid w:val="00884463"/>
    <w:rsid w:val="00884B82"/>
    <w:rsid w:val="0088785B"/>
    <w:rsid w:val="008975A5"/>
    <w:rsid w:val="008A1F8B"/>
    <w:rsid w:val="008A348F"/>
    <w:rsid w:val="008C477D"/>
    <w:rsid w:val="008C4C55"/>
    <w:rsid w:val="008C7C2D"/>
    <w:rsid w:val="008D3142"/>
    <w:rsid w:val="008E7BFB"/>
    <w:rsid w:val="008F5BA9"/>
    <w:rsid w:val="009216B4"/>
    <w:rsid w:val="00924E55"/>
    <w:rsid w:val="00925301"/>
    <w:rsid w:val="00933280"/>
    <w:rsid w:val="009453C6"/>
    <w:rsid w:val="00947995"/>
    <w:rsid w:val="009501D8"/>
    <w:rsid w:val="009504A6"/>
    <w:rsid w:val="009617A9"/>
    <w:rsid w:val="009728DC"/>
    <w:rsid w:val="00981847"/>
    <w:rsid w:val="009830B8"/>
    <w:rsid w:val="00994BC5"/>
    <w:rsid w:val="009A1E33"/>
    <w:rsid w:val="009A3E65"/>
    <w:rsid w:val="009D2359"/>
    <w:rsid w:val="009D6922"/>
    <w:rsid w:val="009D6FA3"/>
    <w:rsid w:val="009D7F26"/>
    <w:rsid w:val="009F6D70"/>
    <w:rsid w:val="00A0694C"/>
    <w:rsid w:val="00A1655C"/>
    <w:rsid w:val="00A25DF9"/>
    <w:rsid w:val="00A44977"/>
    <w:rsid w:val="00A71EA8"/>
    <w:rsid w:val="00A71F2F"/>
    <w:rsid w:val="00A745DD"/>
    <w:rsid w:val="00A84030"/>
    <w:rsid w:val="00AA04C6"/>
    <w:rsid w:val="00AA3350"/>
    <w:rsid w:val="00AA40B2"/>
    <w:rsid w:val="00AA5209"/>
    <w:rsid w:val="00AB38F5"/>
    <w:rsid w:val="00AD25AD"/>
    <w:rsid w:val="00AD67A4"/>
    <w:rsid w:val="00AE275A"/>
    <w:rsid w:val="00B00C67"/>
    <w:rsid w:val="00B0748D"/>
    <w:rsid w:val="00B07B4C"/>
    <w:rsid w:val="00B3738D"/>
    <w:rsid w:val="00B377BA"/>
    <w:rsid w:val="00B45245"/>
    <w:rsid w:val="00B517E1"/>
    <w:rsid w:val="00B614CE"/>
    <w:rsid w:val="00B62A23"/>
    <w:rsid w:val="00B65423"/>
    <w:rsid w:val="00B770B0"/>
    <w:rsid w:val="00B85D5B"/>
    <w:rsid w:val="00B91170"/>
    <w:rsid w:val="00B933F6"/>
    <w:rsid w:val="00BD080E"/>
    <w:rsid w:val="00BE0A9F"/>
    <w:rsid w:val="00C01CC1"/>
    <w:rsid w:val="00C1416F"/>
    <w:rsid w:val="00C20252"/>
    <w:rsid w:val="00C63955"/>
    <w:rsid w:val="00C71550"/>
    <w:rsid w:val="00C73F30"/>
    <w:rsid w:val="00C80A31"/>
    <w:rsid w:val="00C90639"/>
    <w:rsid w:val="00CA664A"/>
    <w:rsid w:val="00CB0DF6"/>
    <w:rsid w:val="00CB12B3"/>
    <w:rsid w:val="00CB5AC2"/>
    <w:rsid w:val="00CF1675"/>
    <w:rsid w:val="00CF7CF0"/>
    <w:rsid w:val="00D037C0"/>
    <w:rsid w:val="00D050C9"/>
    <w:rsid w:val="00D07152"/>
    <w:rsid w:val="00D16A95"/>
    <w:rsid w:val="00D20D8E"/>
    <w:rsid w:val="00D24C77"/>
    <w:rsid w:val="00D2526A"/>
    <w:rsid w:val="00D51388"/>
    <w:rsid w:val="00D561B9"/>
    <w:rsid w:val="00D6146B"/>
    <w:rsid w:val="00D62345"/>
    <w:rsid w:val="00D63216"/>
    <w:rsid w:val="00D73D04"/>
    <w:rsid w:val="00D92B6F"/>
    <w:rsid w:val="00D946C4"/>
    <w:rsid w:val="00DC00AC"/>
    <w:rsid w:val="00DC612B"/>
    <w:rsid w:val="00DE0832"/>
    <w:rsid w:val="00DE147C"/>
    <w:rsid w:val="00DE4A21"/>
    <w:rsid w:val="00DE5AB8"/>
    <w:rsid w:val="00DF400D"/>
    <w:rsid w:val="00E019A1"/>
    <w:rsid w:val="00E02929"/>
    <w:rsid w:val="00E02F99"/>
    <w:rsid w:val="00E10BCF"/>
    <w:rsid w:val="00E30C36"/>
    <w:rsid w:val="00E33539"/>
    <w:rsid w:val="00E40C6F"/>
    <w:rsid w:val="00E43503"/>
    <w:rsid w:val="00E55721"/>
    <w:rsid w:val="00E67FB0"/>
    <w:rsid w:val="00E7009B"/>
    <w:rsid w:val="00E76299"/>
    <w:rsid w:val="00E817A1"/>
    <w:rsid w:val="00E8368D"/>
    <w:rsid w:val="00EB6503"/>
    <w:rsid w:val="00EC783E"/>
    <w:rsid w:val="00ED2C99"/>
    <w:rsid w:val="00EE425E"/>
    <w:rsid w:val="00F05C04"/>
    <w:rsid w:val="00F16765"/>
    <w:rsid w:val="00F22E3C"/>
    <w:rsid w:val="00F36999"/>
    <w:rsid w:val="00F36EFB"/>
    <w:rsid w:val="00F45874"/>
    <w:rsid w:val="00F52C2C"/>
    <w:rsid w:val="00F571AB"/>
    <w:rsid w:val="00F61ED9"/>
    <w:rsid w:val="00F659BD"/>
    <w:rsid w:val="00F6601E"/>
    <w:rsid w:val="00F73A1B"/>
    <w:rsid w:val="00F75175"/>
    <w:rsid w:val="00F83913"/>
    <w:rsid w:val="00FA11FB"/>
    <w:rsid w:val="00FB3CF8"/>
    <w:rsid w:val="00FC5B35"/>
    <w:rsid w:val="00FD3923"/>
    <w:rsid w:val="00FE5E0F"/>
    <w:rsid w:val="00FF50E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33121">
      <o:colormenu v:ext="edit" strokecolor="red"/>
    </o:shapedefaults>
    <o:shapelayout v:ext="edit">
      <o:idmap v:ext="edit" data="1"/>
    </o:shapelayout>
  </w:shapeDefaults>
  <w:decimalSymbol w:val=","/>
  <w:listSeparator w:val=";"/>
  <w14:docId w14:val="249E3B4F"/>
  <w15:docId w15:val="{2ED5467B-AE76-4655-9A00-DD69689B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rPr>
      <w:rFonts w:ascii="Arial" w:hAnsi="Arial" w:cs="Arial"/>
    </w:rPr>
  </w:style>
  <w:style w:type="paragraph" w:styleId="berschrift1">
    <w:name w:val="heading 1"/>
    <w:basedOn w:val="Standard"/>
    <w:next w:val="Standard"/>
    <w:link w:val="berschrift1Zchn"/>
    <w:uiPriority w:val="9"/>
    <w:qFormat/>
    <w:rsid w:val="003F12C7"/>
    <w:pPr>
      <w:numPr>
        <w:numId w:val="2"/>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AA04C6"/>
    <w:pPr>
      <w:numPr>
        <w:ilvl w:val="1"/>
        <w:numId w:val="9"/>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3F12C7"/>
    <w:pPr>
      <w:numPr>
        <w:ilvl w:val="2"/>
        <w:numId w:val="2"/>
      </w:numPr>
      <w:spacing w:before="20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F12C7"/>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F12C7"/>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F12C7"/>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F12C7"/>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F12C7"/>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F12C7"/>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2C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AA04C6"/>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3F12C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3F12C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F12C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F12C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F12C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F12C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F12C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3F12C7"/>
    <w:pPr>
      <w:ind w:left="720"/>
      <w:contextualSpacing/>
    </w:pPr>
    <w:rPr>
      <w:rFonts w:asciiTheme="minorHAnsi" w:eastAsiaTheme="minorEastAsia" w:hAnsiTheme="minorHAnsi" w:cstheme="minorBidi"/>
    </w:rPr>
  </w:style>
  <w:style w:type="paragraph" w:styleId="Titel">
    <w:name w:val="Title"/>
    <w:basedOn w:val="Standard"/>
    <w:next w:val="Standard"/>
    <w:link w:val="TitelZchn"/>
    <w:uiPriority w:val="10"/>
    <w:qFormat/>
    <w:rsid w:val="003F12C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F12C7"/>
    <w:rPr>
      <w:rFonts w:asciiTheme="majorHAnsi" w:eastAsiaTheme="majorEastAsia" w:hAnsiTheme="majorHAnsi" w:cstheme="majorBidi"/>
      <w:spacing w:val="5"/>
      <w:sz w:val="52"/>
      <w:szCs w:val="52"/>
    </w:rPr>
  </w:style>
  <w:style w:type="paragraph" w:styleId="Inhaltsverzeichnisberschrift">
    <w:name w:val="TOC Heading"/>
    <w:basedOn w:val="berschrift1"/>
    <w:next w:val="Standard"/>
    <w:uiPriority w:val="39"/>
    <w:unhideWhenUsed/>
    <w:qFormat/>
    <w:rsid w:val="003F12C7"/>
    <w:pPr>
      <w:outlineLvl w:val="9"/>
    </w:pPr>
    <w:rPr>
      <w:lang w:bidi="en-US"/>
    </w:rPr>
  </w:style>
  <w:style w:type="paragraph" w:styleId="Verzeichnis1">
    <w:name w:val="toc 1"/>
    <w:basedOn w:val="Standard"/>
    <w:next w:val="Standard"/>
    <w:autoRedefine/>
    <w:uiPriority w:val="39"/>
    <w:unhideWhenUsed/>
    <w:rsid w:val="003F12C7"/>
    <w:pPr>
      <w:spacing w:after="100"/>
    </w:pPr>
    <w:rPr>
      <w:rFonts w:asciiTheme="minorHAnsi" w:eastAsiaTheme="minorEastAsia" w:hAnsiTheme="minorHAnsi" w:cstheme="minorBidi"/>
    </w:rPr>
  </w:style>
  <w:style w:type="paragraph" w:styleId="Verzeichnis2">
    <w:name w:val="toc 2"/>
    <w:basedOn w:val="Standard"/>
    <w:next w:val="Standard"/>
    <w:autoRedefine/>
    <w:uiPriority w:val="39"/>
    <w:unhideWhenUsed/>
    <w:rsid w:val="003F12C7"/>
    <w:pPr>
      <w:spacing w:after="100"/>
      <w:ind w:left="220"/>
    </w:pPr>
    <w:rPr>
      <w:rFonts w:asciiTheme="minorHAnsi" w:eastAsiaTheme="minorEastAsia" w:hAnsiTheme="minorHAnsi" w:cstheme="minorBidi"/>
    </w:rPr>
  </w:style>
  <w:style w:type="character" w:styleId="Hyperlink">
    <w:name w:val="Hyperlink"/>
    <w:basedOn w:val="Absatz-Standardschriftart"/>
    <w:uiPriority w:val="99"/>
    <w:unhideWhenUsed/>
    <w:rsid w:val="003F12C7"/>
    <w:rPr>
      <w:color w:val="0000FF" w:themeColor="hyperlink"/>
      <w:u w:val="single"/>
    </w:rPr>
  </w:style>
  <w:style w:type="paragraph" w:styleId="Verzeichnis3">
    <w:name w:val="toc 3"/>
    <w:basedOn w:val="Standard"/>
    <w:next w:val="Standard"/>
    <w:autoRedefine/>
    <w:uiPriority w:val="39"/>
    <w:unhideWhenUsed/>
    <w:rsid w:val="003F12C7"/>
    <w:pPr>
      <w:spacing w:after="100"/>
      <w:ind w:left="440"/>
    </w:pPr>
    <w:rPr>
      <w:rFonts w:asciiTheme="minorHAnsi" w:eastAsiaTheme="minorEastAsia" w:hAnsiTheme="minorHAnsi" w:cstheme="minorBidi"/>
    </w:rPr>
  </w:style>
  <w:style w:type="numbering" w:customStyle="1" w:styleId="Formatvorlage2">
    <w:name w:val="Formatvorlage2"/>
    <w:uiPriority w:val="99"/>
    <w:rsid w:val="003F12C7"/>
    <w:pPr>
      <w:numPr>
        <w:numId w:val="3"/>
      </w:numPr>
    </w:pPr>
  </w:style>
  <w:style w:type="character" w:styleId="Kommentarzeichen">
    <w:name w:val="annotation reference"/>
    <w:basedOn w:val="Absatz-Standardschriftart"/>
    <w:uiPriority w:val="99"/>
    <w:semiHidden/>
    <w:unhideWhenUsed/>
    <w:rsid w:val="003F12C7"/>
    <w:rPr>
      <w:sz w:val="16"/>
      <w:szCs w:val="16"/>
    </w:rPr>
  </w:style>
  <w:style w:type="paragraph" w:styleId="Kommentartext">
    <w:name w:val="annotation text"/>
    <w:basedOn w:val="Standard"/>
    <w:link w:val="KommentartextZchn"/>
    <w:uiPriority w:val="99"/>
    <w:semiHidden/>
    <w:unhideWhenUsed/>
    <w:rsid w:val="003F12C7"/>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semiHidden/>
    <w:rsid w:val="003F12C7"/>
    <w:rPr>
      <w:rFonts w:eastAsiaTheme="minorEastAsia"/>
      <w:sz w:val="20"/>
      <w:szCs w:val="20"/>
    </w:rPr>
  </w:style>
  <w:style w:type="paragraph" w:styleId="Sprechblasentext">
    <w:name w:val="Balloon Text"/>
    <w:basedOn w:val="Standard"/>
    <w:link w:val="SprechblasentextZchn"/>
    <w:uiPriority w:val="99"/>
    <w:semiHidden/>
    <w:unhideWhenUsed/>
    <w:rsid w:val="003F12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2C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A84030"/>
    <w:pPr>
      <w:spacing w:line="240" w:lineRule="auto"/>
    </w:pPr>
    <w:rPr>
      <w:rFonts w:ascii="Arial" w:eastAsiaTheme="minorHAnsi" w:hAnsi="Arial" w:cs="Arial"/>
      <w:b/>
      <w:bCs/>
    </w:rPr>
  </w:style>
  <w:style w:type="character" w:customStyle="1" w:styleId="KommentarthemaZchn">
    <w:name w:val="Kommentarthema Zchn"/>
    <w:basedOn w:val="KommentartextZchn"/>
    <w:link w:val="Kommentarthema"/>
    <w:uiPriority w:val="99"/>
    <w:semiHidden/>
    <w:rsid w:val="00A84030"/>
    <w:rPr>
      <w:rFonts w:ascii="Arial" w:eastAsiaTheme="minorEastAsia" w:hAnsi="Arial" w:cs="Arial"/>
      <w:b/>
      <w:bCs/>
      <w:sz w:val="20"/>
      <w:szCs w:val="20"/>
    </w:rPr>
  </w:style>
  <w:style w:type="paragraph" w:styleId="Kopfzeile">
    <w:name w:val="header"/>
    <w:basedOn w:val="Standard"/>
    <w:link w:val="KopfzeileZchn"/>
    <w:uiPriority w:val="99"/>
    <w:unhideWhenUsed/>
    <w:rsid w:val="002666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640"/>
    <w:rPr>
      <w:rFonts w:ascii="Arial" w:hAnsi="Arial" w:cs="Arial"/>
    </w:rPr>
  </w:style>
  <w:style w:type="paragraph" w:styleId="Fuzeile">
    <w:name w:val="footer"/>
    <w:basedOn w:val="Standard"/>
    <w:link w:val="FuzeileZchn"/>
    <w:uiPriority w:val="99"/>
    <w:unhideWhenUsed/>
    <w:rsid w:val="002666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640"/>
    <w:rPr>
      <w:rFonts w:ascii="Arial" w:hAnsi="Arial" w:cs="Arial"/>
    </w:rPr>
  </w:style>
  <w:style w:type="table" w:styleId="Tabellenraster">
    <w:name w:val="Table Grid"/>
    <w:basedOn w:val="NormaleTabelle"/>
    <w:uiPriority w:val="59"/>
    <w:rsid w:val="00BD080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67E8D"/>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7169">
      <w:bodyDiv w:val="1"/>
      <w:marLeft w:val="0"/>
      <w:marRight w:val="0"/>
      <w:marTop w:val="0"/>
      <w:marBottom w:val="0"/>
      <w:divBdr>
        <w:top w:val="none" w:sz="0" w:space="0" w:color="auto"/>
        <w:left w:val="none" w:sz="0" w:space="0" w:color="auto"/>
        <w:bottom w:val="none" w:sz="0" w:space="0" w:color="auto"/>
        <w:right w:val="none" w:sz="0" w:space="0" w:color="auto"/>
      </w:divBdr>
    </w:div>
    <w:div w:id="1945309919">
      <w:bodyDiv w:val="1"/>
      <w:marLeft w:val="0"/>
      <w:marRight w:val="0"/>
      <w:marTop w:val="0"/>
      <w:marBottom w:val="0"/>
      <w:divBdr>
        <w:top w:val="none" w:sz="0" w:space="0" w:color="auto"/>
        <w:left w:val="none" w:sz="0" w:space="0" w:color="auto"/>
        <w:bottom w:val="none" w:sz="0" w:space="0" w:color="auto"/>
        <w:right w:val="none" w:sz="0" w:space="0" w:color="auto"/>
      </w:divBdr>
    </w:div>
    <w:div w:id="20920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9850-8FB6-43DF-A7AF-A6BE741F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2159</Words>
  <Characters>13603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StMELF</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Wolfram Schöberl</dc:creator>
  <cp:lastModifiedBy>Schöberl, Wolfram (carmen-ev)</cp:lastModifiedBy>
  <cp:revision>13</cp:revision>
  <cp:lastPrinted>2015-02-24T13:57:00Z</cp:lastPrinted>
  <dcterms:created xsi:type="dcterms:W3CDTF">2023-10-11T12:46:00Z</dcterms:created>
  <dcterms:modified xsi:type="dcterms:W3CDTF">2024-08-01T13:29:00Z</dcterms:modified>
</cp:coreProperties>
</file>