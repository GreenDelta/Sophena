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8B11" w14:textId="77777777" w:rsidR="003F12C7" w:rsidRPr="00F32511" w:rsidRDefault="003F12C7" w:rsidP="003F12C7">
      <w:pPr>
        <w:pStyle w:val="berschrift1"/>
        <w:rPr>
          <w:rFonts w:ascii="Arial" w:hAnsi="Arial" w:cs="Arial"/>
        </w:rPr>
      </w:pPr>
      <w:bookmarkStart w:id="0" w:name="_Toc410834590"/>
      <w:bookmarkStart w:id="1" w:name="_Toc374710154"/>
      <w:r w:rsidRPr="00F32511">
        <w:rPr>
          <w:rFonts w:ascii="Arial" w:hAnsi="Arial" w:cs="Arial"/>
        </w:rPr>
        <w:t>Funktionen</w:t>
      </w:r>
      <w:bookmarkEnd w:id="0"/>
      <w:bookmarkEnd w:id="1"/>
    </w:p>
    <w:p w14:paraId="443C0349" w14:textId="77777777" w:rsidR="003F12C7" w:rsidRPr="00F32511" w:rsidRDefault="003F12C7" w:rsidP="003F12C7">
      <w:pPr>
        <w:pStyle w:val="berschrift2"/>
        <w:numPr>
          <w:ilvl w:val="1"/>
          <w:numId w:val="1"/>
        </w:numPr>
        <w:rPr>
          <w:rFonts w:ascii="Arial" w:hAnsi="Arial" w:cs="Arial"/>
        </w:rPr>
      </w:pPr>
      <w:r w:rsidRPr="00F32511">
        <w:rPr>
          <w:rFonts w:ascii="Arial" w:hAnsi="Arial" w:cs="Arial"/>
        </w:rPr>
        <w:t xml:space="preserve"> </w:t>
      </w:r>
      <w:bookmarkStart w:id="2" w:name="_Toc374710155"/>
      <w:bookmarkStart w:id="3" w:name="_Toc410834591"/>
      <w:r w:rsidRPr="00F32511">
        <w:rPr>
          <w:rFonts w:ascii="Arial" w:hAnsi="Arial" w:cs="Arial"/>
        </w:rPr>
        <w:t>Anlage eines Projekts</w:t>
      </w:r>
      <w:bookmarkEnd w:id="2"/>
      <w:bookmarkEnd w:id="3"/>
    </w:p>
    <w:p w14:paraId="4D56E7F4" w14:textId="1C202052" w:rsidR="00CA664A" w:rsidRPr="00F32511" w:rsidRDefault="003F12C7" w:rsidP="003F12C7">
      <w:r w:rsidRPr="00F32511">
        <w:t>Bevor mit den eigentlichen Berechnungen begonnen werden kann, muss ein neues Projekt angelegt werden. Die entsprechende Maske findet der Benutzer unter „Projekt &gt; Neu</w:t>
      </w:r>
      <w:r w:rsidR="00D56E8A" w:rsidRPr="00F32511">
        <w:t>es Projekt</w:t>
      </w:r>
      <w:r w:rsidRPr="00F32511">
        <w:t>“</w:t>
      </w:r>
      <w:r w:rsidR="00D56E8A" w:rsidRPr="00F32511">
        <w:t xml:space="preserve"> oder mit RMT im Navigationsbereich</w:t>
      </w:r>
      <w:r w:rsidRPr="00F32511">
        <w:t xml:space="preserve">. </w:t>
      </w:r>
      <w:r w:rsidR="00CA664A" w:rsidRPr="00F32511">
        <w:t>Dort wird der Name des Projekts eingegeben, weiterhin kann eine Kurzbeschreibung des Projekts erfasst werden.</w:t>
      </w:r>
      <w:r w:rsidR="00D56E8A" w:rsidRPr="00F32511">
        <w:t xml:space="preserve"> Außerdem w</w:t>
      </w:r>
      <w:r w:rsidR="00ED24B0" w:rsidRPr="00F32511">
        <w:t>e</w:t>
      </w:r>
      <w:r w:rsidR="00D56E8A" w:rsidRPr="00F32511">
        <w:t>rd</w:t>
      </w:r>
      <w:r w:rsidR="00ED24B0" w:rsidRPr="00F32511">
        <w:t>en</w:t>
      </w:r>
      <w:r w:rsidR="00D56E8A" w:rsidRPr="00F32511">
        <w:t xml:space="preserve"> an dieser Stelle die Projektlaufzeit und die Wetterstation angegeben.</w:t>
      </w:r>
    </w:p>
    <w:p w14:paraId="1A0D4CB7" w14:textId="135C6C10" w:rsidR="003F12C7" w:rsidRPr="00F32511" w:rsidRDefault="00CA664A" w:rsidP="003F12C7">
      <w:r w:rsidRPr="00F32511">
        <w:t>Nach der Speicherung erscheint im Projektbaum an oberster Stelle der Projektname, darunter eingerückt die festen Begriffe „Wärmeerzeugung“, „Wärmeverteilung“</w:t>
      </w:r>
      <w:r w:rsidR="009E5CD7" w:rsidRPr="00F32511">
        <w:t>,</w:t>
      </w:r>
      <w:r w:rsidRPr="00F32511">
        <w:t xml:space="preserve"> Wärmenutzung“</w:t>
      </w:r>
      <w:r w:rsidR="009E5CD7" w:rsidRPr="00F32511">
        <w:t xml:space="preserve">, „Investitionen“ und </w:t>
      </w:r>
      <w:r w:rsidR="00ED24B0" w:rsidRPr="00F32511">
        <w:t>„</w:t>
      </w:r>
      <w:r w:rsidR="009E5CD7" w:rsidRPr="00F32511">
        <w:t>Ergebnisse“</w:t>
      </w:r>
      <w:r w:rsidRPr="00F32511">
        <w:t xml:space="preserve">. </w:t>
      </w:r>
    </w:p>
    <w:p w14:paraId="0B44D07D" w14:textId="77777777" w:rsidR="003F12C7" w:rsidRPr="00F32511" w:rsidRDefault="003F12C7" w:rsidP="003F12C7">
      <w:pPr>
        <w:pStyle w:val="berschrift2"/>
        <w:numPr>
          <w:ilvl w:val="1"/>
          <w:numId w:val="1"/>
        </w:numPr>
        <w:rPr>
          <w:rFonts w:ascii="Arial" w:hAnsi="Arial" w:cs="Arial"/>
        </w:rPr>
      </w:pPr>
      <w:r w:rsidRPr="00F32511">
        <w:rPr>
          <w:rFonts w:ascii="Arial" w:hAnsi="Arial" w:cs="Arial"/>
        </w:rPr>
        <w:t xml:space="preserve"> </w:t>
      </w:r>
      <w:bookmarkStart w:id="4" w:name="_Toc374710156"/>
      <w:bookmarkStart w:id="5" w:name="_Toc410834592"/>
      <w:r w:rsidRPr="00F32511">
        <w:rPr>
          <w:rFonts w:ascii="Arial" w:hAnsi="Arial" w:cs="Arial"/>
        </w:rPr>
        <w:t>Erzeugung einer projektspezifischen Jahresdauerlinie</w:t>
      </w:r>
      <w:bookmarkEnd w:id="4"/>
      <w:bookmarkEnd w:id="5"/>
    </w:p>
    <w:p w14:paraId="69FF143D" w14:textId="77777777" w:rsidR="00B65423" w:rsidRPr="00F32511" w:rsidRDefault="003E0C76" w:rsidP="003F12C7">
      <w:pPr>
        <w:pStyle w:val="berschrift3"/>
        <w:rPr>
          <w:rFonts w:ascii="Arial" w:hAnsi="Arial" w:cs="Arial"/>
        </w:rPr>
      </w:pPr>
      <w:bookmarkStart w:id="6" w:name="_Toc374710157"/>
      <w:bookmarkStart w:id="7" w:name="_Toc410834593"/>
      <w:r w:rsidRPr="00F32511">
        <w:rPr>
          <w:rFonts w:ascii="Arial" w:hAnsi="Arial" w:cs="Arial"/>
        </w:rPr>
        <w:t>Abnehmer definieren</w:t>
      </w:r>
      <w:bookmarkEnd w:id="6"/>
      <w:bookmarkEnd w:id="7"/>
    </w:p>
    <w:p w14:paraId="79B85747" w14:textId="77777777" w:rsidR="003F12C7" w:rsidRPr="00F32511" w:rsidRDefault="003F12C7" w:rsidP="003F12C7">
      <w:r w:rsidRPr="00F32511">
        <w:t>Der erste Schritt zur Erzeugung einer projektspezifischen Jahresdauerlinie ist die Spezifizierung der an das Heizwerk anzuschließenden Wärmeabnehmer. Dabei kann der Benutzer beliebig viele Abnehmer definieren, diese werden in der projektspezifischen Tabelle ABNEHMER gespeichert.</w:t>
      </w:r>
    </w:p>
    <w:p w14:paraId="2FF926F2" w14:textId="43D3E22B" w:rsidR="003F12C7" w:rsidRPr="00F32511" w:rsidRDefault="003F12C7" w:rsidP="003F12C7">
      <w:r w:rsidRPr="00F32511">
        <w:t xml:space="preserve">Der Benutzer </w:t>
      </w:r>
      <w:r w:rsidR="009E5CD7" w:rsidRPr="00F32511">
        <w:t xml:space="preserve">ruft dazu </w:t>
      </w:r>
      <w:r w:rsidRPr="00F32511">
        <w:t>ein Formular, in das er die zur Berechnung nötigen Werte eintragen kann</w:t>
      </w:r>
      <w:r w:rsidR="00B2680B" w:rsidRPr="00F32511">
        <w:t>,</w:t>
      </w:r>
      <w:r w:rsidR="00510FB8" w:rsidRPr="00F32511">
        <w:t xml:space="preserve"> </w:t>
      </w:r>
      <w:r w:rsidR="00141742" w:rsidRPr="00F32511">
        <w:t xml:space="preserve">im Projektbaum mit </w:t>
      </w:r>
      <w:r w:rsidR="00AD25AD" w:rsidRPr="00F32511">
        <w:t>RMT auf „</w:t>
      </w:r>
      <w:r w:rsidR="00CA664A" w:rsidRPr="00F32511">
        <w:t>Wärmenutzung</w:t>
      </w:r>
      <w:r w:rsidR="00AD25AD" w:rsidRPr="00F32511">
        <w:t>“</w:t>
      </w:r>
      <w:r w:rsidR="00141742" w:rsidRPr="00F32511">
        <w:t xml:space="preserve"> auf. </w:t>
      </w:r>
      <w:r w:rsidRPr="00F32511">
        <w:t xml:space="preserve">Zur Kontrolle oder zur späteren Abänderung kann </w:t>
      </w:r>
      <w:r w:rsidR="00141742" w:rsidRPr="00F32511">
        <w:t xml:space="preserve">der Eintrag im Projektbaum </w:t>
      </w:r>
      <w:r w:rsidRPr="00F32511">
        <w:t>aufgerufen und verändert oder gelöscht werden. Dabei ist auch ein „Speichern unter“ möglich, so dass der Benutzer bei vielen gleichartigen Abnehmern nicht jedes Mal alle Angaben neu eintippen muss.</w:t>
      </w:r>
      <w:r w:rsidR="001000D7" w:rsidRPr="00F32511">
        <w:t xml:space="preserve"> Optional kann auch die Adresse eingetragen werden. Diese Option soll vor allem deswegen integriert werden, falls im weiteren Entwicklungsverlauf eine geografische Software ergänzt werden sollte (z.B. GIS). Bis dahin wird die Bemessung der Trasse manuell vorgenommen. In der Übersicht (links) soll es möglich sein</w:t>
      </w:r>
      <w:r w:rsidR="00D06D89" w:rsidRPr="00F32511">
        <w:t>,</w:t>
      </w:r>
      <w:r w:rsidR="001000D7" w:rsidRPr="00F32511">
        <w:t xml:space="preserve"> einzelne Abnehmer an- </w:t>
      </w:r>
      <w:r w:rsidR="004F6511" w:rsidRPr="00F32511">
        <w:t>und auszuschalten. So wird das R</w:t>
      </w:r>
      <w:r w:rsidR="001000D7" w:rsidRPr="00F32511">
        <w:t>echnen verschiedener Varianten erleichtert.</w:t>
      </w:r>
      <w:r w:rsidR="00D6146B" w:rsidRPr="00F32511">
        <w:t xml:space="preserve"> </w:t>
      </w:r>
    </w:p>
    <w:p w14:paraId="0457D7FA" w14:textId="77777777" w:rsidR="003E0C76" w:rsidRPr="00F32511" w:rsidRDefault="003E0C76" w:rsidP="003F12C7">
      <w:r w:rsidRPr="00F32511">
        <w:t>Folgende Angaben müssen gemacht werden:</w:t>
      </w:r>
    </w:p>
    <w:p w14:paraId="39053EEE" w14:textId="77777777" w:rsidR="003E0C76" w:rsidRPr="00F32511" w:rsidRDefault="003E0C76" w:rsidP="003E0C76">
      <w:pPr>
        <w:pStyle w:val="Listenabsatz"/>
        <w:numPr>
          <w:ilvl w:val="0"/>
          <w:numId w:val="5"/>
        </w:numPr>
        <w:rPr>
          <w:rFonts w:ascii="Arial" w:hAnsi="Arial" w:cs="Arial"/>
        </w:rPr>
      </w:pPr>
      <w:r w:rsidRPr="00F32511">
        <w:rPr>
          <w:rFonts w:ascii="Arial" w:hAnsi="Arial" w:cs="Arial"/>
        </w:rPr>
        <w:t>Bezeichnung des Abnehmers</w:t>
      </w:r>
    </w:p>
    <w:p w14:paraId="194BF147" w14:textId="77777777" w:rsidR="001000D7" w:rsidRPr="00F32511" w:rsidRDefault="003E0C76" w:rsidP="001000D7">
      <w:pPr>
        <w:pStyle w:val="Listenabsatz"/>
        <w:numPr>
          <w:ilvl w:val="0"/>
          <w:numId w:val="5"/>
        </w:numPr>
        <w:rPr>
          <w:rFonts w:ascii="Arial" w:hAnsi="Arial" w:cs="Arial"/>
        </w:rPr>
      </w:pPr>
      <w:r w:rsidRPr="00F32511">
        <w:rPr>
          <w:rFonts w:ascii="Arial" w:hAnsi="Arial" w:cs="Arial"/>
        </w:rPr>
        <w:t>Genauere Beschreibung des Abnehmers</w:t>
      </w:r>
    </w:p>
    <w:p w14:paraId="1173E8D8" w14:textId="77777777" w:rsidR="002E7132" w:rsidRPr="00F32511" w:rsidRDefault="00E8368D" w:rsidP="002E7132">
      <w:pPr>
        <w:pStyle w:val="Listenabsatz"/>
        <w:numPr>
          <w:ilvl w:val="0"/>
          <w:numId w:val="5"/>
        </w:numPr>
        <w:rPr>
          <w:rFonts w:ascii="Arial" w:hAnsi="Arial" w:cs="Arial"/>
        </w:rPr>
      </w:pPr>
      <w:r w:rsidRPr="00F32511">
        <w:rPr>
          <w:rFonts w:ascii="Arial" w:hAnsi="Arial" w:cs="Arial"/>
        </w:rPr>
        <w:t>Gebäudet</w:t>
      </w:r>
      <w:r w:rsidR="003E0C76" w:rsidRPr="00F32511">
        <w:rPr>
          <w:rFonts w:ascii="Arial" w:hAnsi="Arial" w:cs="Arial"/>
        </w:rPr>
        <w:t>yp</w:t>
      </w:r>
      <w:r w:rsidR="002E7132" w:rsidRPr="00F32511">
        <w:rPr>
          <w:rFonts w:ascii="Arial" w:hAnsi="Arial" w:cs="Arial"/>
        </w:rPr>
        <w:t xml:space="preserve"> </w:t>
      </w:r>
    </w:p>
    <w:p w14:paraId="26B854DA" w14:textId="77777777" w:rsidR="003E0C76" w:rsidRPr="00F32511" w:rsidRDefault="002E7132" w:rsidP="003E0C76">
      <w:pPr>
        <w:pStyle w:val="Listenabsatz"/>
        <w:numPr>
          <w:ilvl w:val="0"/>
          <w:numId w:val="5"/>
        </w:numPr>
        <w:rPr>
          <w:rFonts w:ascii="Arial" w:hAnsi="Arial" w:cs="Arial"/>
        </w:rPr>
      </w:pPr>
      <w:r w:rsidRPr="00F32511">
        <w:rPr>
          <w:rFonts w:ascii="Arial" w:hAnsi="Arial" w:cs="Arial"/>
        </w:rPr>
        <w:t>Gebäudezustand</w:t>
      </w:r>
    </w:p>
    <w:p w14:paraId="089BF362" w14:textId="77777777" w:rsidR="008120FB" w:rsidRPr="00F32511" w:rsidRDefault="008120FB" w:rsidP="008120FB">
      <w:r w:rsidRPr="00F32511">
        <w:t>Folgende Angaben können zusätzlich gemacht werden:</w:t>
      </w:r>
    </w:p>
    <w:p w14:paraId="61D4B551" w14:textId="77777777" w:rsidR="008120FB" w:rsidRPr="00F32511" w:rsidRDefault="008120FB" w:rsidP="008120FB">
      <w:pPr>
        <w:pStyle w:val="Listenabsatz"/>
        <w:numPr>
          <w:ilvl w:val="0"/>
          <w:numId w:val="5"/>
        </w:numPr>
        <w:rPr>
          <w:rFonts w:ascii="Arial" w:hAnsi="Arial" w:cs="Arial"/>
        </w:rPr>
      </w:pPr>
      <w:r w:rsidRPr="00F32511">
        <w:rPr>
          <w:rFonts w:ascii="Arial" w:hAnsi="Arial" w:cs="Arial"/>
        </w:rPr>
        <w:t xml:space="preserve">Adresse </w:t>
      </w:r>
    </w:p>
    <w:p w14:paraId="383CBF8A" w14:textId="77777777" w:rsidR="003E0C76" w:rsidRPr="00F32511" w:rsidRDefault="00536EB0" w:rsidP="003E0C76">
      <w:pPr>
        <w:pStyle w:val="Listenabsatz"/>
        <w:numPr>
          <w:ilvl w:val="0"/>
          <w:numId w:val="5"/>
        </w:numPr>
        <w:rPr>
          <w:rFonts w:ascii="Arial" w:hAnsi="Arial" w:cs="Arial"/>
        </w:rPr>
      </w:pPr>
      <w:r w:rsidRPr="00F32511">
        <w:rPr>
          <w:rFonts w:ascii="Arial" w:hAnsi="Arial" w:cs="Arial"/>
        </w:rPr>
        <w:t xml:space="preserve">Ggf. </w:t>
      </w:r>
      <w:r w:rsidR="003E0C76" w:rsidRPr="00F32511">
        <w:rPr>
          <w:rFonts w:ascii="Arial" w:hAnsi="Arial" w:cs="Arial"/>
        </w:rPr>
        <w:t>Heizlast in kW</w:t>
      </w:r>
      <w:r w:rsidR="00B60ABC" w:rsidRPr="00F32511">
        <w:rPr>
          <w:rFonts w:ascii="Arial" w:hAnsi="Arial" w:cs="Arial"/>
        </w:rPr>
        <w:t xml:space="preserve"> (bedarfsgebundene Ermittlung)</w:t>
      </w:r>
    </w:p>
    <w:p w14:paraId="0D8CE62E" w14:textId="37551AEF" w:rsidR="003E0C76" w:rsidRPr="00F32511" w:rsidRDefault="008E7BFB" w:rsidP="003E0C76">
      <w:pPr>
        <w:pStyle w:val="Listenabsatz"/>
        <w:numPr>
          <w:ilvl w:val="0"/>
          <w:numId w:val="5"/>
        </w:numPr>
        <w:rPr>
          <w:rFonts w:ascii="Arial" w:hAnsi="Arial" w:cs="Arial"/>
        </w:rPr>
      </w:pPr>
      <w:r w:rsidRPr="00F32511">
        <w:rPr>
          <w:rFonts w:ascii="Arial" w:hAnsi="Arial" w:cs="Arial"/>
        </w:rPr>
        <w:t>G</w:t>
      </w:r>
      <w:r w:rsidR="000F5E1B" w:rsidRPr="00F32511">
        <w:rPr>
          <w:rFonts w:ascii="Arial" w:hAnsi="Arial" w:cs="Arial"/>
        </w:rPr>
        <w:t>gf. bisherige</w:t>
      </w:r>
      <w:r w:rsidR="00E8368D" w:rsidRPr="00F32511">
        <w:rPr>
          <w:rFonts w:ascii="Arial" w:hAnsi="Arial" w:cs="Arial"/>
        </w:rPr>
        <w:t xml:space="preserve"> Brennstoff</w:t>
      </w:r>
      <w:r w:rsidR="000F5E1B" w:rsidRPr="00F32511">
        <w:rPr>
          <w:rFonts w:ascii="Arial" w:hAnsi="Arial" w:cs="Arial"/>
        </w:rPr>
        <w:t>e</w:t>
      </w:r>
      <w:r w:rsidR="00E8368D" w:rsidRPr="00F32511">
        <w:rPr>
          <w:rFonts w:ascii="Arial" w:hAnsi="Arial" w:cs="Arial"/>
        </w:rPr>
        <w:t xml:space="preserve"> und</w:t>
      </w:r>
      <w:r w:rsidR="000F5E1B" w:rsidRPr="00F32511">
        <w:rPr>
          <w:rFonts w:ascii="Arial" w:hAnsi="Arial" w:cs="Arial"/>
        </w:rPr>
        <w:t xml:space="preserve"> Verbrä</w:t>
      </w:r>
      <w:r w:rsidR="003E0C76" w:rsidRPr="00F32511">
        <w:rPr>
          <w:rFonts w:ascii="Arial" w:hAnsi="Arial" w:cs="Arial"/>
        </w:rPr>
        <w:t>uch</w:t>
      </w:r>
      <w:r w:rsidR="000F5E1B" w:rsidRPr="00F32511">
        <w:rPr>
          <w:rFonts w:ascii="Arial" w:hAnsi="Arial" w:cs="Arial"/>
        </w:rPr>
        <w:t>e</w:t>
      </w:r>
      <w:r w:rsidR="003C4457" w:rsidRPr="00F32511">
        <w:rPr>
          <w:rFonts w:ascii="Arial" w:hAnsi="Arial" w:cs="Arial"/>
        </w:rPr>
        <w:t xml:space="preserve"> (</w:t>
      </w:r>
      <w:r w:rsidR="00B60ABC" w:rsidRPr="00F32511">
        <w:rPr>
          <w:rFonts w:ascii="Arial" w:hAnsi="Arial" w:cs="Arial"/>
        </w:rPr>
        <w:t>verbrauchsgebundene Ermittlung</w:t>
      </w:r>
      <w:r w:rsidR="003C4457" w:rsidRPr="00F32511">
        <w:rPr>
          <w:rFonts w:ascii="Arial" w:hAnsi="Arial" w:cs="Arial"/>
        </w:rPr>
        <w:t>)</w:t>
      </w:r>
    </w:p>
    <w:p w14:paraId="71672C67" w14:textId="77777777" w:rsidR="002E7132" w:rsidRPr="00F32511" w:rsidRDefault="002E7132" w:rsidP="003C4457">
      <w:pPr>
        <w:pStyle w:val="Listenabsatz"/>
        <w:numPr>
          <w:ilvl w:val="0"/>
          <w:numId w:val="5"/>
        </w:numPr>
        <w:rPr>
          <w:rFonts w:ascii="Arial" w:hAnsi="Arial" w:cs="Arial"/>
        </w:rPr>
      </w:pPr>
      <w:r w:rsidRPr="00F32511">
        <w:rPr>
          <w:rFonts w:ascii="Arial" w:hAnsi="Arial" w:cs="Arial"/>
        </w:rPr>
        <w:t>Ggf</w:t>
      </w:r>
      <w:r w:rsidR="003C4457" w:rsidRPr="00F32511">
        <w:rPr>
          <w:rFonts w:ascii="Arial" w:hAnsi="Arial" w:cs="Arial"/>
        </w:rPr>
        <w:t xml:space="preserve"> Nutzungsgrad oder Wirkungsgrad der bestehenden Heizung</w:t>
      </w:r>
      <w:r w:rsidRPr="00F32511">
        <w:rPr>
          <w:rFonts w:ascii="Arial" w:hAnsi="Arial" w:cs="Arial"/>
        </w:rPr>
        <w:t xml:space="preserve"> </w:t>
      </w:r>
      <w:r w:rsidR="003C4457" w:rsidRPr="00F32511">
        <w:rPr>
          <w:rFonts w:ascii="Arial" w:hAnsi="Arial" w:cs="Arial"/>
        </w:rPr>
        <w:t>(</w:t>
      </w:r>
      <w:r w:rsidR="00B60ABC" w:rsidRPr="00F32511">
        <w:rPr>
          <w:rFonts w:ascii="Arial" w:hAnsi="Arial" w:cs="Arial"/>
        </w:rPr>
        <w:t>verbrauchsgebundene Ermittlung</w:t>
      </w:r>
      <w:r w:rsidR="003C4457" w:rsidRPr="00F32511">
        <w:rPr>
          <w:rFonts w:ascii="Arial" w:hAnsi="Arial" w:cs="Arial"/>
        </w:rPr>
        <w:t>)</w:t>
      </w:r>
    </w:p>
    <w:p w14:paraId="1E1F6661" w14:textId="77777777" w:rsidR="00B00C67" w:rsidRPr="00F32511" w:rsidRDefault="003E0C76" w:rsidP="00B770B0">
      <w:r w:rsidRPr="00F32511">
        <w:lastRenderedPageBreak/>
        <w:t xml:space="preserve">Gebäudetyp </w:t>
      </w:r>
      <w:r w:rsidR="009A3E65" w:rsidRPr="00F32511">
        <w:t xml:space="preserve">und Gebäudezustand können jeweils </w:t>
      </w:r>
      <w:r w:rsidRPr="00F32511">
        <w:t>ü</w:t>
      </w:r>
      <w:r w:rsidR="00EB6503" w:rsidRPr="00F32511">
        <w:t>ber</w:t>
      </w:r>
      <w:r w:rsidR="003F12C7" w:rsidRPr="00F32511">
        <w:t xml:space="preserve"> Drop-Down Menü</w:t>
      </w:r>
      <w:r w:rsidR="009A3E65" w:rsidRPr="00F32511">
        <w:t>s</w:t>
      </w:r>
      <w:r w:rsidR="003F12C7" w:rsidRPr="00F32511">
        <w:t xml:space="preserve"> ausgewählt werden. Diese</w:t>
      </w:r>
      <w:r w:rsidR="009A3E65" w:rsidRPr="00F32511">
        <w:t xml:space="preserve"> dienen</w:t>
      </w:r>
      <w:r w:rsidR="003F12C7" w:rsidRPr="00F32511">
        <w:t xml:space="preserve"> zur Bestimmung der </w:t>
      </w:r>
      <w:r w:rsidR="005340F5" w:rsidRPr="00F32511">
        <w:t xml:space="preserve">Heizgrenztemperatur </w:t>
      </w:r>
      <w:r w:rsidR="003F12C7" w:rsidRPr="00F32511">
        <w:t>und des Warmwasserbedarfs.</w:t>
      </w:r>
      <w:r w:rsidR="009A3E65" w:rsidRPr="00F32511">
        <w:t xml:space="preserve"> </w:t>
      </w:r>
      <w:r w:rsidR="000F5E1B" w:rsidRPr="00F32511">
        <w:t>Die ermittelten Werte dienen als Vorschlag und können projektspezifisch angepasst werden.</w:t>
      </w:r>
      <w:r w:rsidR="00C2184E" w:rsidRPr="00F32511">
        <w:t xml:space="preserve"> </w:t>
      </w:r>
      <w:r w:rsidR="00B770B0" w:rsidRPr="00F32511">
        <w:t>Die notwendigen In</w:t>
      </w:r>
      <w:r w:rsidR="00C90639" w:rsidRPr="00F32511">
        <w:t xml:space="preserve">formationen sind in der Tabelle </w:t>
      </w:r>
      <w:r w:rsidR="00B770B0" w:rsidRPr="00F32511">
        <w:t xml:space="preserve">GEBAEUDETYPEN und GEBAEUDEZUSTAND hinterlegt. </w:t>
      </w:r>
    </w:p>
    <w:p w14:paraId="35A74D90" w14:textId="56F7123F" w:rsidR="00B770B0" w:rsidRPr="00F32511" w:rsidRDefault="00B770B0" w:rsidP="00B770B0">
      <w:r w:rsidRPr="00F32511">
        <w:t>Die Heizgrenzleistung entspricht dem Leistungsbedarf zur Erzeugung von Warmwasser. Über die Auswahl des Gebäudetyps wird eine Prozentzahl am Gesamtleistungsbedarf für</w:t>
      </w:r>
      <w:r w:rsidR="00CD0C63" w:rsidRPr="00F32511">
        <w:t xml:space="preserve"> den Warmwasserbedarf</w:t>
      </w:r>
      <w:r w:rsidRPr="00F32511">
        <w:t xml:space="preserve"> zugrunde gelegt. Dieser sollte in einem überschreibbaren Feld angezeigt werden, damit er durch den Nutzer verändert werden kann. Die </w:t>
      </w:r>
      <w:r w:rsidR="00B00C67" w:rsidRPr="00F32511">
        <w:t xml:space="preserve">Voreinstellung der </w:t>
      </w:r>
      <w:r w:rsidRPr="00F32511">
        <w:t xml:space="preserve">Heizgrenztemperatur </w:t>
      </w:r>
      <w:r w:rsidR="00C90639" w:rsidRPr="00F32511">
        <w:t xml:space="preserve">wird </w:t>
      </w:r>
      <w:r w:rsidR="005340F5" w:rsidRPr="00F32511">
        <w:t>aus den in der Tabelle hinterlegten Daten</w:t>
      </w:r>
      <w:r w:rsidR="00B00C67" w:rsidRPr="00F32511">
        <w:t xml:space="preserve"> </w:t>
      </w:r>
      <w:r w:rsidR="005340F5" w:rsidRPr="00F32511">
        <w:t>ent</w:t>
      </w:r>
      <w:r w:rsidR="00C90639" w:rsidRPr="00F32511">
        <w:t>nommen.</w:t>
      </w:r>
    </w:p>
    <w:p w14:paraId="6E575B3C" w14:textId="77777777" w:rsidR="00E43E7C" w:rsidRPr="00F32511" w:rsidRDefault="00E43E7C" w:rsidP="003F12C7">
      <w:r w:rsidRPr="00F32511">
        <w:t>Bedarfsorientierte Ermittlung:</w:t>
      </w:r>
    </w:p>
    <w:p w14:paraId="28540968" w14:textId="77777777" w:rsidR="00EC4A77" w:rsidRPr="00F32511" w:rsidRDefault="009A3E65" w:rsidP="003F12C7">
      <w:r w:rsidRPr="00F32511">
        <w:t>Wenn bekannt</w:t>
      </w:r>
      <w:r w:rsidR="00CD0C63" w:rsidRPr="00F32511">
        <w:t xml:space="preserve"> (z.B. bei einem Neubau)</w:t>
      </w:r>
      <w:r w:rsidRPr="00F32511">
        <w:t>, wird d</w:t>
      </w:r>
      <w:r w:rsidR="00C90639" w:rsidRPr="00F32511">
        <w:t xml:space="preserve">ie </w:t>
      </w:r>
      <w:r w:rsidRPr="00F32511">
        <w:t>Heizlast in kW eingetragen.</w:t>
      </w:r>
      <w:r w:rsidR="00B770B0" w:rsidRPr="00F32511">
        <w:t xml:space="preserve"> </w:t>
      </w:r>
    </w:p>
    <w:p w14:paraId="3AF990F4" w14:textId="77777777" w:rsidR="00E43E7C" w:rsidRPr="00F32511" w:rsidRDefault="00E43E7C" w:rsidP="003F12C7">
      <w:r w:rsidRPr="00F32511">
        <w:t>Verbrauchsorientierte Ermittlung:</w:t>
      </w:r>
    </w:p>
    <w:p w14:paraId="133AC6FF" w14:textId="5F83E968" w:rsidR="00CA664A" w:rsidRPr="00F32511" w:rsidRDefault="00B770B0" w:rsidP="003F12C7">
      <w:r w:rsidRPr="00F32511">
        <w:t>Falls die Heizlast nicht bekannt ist</w:t>
      </w:r>
      <w:r w:rsidR="00D06D89" w:rsidRPr="00F32511">
        <w:t>,</w:t>
      </w:r>
      <w:r w:rsidRPr="00F32511">
        <w:t xml:space="preserve"> können in einem Submenü bisherige Brennstoff</w:t>
      </w:r>
      <w:r w:rsidR="00B00C67" w:rsidRPr="00F32511">
        <w:t>m</w:t>
      </w:r>
      <w:r w:rsidRPr="00F32511">
        <w:t xml:space="preserve">engen eingegeben werden und das Programm errechnet daraus unter Berücksichtigung von Gebäudetyp und Gebäudezustand die Heizlast. Die berechnete Heizlast </w:t>
      </w:r>
      <w:r w:rsidR="00B00C67" w:rsidRPr="00F32511">
        <w:t>wird</w:t>
      </w:r>
      <w:r w:rsidRPr="00F32511">
        <w:t xml:space="preserve"> übernommen</w:t>
      </w:r>
      <w:r w:rsidR="00495DF9" w:rsidRPr="00F32511">
        <w:t xml:space="preserve">. </w:t>
      </w:r>
      <w:r w:rsidR="003F12C7" w:rsidRPr="00F32511">
        <w:t xml:space="preserve">In der Tabelle BRENNSTOFF </w:t>
      </w:r>
      <w:r w:rsidRPr="00F32511">
        <w:t>sind</w:t>
      </w:r>
      <w:r w:rsidR="003F12C7" w:rsidRPr="00F32511">
        <w:t xml:space="preserve"> die wichtigsten Daten </w:t>
      </w:r>
      <w:r w:rsidR="00147519" w:rsidRPr="00F32511">
        <w:t>zu den Brennstoffen hinterlegt.</w:t>
      </w:r>
      <w:r w:rsidR="005508C0" w:rsidRPr="00F32511">
        <w:t xml:space="preserve"> </w:t>
      </w:r>
      <w:r w:rsidR="003F12C7" w:rsidRPr="00F32511">
        <w:t xml:space="preserve">Jedem Brennstoff </w:t>
      </w:r>
      <w:r w:rsidR="00B00C67" w:rsidRPr="00F32511">
        <w:t>ist</w:t>
      </w:r>
      <w:r w:rsidR="003F12C7" w:rsidRPr="00F32511">
        <w:t xml:space="preserve"> eine Standardeinheit zugeordnet, die automatisch mit der Auswahl des </w:t>
      </w:r>
      <w:r w:rsidR="00CD0C63" w:rsidRPr="00F32511">
        <w:t xml:space="preserve">Brennstoffs </w:t>
      </w:r>
      <w:r w:rsidR="003F12C7" w:rsidRPr="00F32511">
        <w:t xml:space="preserve">angezeigt wird. </w:t>
      </w:r>
      <w:r w:rsidR="00B00C67" w:rsidRPr="00F32511">
        <w:t xml:space="preserve">Nur im Fall von Hackschnitzeln und Scheitholz sind neben der Einheit </w:t>
      </w:r>
      <w:r w:rsidR="0041756A" w:rsidRPr="00F32511">
        <w:t>Tonne (</w:t>
      </w:r>
      <w:r w:rsidR="00B00C67" w:rsidRPr="00F32511">
        <w:t>t</w:t>
      </w:r>
      <w:r w:rsidR="0041756A" w:rsidRPr="00F32511">
        <w:t>)</w:t>
      </w:r>
      <w:r w:rsidR="00B00C67" w:rsidRPr="00F32511">
        <w:t xml:space="preserve"> auch andere Einheiten erlaubt (Srm bzw Ster)</w:t>
      </w:r>
      <w:r w:rsidR="00147519" w:rsidRPr="00F32511">
        <w:t>.</w:t>
      </w:r>
      <w:r w:rsidR="00B00C67" w:rsidRPr="00F32511">
        <w:t xml:space="preserve"> Diese sind dann ebenfalls über ei</w:t>
      </w:r>
      <w:r w:rsidR="00147519" w:rsidRPr="00F32511">
        <w:t>n Drop-Down Menü auswählbar</w:t>
      </w:r>
      <w:r w:rsidR="00B00C67" w:rsidRPr="00F32511">
        <w:t>.</w:t>
      </w:r>
      <w:r w:rsidR="00147519" w:rsidRPr="00F32511">
        <w:t xml:space="preserve"> Eine weitere Besonderheit bei der Erfassung von Hackschnitzel- oder Scheitholzmengen ist die Abfrage des Wassergehalts, der hier zwingend eingegeben werden muss.</w:t>
      </w:r>
      <w:r w:rsidR="00C2184E" w:rsidRPr="00F32511">
        <w:t xml:space="preserve"> Für die Angabe des Wassergehalts wird ein Standardwert eingetragen, der sichtbar und überschreibbar ist (z.B. 35% für Hackschnitzel, 25% bei Scheitholz).</w:t>
      </w:r>
      <w:r w:rsidR="00147519" w:rsidRPr="00F32511">
        <w:br/>
      </w:r>
      <w:r w:rsidR="003F12C7" w:rsidRPr="00F32511">
        <w:t xml:space="preserve">Die Brennstoffmenge wird in ein Eingabefeld eingegeben. </w:t>
      </w:r>
      <w:r w:rsidR="00147519" w:rsidRPr="00F32511">
        <w:t>Aus den Eingaben wird die verbrauchte Menge an Energie in MWh errechnet und angezeigt.</w:t>
      </w:r>
    </w:p>
    <w:p w14:paraId="50F0DCC2" w14:textId="3FF02248" w:rsidR="009D2359" w:rsidRPr="00F32511" w:rsidRDefault="00CA664A" w:rsidP="003F12C7">
      <w:r w:rsidRPr="00F32511">
        <w:t>Die Eingabe von Brennstoffmengen ist entweder bei</w:t>
      </w:r>
      <w:r w:rsidR="009D2359" w:rsidRPr="00F32511">
        <w:t xml:space="preserve"> der</w:t>
      </w:r>
      <w:r w:rsidRPr="00F32511">
        <w:t xml:space="preserve"> initialen Anlage des A</w:t>
      </w:r>
      <w:r w:rsidR="000034BB" w:rsidRPr="00F32511">
        <w:t>bnehmers möglich oder</w:t>
      </w:r>
      <w:r w:rsidR="00DB74C2" w:rsidRPr="00F32511">
        <w:t xml:space="preserve"> das +-Symbol über der Tabelle</w:t>
      </w:r>
      <w:r w:rsidRPr="00F32511">
        <w:t>.</w:t>
      </w:r>
    </w:p>
    <w:p w14:paraId="4351DA30" w14:textId="77777777" w:rsidR="009D2359" w:rsidRPr="00F32511" w:rsidRDefault="003F12C7" w:rsidP="003F12C7">
      <w:r w:rsidRPr="00F32511">
        <w:t xml:space="preserve">Zur Berechnung des Wärmebedarfs auf diesem Wege wird auch der Nutzungsgrad der bisherigen Heizung benötigt. </w:t>
      </w:r>
      <w:r w:rsidR="00CD0C63" w:rsidRPr="00F32511">
        <w:t xml:space="preserve">Dieser wird entweder direkt eingegeben oder </w:t>
      </w:r>
      <w:r w:rsidR="009D2359" w:rsidRPr="00F32511">
        <w:t xml:space="preserve">kann </w:t>
      </w:r>
      <w:r w:rsidR="000005E1" w:rsidRPr="00F32511">
        <w:t xml:space="preserve">über den Wirkungsgrad </w:t>
      </w:r>
      <w:r w:rsidR="00CD0C63" w:rsidRPr="00F32511">
        <w:t>berechnet werden</w:t>
      </w:r>
      <w:r w:rsidR="008D3142" w:rsidRPr="00F32511">
        <w:t xml:space="preserve"> (</w:t>
      </w:r>
      <w:r w:rsidR="008D3142" w:rsidRPr="00F32511">
        <w:rPr>
          <w:bCs/>
        </w:rPr>
        <w:t>Taschenbuch für Heizung + Klimatechnik</w:t>
      </w:r>
      <w:r w:rsidR="00E76299" w:rsidRPr="00F32511">
        <w:rPr>
          <w:bCs/>
        </w:rPr>
        <w:t>;</w:t>
      </w:r>
      <w:r w:rsidR="008D3142" w:rsidRPr="00F32511">
        <w:rPr>
          <w:bCs/>
        </w:rPr>
        <w:t xml:space="preserve"> </w:t>
      </w:r>
      <w:r w:rsidR="008D3142" w:rsidRPr="00F32511">
        <w:t>Recknagel</w:t>
      </w:r>
      <w:r w:rsidR="00E76299" w:rsidRPr="00F32511">
        <w:t>,</w:t>
      </w:r>
      <w:r w:rsidR="008D3142" w:rsidRPr="00F32511">
        <w:t xml:space="preserve"> Sprenger</w:t>
      </w:r>
      <w:r w:rsidR="00E76299" w:rsidRPr="00F32511">
        <w:t>,</w:t>
      </w:r>
      <w:r w:rsidR="008D3142" w:rsidRPr="00F32511">
        <w:t xml:space="preserve"> Schramek</w:t>
      </w:r>
      <w:r w:rsidR="00E76299" w:rsidRPr="00F32511">
        <w:t>;</w:t>
      </w:r>
      <w:r w:rsidR="008D3142" w:rsidRPr="00F32511">
        <w:t xml:space="preserve"> 2000</w:t>
      </w:r>
      <w:r w:rsidR="00E76299" w:rsidRPr="00F32511">
        <w:t>; S. 1027</w:t>
      </w:r>
      <w:r w:rsidR="008D3142" w:rsidRPr="00F32511">
        <w:t>)</w:t>
      </w:r>
      <w:r w:rsidR="000005E1" w:rsidRPr="00F32511">
        <w:t>.</w:t>
      </w:r>
      <w:r w:rsidR="00D050C9" w:rsidRPr="00F32511">
        <w:t xml:space="preserve"> </w:t>
      </w:r>
    </w:p>
    <w:p w14:paraId="362C49DE" w14:textId="77777777" w:rsidR="00E76299" w:rsidRPr="00F32511" w:rsidRDefault="00230609" w:rsidP="001E4C04">
      <w:pPr>
        <w:ind w:left="708"/>
        <w:rPr>
          <w:i/>
        </w:rPr>
      </w:pPr>
      <w:r w:rsidRPr="00F32511">
        <w:rPr>
          <w:i/>
        </w:rPr>
        <w:t>K</w:t>
      </w:r>
      <w:r w:rsidR="00E76299" w:rsidRPr="00F32511">
        <w:rPr>
          <w:i/>
        </w:rPr>
        <w:t>W = Kesselwirkungsgrad</w:t>
      </w:r>
    </w:p>
    <w:p w14:paraId="5C1A88BD" w14:textId="77777777" w:rsidR="00E76299" w:rsidRPr="00F32511" w:rsidRDefault="00E76299" w:rsidP="001E4C04">
      <w:pPr>
        <w:ind w:left="708"/>
        <w:rPr>
          <w:i/>
        </w:rPr>
      </w:pPr>
      <w:r w:rsidRPr="00F32511">
        <w:rPr>
          <w:i/>
        </w:rPr>
        <w:t>BV = Angenommener spezifischer Bereitschaftsverlust</w:t>
      </w:r>
    </w:p>
    <w:p w14:paraId="00FC9241" w14:textId="77777777" w:rsidR="00E76299" w:rsidRPr="00F32511" w:rsidRDefault="00FD3923" w:rsidP="001E4C04">
      <w:pPr>
        <w:ind w:left="708"/>
        <w:rPr>
          <w:i/>
        </w:rPr>
      </w:pPr>
      <w:r w:rsidRPr="00F32511">
        <w:rPr>
          <w:i/>
        </w:rPr>
        <w:t>N</w:t>
      </w:r>
      <w:r w:rsidR="00E76299" w:rsidRPr="00F32511">
        <w:rPr>
          <w:i/>
        </w:rPr>
        <w:t xml:space="preserve"> = </w:t>
      </w:r>
      <w:r w:rsidRPr="00F32511">
        <w:rPr>
          <w:i/>
        </w:rPr>
        <w:t xml:space="preserve">geschätzter </w:t>
      </w:r>
      <w:r w:rsidR="00E76299" w:rsidRPr="00F32511">
        <w:rPr>
          <w:i/>
        </w:rPr>
        <w:t xml:space="preserve">Nutzungsgrad </w:t>
      </w:r>
    </w:p>
    <w:p w14:paraId="7483880C" w14:textId="77777777" w:rsidR="00E76299" w:rsidRPr="00F32511" w:rsidRDefault="00E76299" w:rsidP="001E4C04">
      <w:pPr>
        <w:ind w:left="708"/>
        <w:rPr>
          <w:i/>
        </w:rPr>
      </w:pPr>
      <w:r w:rsidRPr="00F32511">
        <w:rPr>
          <w:i/>
        </w:rPr>
        <w:t>AV = Abgeschätzte Vollbenutzungsstunden</w:t>
      </w:r>
    </w:p>
    <w:p w14:paraId="75073CA7" w14:textId="77777777" w:rsidR="00FD3923" w:rsidRPr="00F32511" w:rsidRDefault="00D050C9" w:rsidP="001E4C04">
      <w:pPr>
        <w:ind w:left="708"/>
        <w:rPr>
          <w:i/>
        </w:rPr>
      </w:pPr>
      <w:r w:rsidRPr="00F32511">
        <w:rPr>
          <w:i/>
        </w:rPr>
        <w:t>NK = Nutzungsdauer Kessel</w:t>
      </w:r>
    </w:p>
    <w:p w14:paraId="31AEC7A2" w14:textId="77777777" w:rsidR="00E76299" w:rsidRPr="00F32511" w:rsidRDefault="00E76299" w:rsidP="001E4C04">
      <w:pPr>
        <w:ind w:left="708"/>
        <w:rPr>
          <w:i/>
        </w:rPr>
      </w:pPr>
      <w:r w:rsidRPr="00F32511">
        <w:rPr>
          <w:i/>
        </w:rPr>
        <w:t>BW = Bereitschaftswirkungsgrad</w:t>
      </w:r>
    </w:p>
    <w:p w14:paraId="192D5A29" w14:textId="77777777" w:rsidR="00230609" w:rsidRPr="00F32511" w:rsidRDefault="00230609" w:rsidP="001E4C04">
      <w:pPr>
        <w:ind w:left="708"/>
        <w:rPr>
          <w:i/>
        </w:rPr>
      </w:pPr>
    </w:p>
    <w:p w14:paraId="7BE8953B" w14:textId="77777777" w:rsidR="00230609" w:rsidRPr="00F32511" w:rsidRDefault="00230609" w:rsidP="001E4C04">
      <w:pPr>
        <w:ind w:left="708"/>
        <w:rPr>
          <w:i/>
        </w:rPr>
      </w:pPr>
      <w:r w:rsidRPr="00F32511">
        <w:rPr>
          <w:i/>
        </w:rPr>
        <w:t>N = KW * BW mit</w:t>
      </w:r>
    </w:p>
    <w:p w14:paraId="24B1FD6F" w14:textId="4D862B32" w:rsidR="00230609" w:rsidRPr="00F32511" w:rsidRDefault="00230609" w:rsidP="001E4C04">
      <w:pPr>
        <w:ind w:left="708"/>
        <w:rPr>
          <w:i/>
        </w:rPr>
      </w:pPr>
      <w:r w:rsidRPr="00F32511">
        <w:rPr>
          <w:i/>
        </w:rPr>
        <w:t>BW = 1 / ((NK / AV -</w:t>
      </w:r>
      <w:r w:rsidR="00D06D89" w:rsidRPr="00F32511">
        <w:rPr>
          <w:i/>
        </w:rPr>
        <w:t xml:space="preserve"> </w:t>
      </w:r>
      <w:r w:rsidRPr="00F32511">
        <w:rPr>
          <w:i/>
        </w:rPr>
        <w:t>1)</w:t>
      </w:r>
      <w:r w:rsidR="00D06D89" w:rsidRPr="00F32511">
        <w:rPr>
          <w:i/>
        </w:rPr>
        <w:t xml:space="preserve"> </w:t>
      </w:r>
      <w:r w:rsidRPr="00F32511">
        <w:rPr>
          <w:i/>
        </w:rPr>
        <w:t>*</w:t>
      </w:r>
      <w:r w:rsidR="00D06D89" w:rsidRPr="00F32511">
        <w:rPr>
          <w:i/>
        </w:rPr>
        <w:t xml:space="preserve"> </w:t>
      </w:r>
      <w:r w:rsidRPr="00F32511">
        <w:rPr>
          <w:i/>
        </w:rPr>
        <w:t>BV + 1)</w:t>
      </w:r>
    </w:p>
    <w:p w14:paraId="5B544EAF" w14:textId="77777777" w:rsidR="00230609" w:rsidRPr="00F32511" w:rsidRDefault="00230609" w:rsidP="001E4C04">
      <w:pPr>
        <w:ind w:left="708"/>
        <w:rPr>
          <w:i/>
        </w:rPr>
      </w:pPr>
      <w:r w:rsidRPr="00F32511">
        <w:rPr>
          <w:i/>
        </w:rPr>
        <w:t>Die Nutzungsdauer des Kessels NK wird dabei immer mit 8760 Stunden angenommen, für den spezifischen Bereitschaftsverlust wird mit 0,014 der Mittelwert für kleine Kessel aus Recknagel / Sprenger (S.1028) angenommen.</w:t>
      </w:r>
    </w:p>
    <w:p w14:paraId="4C5B74BA" w14:textId="77777777" w:rsidR="003F12C7" w:rsidRPr="00F32511" w:rsidRDefault="003F12C7" w:rsidP="003F12C7">
      <w:r w:rsidRPr="00F32511">
        <w:t>Möchte der Benutzer nur eine vereinfachte Jahresdauerlinie erstellen, so kann er alle Abnehmer zu einem Abnehmer zusammengefasst darstellen.</w:t>
      </w:r>
    </w:p>
    <w:p w14:paraId="6B99E5A6" w14:textId="77777777" w:rsidR="003F12C7" w:rsidRPr="00F32511" w:rsidRDefault="000B32E0" w:rsidP="003F12C7">
      <w:pPr>
        <w:rPr>
          <w:b/>
        </w:rPr>
      </w:pPr>
      <w:r w:rsidRPr="00F32511">
        <w:rPr>
          <w:b/>
        </w:rPr>
        <w:t>Betriebsunterbrechungen bei Abnehmern</w:t>
      </w:r>
    </w:p>
    <w:p w14:paraId="0A0C0898" w14:textId="77777777" w:rsidR="000B32E0" w:rsidRPr="00F32511" w:rsidRDefault="000B32E0" w:rsidP="003F12C7">
      <w:r w:rsidRPr="00F32511">
        <w:t>Einige Abnehmer wie z.B. Schwimmbäder oder Schulen haben längere Zeiten, in denen sie geschlossen sind. In diesen Zeiten wird kein Warmwasser verbraucht und die Heizung wird üblicherweise auf Frostschutz eingestellt.</w:t>
      </w:r>
    </w:p>
    <w:p w14:paraId="797E0CF4" w14:textId="794C9F60" w:rsidR="00996782" w:rsidRPr="00F32511" w:rsidRDefault="000B32E0" w:rsidP="000B32E0">
      <w:r w:rsidRPr="00F32511">
        <w:t>Betriebsunterbrechungen werden in einer Tabelle (wie z.B. Verbrauchsdaten eines Abnehmers) erfasst. Sie können tagesgenau angegeben werden, z.B. bei Ferien „1.August – 15.September“.</w:t>
      </w:r>
      <w:r w:rsidR="00D06D89" w:rsidRPr="00F32511">
        <w:t xml:space="preserve"> </w:t>
      </w:r>
      <w:r w:rsidR="00996782" w:rsidRPr="00F32511">
        <w:t>Bei der Ermittlung der Jahresdauerlinie wird für die Stunden einer Betrieb</w:t>
      </w:r>
      <w:r w:rsidR="00D06D89" w:rsidRPr="00F32511">
        <w:t>s</w:t>
      </w:r>
      <w:r w:rsidR="00996782" w:rsidRPr="00F32511">
        <w:t>unterbrechung der Warmwasserbedarf auf Null gesetzt und als Heizgrenztemperatur die Frostschutztemperatur aus der Tabelle „GEBÄUDETYPEN“ verwendet.</w:t>
      </w:r>
      <w:r w:rsidR="00F11255" w:rsidRPr="00F32511">
        <w:t xml:space="preserve"> </w:t>
      </w:r>
    </w:p>
    <w:p w14:paraId="73C3DB02" w14:textId="77777777" w:rsidR="00996782" w:rsidRPr="00F32511" w:rsidRDefault="00996782" w:rsidP="000B32E0"/>
    <w:p w14:paraId="3BB5CAFF" w14:textId="77777777" w:rsidR="003F12C7" w:rsidRPr="00F32511" w:rsidRDefault="003F12C7" w:rsidP="003F12C7">
      <w:pPr>
        <w:pStyle w:val="berschrift2"/>
        <w:numPr>
          <w:ilvl w:val="1"/>
          <w:numId w:val="1"/>
        </w:numPr>
        <w:rPr>
          <w:rFonts w:ascii="Arial" w:hAnsi="Arial" w:cs="Arial"/>
        </w:rPr>
      </w:pPr>
      <w:r w:rsidRPr="00F32511">
        <w:rPr>
          <w:rFonts w:ascii="Arial" w:hAnsi="Arial" w:cs="Arial"/>
        </w:rPr>
        <w:t xml:space="preserve"> </w:t>
      </w:r>
      <w:bookmarkStart w:id="8" w:name="_Toc374710158"/>
      <w:bookmarkStart w:id="9" w:name="_Toc410834594"/>
      <w:r w:rsidRPr="00F32511">
        <w:rPr>
          <w:rFonts w:ascii="Arial" w:hAnsi="Arial" w:cs="Arial"/>
        </w:rPr>
        <w:t>Vorgehensweise für prozessabhängige</w:t>
      </w:r>
      <w:r w:rsidR="0041756A" w:rsidRPr="00F32511">
        <w:rPr>
          <w:rFonts w:ascii="Arial" w:hAnsi="Arial" w:cs="Arial"/>
        </w:rPr>
        <w:t>/ spezifische</w:t>
      </w:r>
      <w:r w:rsidRPr="00F32511">
        <w:rPr>
          <w:rFonts w:ascii="Arial" w:hAnsi="Arial" w:cs="Arial"/>
        </w:rPr>
        <w:t xml:space="preserve"> Lastgänge</w:t>
      </w:r>
      <w:bookmarkEnd w:id="8"/>
      <w:bookmarkEnd w:id="9"/>
    </w:p>
    <w:p w14:paraId="4839686F" w14:textId="77777777" w:rsidR="003F12C7" w:rsidRPr="00F32511" w:rsidRDefault="003F12C7" w:rsidP="003F12C7">
      <w:r w:rsidRPr="00F32511">
        <w:t xml:space="preserve">Prozessabhängige Lastgänge kann man nicht anhand der Maximalleistung und der Außentemperatur ausrichten. In so einem Fall </w:t>
      </w:r>
      <w:r w:rsidR="0073637A" w:rsidRPr="00F32511">
        <w:t>muss</w:t>
      </w:r>
      <w:r w:rsidRPr="00F32511">
        <w:t xml:space="preserve"> man den tatsächlichen Lastgang des Objekts verwenden. Allerdings kann es vorkommen, dass man zum Beispiel bei einem</w:t>
      </w:r>
      <w:r w:rsidR="00AD25AD" w:rsidRPr="00F32511">
        <w:t xml:space="preserve"> Neubau</w:t>
      </w:r>
      <w:r w:rsidRPr="00F32511">
        <w:t xml:space="preserve"> keinen realen Lastgang verwenden kann. Dann muss ein ähnlicher Lastgang manuell angepasst und hochgeladen werden. Dafür wird eine Schnittstelle zu einer Excel-Datei b</w:t>
      </w:r>
      <w:r w:rsidR="00EE425E" w:rsidRPr="00F32511">
        <w:t>enötigt.</w:t>
      </w:r>
    </w:p>
    <w:p w14:paraId="5D685552" w14:textId="77777777" w:rsidR="00B03727" w:rsidRPr="00F32511" w:rsidRDefault="0073637A" w:rsidP="003F12C7">
      <w:r w:rsidRPr="00F32511">
        <w:t xml:space="preserve">Diese ist wie folgt definiert: Es handelt sich um eine csv-Datei mit mindestens </w:t>
      </w:r>
      <w:r w:rsidR="00B03727" w:rsidRPr="00F32511">
        <w:t>3</w:t>
      </w:r>
      <w:r w:rsidRPr="00F32511">
        <w:t xml:space="preserve"> Spalten.</w:t>
      </w:r>
      <w:r w:rsidRPr="00F32511">
        <w:br/>
        <w:t>- Spalte 1 enthält die laufende Stunde (und damit die Werte 1 – 8760)</w:t>
      </w:r>
      <w:r w:rsidRPr="00F32511">
        <w:br/>
        <w:t xml:space="preserve">- Spalte 2 </w:t>
      </w:r>
      <w:r w:rsidR="00192401" w:rsidRPr="00F32511">
        <w:t xml:space="preserve">enthält die </w:t>
      </w:r>
      <w:r w:rsidR="00B03727" w:rsidRPr="00F32511">
        <w:t xml:space="preserve">temperaturabhängige </w:t>
      </w:r>
      <w:r w:rsidR="00192401" w:rsidRPr="00F32511">
        <w:t>Last (in kW)</w:t>
      </w:r>
      <w:r w:rsidR="00B03727" w:rsidRPr="00F32511">
        <w:br/>
        <w:t>- Spalte 3 enthält die temperaturunabhängige Last</w:t>
      </w:r>
    </w:p>
    <w:p w14:paraId="069E1351" w14:textId="77777777" w:rsidR="001C0C3A" w:rsidRPr="00F32511" w:rsidRDefault="00192401" w:rsidP="003F12C7">
      <w:r w:rsidRPr="00F32511">
        <w:t>In der Datei dürfen weitere Spalten vorhanden sein (z.B. eine formatierte Stundenspalte), diese werden beim Import überlesen.</w:t>
      </w:r>
    </w:p>
    <w:p w14:paraId="7957CCCF" w14:textId="77777777" w:rsidR="0073637A" w:rsidRPr="00F32511" w:rsidRDefault="001C0C3A" w:rsidP="003F12C7">
      <w:r w:rsidRPr="00F32511">
        <w:t>In der ersten Zeile der Datei befinden sich Spaltenüberschriften.</w:t>
      </w:r>
      <w:r w:rsidR="0073637A" w:rsidRPr="00F32511">
        <w:br/>
      </w:r>
    </w:p>
    <w:p w14:paraId="6C0C1D9B" w14:textId="51743553" w:rsidR="003F12C7" w:rsidRPr="00F32511" w:rsidRDefault="003F12C7" w:rsidP="003F12C7"/>
    <w:p w14:paraId="722E9ACC" w14:textId="00F588A9" w:rsidR="00C15B4D" w:rsidRPr="00F32511" w:rsidRDefault="00C15B4D" w:rsidP="003F12C7"/>
    <w:p w14:paraId="66887B4E" w14:textId="77777777" w:rsidR="00C15B4D" w:rsidRPr="00F32511" w:rsidRDefault="00C15B4D" w:rsidP="003F12C7"/>
    <w:p w14:paraId="27D8BA72" w14:textId="77777777" w:rsidR="00E2276B" w:rsidRPr="00F32511" w:rsidRDefault="00E2276B" w:rsidP="00E2276B">
      <w:pPr>
        <w:pStyle w:val="berschrift2"/>
        <w:numPr>
          <w:ilvl w:val="1"/>
          <w:numId w:val="11"/>
        </w:numPr>
        <w:rPr>
          <w:rFonts w:ascii="Arial" w:hAnsi="Arial" w:cs="Arial"/>
        </w:rPr>
      </w:pPr>
      <w:bookmarkStart w:id="10" w:name="_Toc374710160"/>
      <w:bookmarkStart w:id="11" w:name="_Toc410834596"/>
      <w:r w:rsidRPr="00F32511">
        <w:rPr>
          <w:rFonts w:ascii="Arial" w:hAnsi="Arial" w:cs="Arial"/>
        </w:rPr>
        <w:lastRenderedPageBreak/>
        <w:t>Angaben zum Wärmenetz</w:t>
      </w:r>
    </w:p>
    <w:p w14:paraId="40757A0F" w14:textId="77777777" w:rsidR="00E2276B" w:rsidRPr="00F32511" w:rsidRDefault="00E2276B" w:rsidP="00E2276B">
      <w:r w:rsidRPr="00F32511">
        <w:t>Alle vorherigen Abfragen bezogen sich auf einen einzelnen Wärmeabnehmer. Um eine Jahresdauerlinie für ein Wärmenetz abbilden zu können ist es notwendig auch die Netzverluste zu berechnen. Dafür gibt es zwei Optionen:</w:t>
      </w:r>
    </w:p>
    <w:p w14:paraId="75D878B3" w14:textId="0B8B190B" w:rsidR="00E2276B" w:rsidRPr="00F32511" w:rsidRDefault="00E2276B" w:rsidP="00E2276B">
      <w:r w:rsidRPr="00F32511">
        <w:t>Bei einer pauschalen Wärmeverlustberechnung müssen dafür die Trassenlänge (m), die Netzleistung (Standardwert hinterlegen: 20 W/m) und die Nutzungsdauer des Netzes (Standardwert hinterlegen: 8760 h/ a) eingegeben werden. Die im Eingabefeld angezeigten Standardwerte sollen überschreibbar sein. Die Formel lautet dann: Trassenlänge x Netzleistung x Nutzungsdauer.</w:t>
      </w:r>
    </w:p>
    <w:p w14:paraId="0C9B5069" w14:textId="77777777" w:rsidR="00F153CA" w:rsidRPr="00F32511" w:rsidRDefault="00E2276B" w:rsidP="00E2276B">
      <w:r w:rsidRPr="00F32511">
        <w:t>Bei einer Berechnung über die ausgewählten Komponenten wird für jedes ausgewählte Rohr aus der Produktdatenbank der Wärmeverlust berechnet. Dazu ist in den Produktdaten bei jedem Rohr der Wärmedurchgangskoeffizient U angegeben. Der Wärmeverlust des Rohrs errechnet sich dann mit der Formel (T</w:t>
      </w:r>
      <w:r w:rsidRPr="00F32511">
        <w:rPr>
          <w:vertAlign w:val="subscript"/>
        </w:rPr>
        <w:t>Netz</w:t>
      </w:r>
      <w:r w:rsidRPr="00F32511">
        <w:t xml:space="preserve"> – T</w:t>
      </w:r>
      <w:r w:rsidRPr="00F32511">
        <w:rPr>
          <w:vertAlign w:val="subscript"/>
        </w:rPr>
        <w:t>Boden</w:t>
      </w:r>
      <w:r w:rsidRPr="00F32511">
        <w:t>) * U. Dabei ist die Netztemperatur der Mittelwert von Vor- und Rücklauftemperatur, die Bodentemperatur wird standardmäßig mit 10°C angenommen.</w:t>
      </w:r>
      <w:r w:rsidR="00B24981" w:rsidRPr="00F32511">
        <w:t xml:space="preserve"> Die </w:t>
      </w:r>
      <w:r w:rsidR="00F153CA" w:rsidRPr="00F32511">
        <w:t xml:space="preserve">durchschnittliche </w:t>
      </w:r>
      <w:r w:rsidR="00B24981" w:rsidRPr="00F32511">
        <w:t>Verlustleistung des Netzes in Watt/Trassenmeter berechnet sich dann aus der Summe der Rohr-Verlustleistungen dividiert durch die Trassenlänge.</w:t>
      </w:r>
    </w:p>
    <w:p w14:paraId="3D68767B" w14:textId="77777777" w:rsidR="00E2276B" w:rsidRPr="00F32511" w:rsidRDefault="00F153CA" w:rsidP="00E2276B">
      <w:r w:rsidRPr="00F32511">
        <w:t>Beispiel: Für ein Netz werden 2000m eines Uno-Rohrs (berechnete Verlustleistung: 8 W/m) und 1000m eines Duo-Rohrs (berechnete Verlustleistung: 12 W/m) benötigt. Die Trassenlänge beträgt dann 2000m, die gesamte Verlustleistung des Netzes 28.000 Watt. Die durchschnittliche Verlustleistung des Netzes beträgt somit 28.000 / 2000 = 14 Watt/Trassenmeter.</w:t>
      </w:r>
      <w:r w:rsidR="00B24981" w:rsidRPr="00F32511">
        <w:t xml:space="preserve"> </w:t>
      </w:r>
    </w:p>
    <w:p w14:paraId="6B961835" w14:textId="6AABDAC5" w:rsidR="00E2276B" w:rsidRPr="00F32511" w:rsidRDefault="00E2276B" w:rsidP="00E2276B">
      <w:r w:rsidRPr="00F32511">
        <w:t>Die Eingabe dieser Werte ist über RMT im Explorer auf „Wärmeverteilung“ möglich.</w:t>
      </w:r>
    </w:p>
    <w:p w14:paraId="782BAD0D" w14:textId="77777777" w:rsidR="005508C0" w:rsidRPr="00F32511" w:rsidRDefault="005508C0">
      <w:pPr>
        <w:rPr>
          <w:rFonts w:eastAsiaTheme="majorEastAsia"/>
          <w:b/>
          <w:bCs/>
          <w:sz w:val="28"/>
          <w:szCs w:val="28"/>
        </w:rPr>
      </w:pPr>
      <w:r w:rsidRPr="00F32511">
        <w:br w:type="page"/>
      </w:r>
    </w:p>
    <w:p w14:paraId="3E9AB90B" w14:textId="77777777" w:rsidR="003F12C7" w:rsidRPr="00F32511" w:rsidRDefault="003F12C7" w:rsidP="003F12C7">
      <w:pPr>
        <w:pStyle w:val="berschrift1"/>
        <w:rPr>
          <w:rFonts w:ascii="Arial" w:hAnsi="Arial" w:cs="Arial"/>
        </w:rPr>
      </w:pPr>
      <w:r w:rsidRPr="00F32511">
        <w:rPr>
          <w:rFonts w:ascii="Arial" w:hAnsi="Arial" w:cs="Arial"/>
        </w:rPr>
        <w:lastRenderedPageBreak/>
        <w:t>Berechnung</w:t>
      </w:r>
      <w:bookmarkEnd w:id="10"/>
      <w:bookmarkEnd w:id="11"/>
    </w:p>
    <w:p w14:paraId="7F724660" w14:textId="77777777" w:rsidR="00994BC5" w:rsidRPr="00F32511" w:rsidRDefault="003F12C7" w:rsidP="00994BC5">
      <w:pPr>
        <w:pStyle w:val="berschrift2"/>
      </w:pPr>
      <w:bookmarkStart w:id="12" w:name="_Toc374710161"/>
      <w:bookmarkStart w:id="13" w:name="_Toc410834597"/>
      <w:r w:rsidRPr="00F32511">
        <w:rPr>
          <w:rFonts w:ascii="Arial" w:hAnsi="Arial" w:cs="Arial"/>
        </w:rPr>
        <w:t>Wärmebedarf</w:t>
      </w:r>
      <w:bookmarkEnd w:id="12"/>
      <w:bookmarkEnd w:id="13"/>
      <w:r w:rsidR="00994BC5" w:rsidRPr="00F32511">
        <w:rPr>
          <w:rFonts w:ascii="Arial" w:hAnsi="Arial" w:cs="Arial"/>
        </w:rPr>
        <w:t xml:space="preserve"> </w:t>
      </w:r>
    </w:p>
    <w:p w14:paraId="5E02D605" w14:textId="77777777" w:rsidR="003F12C7" w:rsidRPr="00F32511" w:rsidRDefault="003F12C7" w:rsidP="003F12C7">
      <w:r w:rsidRPr="00F32511">
        <w:t xml:space="preserve">Anhand der zuvor gemachten Angaben kann nun der </w:t>
      </w:r>
      <w:r w:rsidRPr="00F32511">
        <w:rPr>
          <w:b/>
        </w:rPr>
        <w:t>Wärmebedarf</w:t>
      </w:r>
      <w:r w:rsidRPr="00F32511">
        <w:t xml:space="preserve"> </w:t>
      </w:r>
      <w:r w:rsidR="00996782" w:rsidRPr="00F32511">
        <w:t xml:space="preserve">eines Abnehmers </w:t>
      </w:r>
      <w:r w:rsidRPr="00F32511">
        <w:t xml:space="preserve">berechnet werden. Ist der bisherige Brennstoffbedarf bekannt, so kann der Wärmebedarf anhand des jeweiligen Heizwerts und Kesselnutzungsgrades </w:t>
      </w:r>
      <w:r w:rsidR="001F64C9" w:rsidRPr="00F32511">
        <w:t>er</w:t>
      </w:r>
      <w:r w:rsidRPr="00F32511">
        <w:t>rechnet werden:</w:t>
      </w:r>
    </w:p>
    <w:p w14:paraId="2DD9757A" w14:textId="77777777" w:rsidR="003F12C7" w:rsidRPr="00F32511" w:rsidRDefault="003F12C7" w:rsidP="003F12C7">
      <w:pPr>
        <w:ind w:left="708"/>
        <w:rPr>
          <w:i/>
        </w:rPr>
      </w:pPr>
      <w:r w:rsidRPr="00F32511">
        <w:rPr>
          <w:i/>
        </w:rPr>
        <w:t>Q = Wärmebedarf (kWh)</w:t>
      </w:r>
    </w:p>
    <w:p w14:paraId="0A7CA63C" w14:textId="77777777" w:rsidR="003F12C7" w:rsidRPr="00F32511" w:rsidRDefault="003F12C7" w:rsidP="003F12C7">
      <w:pPr>
        <w:ind w:left="708"/>
        <w:rPr>
          <w:i/>
        </w:rPr>
      </w:pPr>
      <w:r w:rsidRPr="00F32511">
        <w:rPr>
          <w:i/>
        </w:rPr>
        <w:t>BM = Brennstoffmenge</w:t>
      </w:r>
    </w:p>
    <w:p w14:paraId="6B020843" w14:textId="77777777" w:rsidR="003F12C7" w:rsidRPr="00F32511" w:rsidRDefault="003F12C7" w:rsidP="003F12C7">
      <w:pPr>
        <w:ind w:left="708"/>
        <w:rPr>
          <w:i/>
        </w:rPr>
      </w:pPr>
      <w:r w:rsidRPr="00F32511">
        <w:rPr>
          <w:i/>
        </w:rPr>
        <w:t>HW = Heizwert</w:t>
      </w:r>
    </w:p>
    <w:p w14:paraId="4803E295" w14:textId="77777777" w:rsidR="003F12C7" w:rsidRPr="00F32511" w:rsidRDefault="003F12C7" w:rsidP="003F12C7">
      <w:pPr>
        <w:ind w:left="708"/>
        <w:rPr>
          <w:i/>
        </w:rPr>
      </w:pPr>
      <w:r w:rsidRPr="00F32511">
        <w:rPr>
          <w:i/>
        </w:rPr>
        <w:t>N = Nutzungsgrad</w:t>
      </w:r>
    </w:p>
    <w:p w14:paraId="58184BDD" w14:textId="77777777" w:rsidR="00E30C36" w:rsidRPr="00F32511" w:rsidRDefault="00E30C36" w:rsidP="001B57DB">
      <w:pPr>
        <w:ind w:left="1416"/>
        <w:rPr>
          <w:i/>
        </w:rPr>
      </w:pPr>
    </w:p>
    <w:p w14:paraId="3723400B" w14:textId="77777777" w:rsidR="003F12C7" w:rsidRPr="00F32511" w:rsidRDefault="002136BA" w:rsidP="001B57DB">
      <w:pPr>
        <w:ind w:left="1416"/>
        <w:rPr>
          <w:i/>
        </w:rPr>
      </w:pPr>
      <w:r w:rsidRPr="00F32511">
        <w:rPr>
          <w:i/>
        </w:rPr>
        <w:t xml:space="preserve">Q = </w:t>
      </w:r>
      <w:r w:rsidR="002E3BBF" w:rsidRPr="00F32511">
        <w:rPr>
          <w:i/>
        </w:rPr>
        <w:t>BM * HW</w:t>
      </w:r>
      <w:r w:rsidR="005C379A" w:rsidRPr="00F32511">
        <w:rPr>
          <w:i/>
        </w:rPr>
        <w:t xml:space="preserve"> * N</w:t>
      </w:r>
      <w:r w:rsidR="002E3BBF" w:rsidRPr="00F32511" w:rsidDel="002E3BBF">
        <w:rPr>
          <w:i/>
        </w:rPr>
        <w:t xml:space="preserve"> </w:t>
      </w:r>
    </w:p>
    <w:p w14:paraId="5E5CA8E8" w14:textId="77777777" w:rsidR="003F12C7" w:rsidRPr="00F32511" w:rsidRDefault="00C80A31" w:rsidP="00C80A31">
      <w:r w:rsidRPr="00F32511">
        <w:t xml:space="preserve">Hat ein Haus mehr als eine Heizung, so werden die </w:t>
      </w:r>
      <w:r w:rsidR="00152C38" w:rsidRPr="00F32511">
        <w:t>jeweiligen Wärmemengen addiert.</w:t>
      </w:r>
    </w:p>
    <w:p w14:paraId="23C8ADFD" w14:textId="724C7583" w:rsidR="00805C58" w:rsidRPr="00F32511" w:rsidRDefault="00805C58" w:rsidP="00B60ABC">
      <w:r w:rsidRPr="00F32511">
        <w:t>Steht für die Berechnung nicht die Brennstoffmenge</w:t>
      </w:r>
      <w:r w:rsidR="00D06D89" w:rsidRPr="00F32511">
        <w:t>,</w:t>
      </w:r>
      <w:r w:rsidRPr="00F32511">
        <w:t xml:space="preserve"> sondern die Heizlast zur Verfügung, so </w:t>
      </w:r>
      <w:r w:rsidR="00B60ABC" w:rsidRPr="00F32511">
        <w:t xml:space="preserve">wird der Wärmebedarf </w:t>
      </w:r>
      <w:r w:rsidR="00996782" w:rsidRPr="00F32511">
        <w:t>über Heizlast und Volllaststunden berechnet</w:t>
      </w:r>
      <w:r w:rsidR="00B60ABC" w:rsidRPr="00F32511">
        <w:t xml:space="preserve">. </w:t>
      </w:r>
    </w:p>
    <w:p w14:paraId="64C7975A" w14:textId="77777777" w:rsidR="00B5615D" w:rsidRPr="00F32511" w:rsidRDefault="00B5615D" w:rsidP="00805C58">
      <w:pPr>
        <w:ind w:left="1416"/>
      </w:pPr>
    </w:p>
    <w:p w14:paraId="3A1A1A62" w14:textId="77777777" w:rsidR="003F12C7" w:rsidRPr="00F32511" w:rsidRDefault="003F12C7" w:rsidP="003F12C7">
      <w:pPr>
        <w:pStyle w:val="berschrift2"/>
        <w:rPr>
          <w:rFonts w:ascii="Arial" w:hAnsi="Arial" w:cs="Arial"/>
        </w:rPr>
      </w:pPr>
      <w:bookmarkStart w:id="14" w:name="_Toc374710163"/>
      <w:bookmarkStart w:id="15" w:name="_Toc410834599"/>
      <w:r w:rsidRPr="00F32511">
        <w:rPr>
          <w:rFonts w:ascii="Arial" w:hAnsi="Arial" w:cs="Arial"/>
        </w:rPr>
        <w:t xml:space="preserve">Erstellung </w:t>
      </w:r>
      <w:r w:rsidR="008A2D69" w:rsidRPr="00F32511">
        <w:rPr>
          <w:rFonts w:ascii="Arial" w:hAnsi="Arial" w:cs="Arial"/>
        </w:rPr>
        <w:t>einer</w:t>
      </w:r>
      <w:r w:rsidRPr="00F32511">
        <w:rPr>
          <w:rFonts w:ascii="Arial" w:hAnsi="Arial" w:cs="Arial"/>
        </w:rPr>
        <w:t xml:space="preserve"> </w:t>
      </w:r>
      <w:r w:rsidR="008A2D69" w:rsidRPr="00F32511">
        <w:rPr>
          <w:rFonts w:ascii="Arial" w:hAnsi="Arial" w:cs="Arial"/>
        </w:rPr>
        <w:t xml:space="preserve">einzelnen </w:t>
      </w:r>
      <w:r w:rsidRPr="00F32511">
        <w:rPr>
          <w:rFonts w:ascii="Arial" w:hAnsi="Arial" w:cs="Arial"/>
        </w:rPr>
        <w:t>Jahresdauerlinie</w:t>
      </w:r>
      <w:bookmarkEnd w:id="14"/>
      <w:bookmarkEnd w:id="15"/>
    </w:p>
    <w:p w14:paraId="1672F2DD" w14:textId="77777777" w:rsidR="00B60ABC" w:rsidRPr="00F32511" w:rsidRDefault="00B60ABC" w:rsidP="00062747">
      <w:bookmarkStart w:id="16" w:name="_Toc374710164"/>
      <w:bookmarkEnd w:id="16"/>
    </w:p>
    <w:p w14:paraId="29D4008C" w14:textId="77777777" w:rsidR="00F17BC4" w:rsidRPr="00F32511" w:rsidRDefault="00F17BC4" w:rsidP="003F12C7">
      <w:pPr>
        <w:rPr>
          <w:b/>
        </w:rPr>
      </w:pPr>
      <w:r w:rsidRPr="00F32511">
        <w:rPr>
          <w:b/>
        </w:rPr>
        <w:t>Verbrauchsgebundene Ermittlung</w:t>
      </w:r>
    </w:p>
    <w:p w14:paraId="4525C723" w14:textId="77777777" w:rsidR="00E45D5A" w:rsidRPr="00F32511" w:rsidRDefault="00E45D5A" w:rsidP="003F12C7">
      <w:r w:rsidRPr="00F32511">
        <w:t>Bei einer verbrauchsgebundenen Ermittlung wird der benötigte Wärmebedarf des Abnehmers über dessen (erfasste) Verbrauchsdaten berechnet.</w:t>
      </w:r>
    </w:p>
    <w:p w14:paraId="5555601B" w14:textId="77777777" w:rsidR="00E45D5A" w:rsidRPr="00F32511" w:rsidRDefault="00E45D5A" w:rsidP="00E45D5A">
      <w:pPr>
        <w:rPr>
          <w:b/>
        </w:rPr>
      </w:pPr>
      <w:r w:rsidRPr="00F32511">
        <w:rPr>
          <w:b/>
        </w:rPr>
        <w:t>Bedarfsgebundene Ermittlung</w:t>
      </w:r>
    </w:p>
    <w:p w14:paraId="4754D635" w14:textId="77777777" w:rsidR="00E45D5A" w:rsidRPr="00F32511" w:rsidRDefault="00E45D5A" w:rsidP="00E45D5A">
      <w:r w:rsidRPr="00F32511">
        <w:t>Bei einer bedarfsgebundenen Ermittlung wird der benötigte Wärmebedarf des Abnehmers über dessen (</w:t>
      </w:r>
      <w:r w:rsidR="00CC31F1" w:rsidRPr="00F32511">
        <w:t>erfasste</w:t>
      </w:r>
      <w:r w:rsidRPr="00F32511">
        <w:t>) Heizlast und die Vollbenutzungsstunden des Gebäudetyps berechnet.</w:t>
      </w:r>
    </w:p>
    <w:p w14:paraId="1CAA8666" w14:textId="77777777" w:rsidR="00E45D5A" w:rsidRPr="00F32511" w:rsidRDefault="00E45D5A" w:rsidP="003F12C7"/>
    <w:p w14:paraId="54F2B40C" w14:textId="4888809A" w:rsidR="00947995" w:rsidRPr="00F32511" w:rsidRDefault="00E45D5A" w:rsidP="003F12C7">
      <w:r w:rsidRPr="00F32511">
        <w:t>Anschließend</w:t>
      </w:r>
      <w:r w:rsidR="005D5FF3" w:rsidRPr="00F32511">
        <w:t xml:space="preserve"> </w:t>
      </w:r>
      <w:r w:rsidR="00ED499F" w:rsidRPr="00F32511">
        <w:t xml:space="preserve">wird </w:t>
      </w:r>
      <w:r w:rsidRPr="00F32511">
        <w:t xml:space="preserve">in beiden Fällen </w:t>
      </w:r>
      <w:r w:rsidR="00ED499F" w:rsidRPr="00F32511">
        <w:t xml:space="preserve">der errechnete </w:t>
      </w:r>
      <w:r w:rsidRPr="00F32511">
        <w:t>Wärme</w:t>
      </w:r>
      <w:r w:rsidR="00ED499F" w:rsidRPr="00F32511">
        <w:t xml:space="preserve">bedarf linear auf die zu den einzelnen Stunden benötigte Leistung verteilt. </w:t>
      </w:r>
      <w:r w:rsidR="005D5FF3" w:rsidRPr="00F32511">
        <w:t xml:space="preserve">Da der Temperaturverlauf im Stundenraster vorliegt, entspricht </w:t>
      </w:r>
      <w:r w:rsidR="00ED499F" w:rsidRPr="00F32511">
        <w:t>der anteilige Energiebedarf der Höhe der in dieser Stunde benötigten Leistung</w:t>
      </w:r>
      <w:r w:rsidR="00D06D89" w:rsidRPr="00F32511">
        <w:t>.</w:t>
      </w:r>
      <w:r w:rsidR="00F17BC4" w:rsidRPr="00F32511">
        <w:t xml:space="preserve"> </w:t>
      </w:r>
      <w:r w:rsidR="00ED499F" w:rsidRPr="00F32511">
        <w:t>Dabei wird wie folgt vorgegangen:</w:t>
      </w:r>
    </w:p>
    <w:p w14:paraId="7DF204A6" w14:textId="77777777" w:rsidR="00ED499F" w:rsidRPr="00F32511" w:rsidRDefault="00ED499F" w:rsidP="00ED499F">
      <w:r w:rsidRPr="00F32511">
        <w:t>1) Berechnung des Heizenergieverbrauchs durch Abzug des Warmwasserenergieverbrauchs vom Gesamtenergieverbrauch</w:t>
      </w:r>
    </w:p>
    <w:p w14:paraId="48A961C5" w14:textId="042EEA7A" w:rsidR="00ED499F" w:rsidRPr="00F32511" w:rsidRDefault="00ED499F" w:rsidP="00ED499F">
      <w:r w:rsidRPr="00F32511">
        <w:t xml:space="preserve">2) Berechnung der Heizgrade für jede Stunde des Jahres: Dazu wird von der Heizgrenztemperatur </w:t>
      </w:r>
      <w:r w:rsidR="00F11255" w:rsidRPr="00F32511">
        <w:t xml:space="preserve">oder von der Frostschutztemperatur </w:t>
      </w:r>
      <w:r w:rsidRPr="00F32511">
        <w:t xml:space="preserve">die aktuelle Außentemperatur </w:t>
      </w:r>
      <w:r w:rsidRPr="00F32511">
        <w:lastRenderedPageBreak/>
        <w:t>abgezogen. Ist die Außentemperatur höher als die Heizgrenztemperatur</w:t>
      </w:r>
      <w:r w:rsidR="00F11255" w:rsidRPr="00F32511">
        <w:t xml:space="preserve"> </w:t>
      </w:r>
      <w:r w:rsidR="00D06D89" w:rsidRPr="00F32511">
        <w:t>bzw.</w:t>
      </w:r>
      <w:r w:rsidR="00F11255" w:rsidRPr="00F32511">
        <w:t xml:space="preserve">  Frostschutztemperatur</w:t>
      </w:r>
      <w:r w:rsidRPr="00F32511">
        <w:t>, wird der Wert auf Null gesetzt.</w:t>
      </w:r>
    </w:p>
    <w:p w14:paraId="25189A02" w14:textId="77777777" w:rsidR="007431C5" w:rsidRPr="00F32511" w:rsidRDefault="00ED499F" w:rsidP="00ED499F">
      <w:r w:rsidRPr="00F32511">
        <w:t xml:space="preserve">3) Berechnung der Summe aller Heizgrade </w:t>
      </w:r>
      <w:r w:rsidR="007431C5" w:rsidRPr="00F32511">
        <w:t>im Jahr.</w:t>
      </w:r>
    </w:p>
    <w:p w14:paraId="3BD91798" w14:textId="77777777" w:rsidR="007431C5" w:rsidRPr="00F32511" w:rsidRDefault="007431C5" w:rsidP="00ED499F">
      <w:r w:rsidRPr="00F32511">
        <w:t>4) Berechnung des Energieverbrauchs pro Heizgrad durch Division des Heizenergieverbrauchs durch die Summe der Heizgrade</w:t>
      </w:r>
    </w:p>
    <w:p w14:paraId="126AE608" w14:textId="77777777" w:rsidR="00ED499F" w:rsidRPr="00F32511" w:rsidRDefault="007431C5" w:rsidP="00ED499F">
      <w:r w:rsidRPr="00F32511">
        <w:t xml:space="preserve">5) </w:t>
      </w:r>
      <w:r w:rsidR="00ED499F" w:rsidRPr="00F32511">
        <w:t xml:space="preserve"> </w:t>
      </w:r>
      <w:r w:rsidRPr="00F32511">
        <w:t>Berechnung der benötigten Leistung für jede Stunde des Jahres: Dazu wird die ermittelte Höhe der Heizgrade mit dem Energieverbrauchs pro Heizgrad multipliziert und zu der Heizgrenzleistung addiert.</w:t>
      </w:r>
    </w:p>
    <w:p w14:paraId="2A078325" w14:textId="77777777" w:rsidR="007431C5" w:rsidRPr="00F32511" w:rsidRDefault="007431C5" w:rsidP="007431C5">
      <w:pPr>
        <w:rPr>
          <w:b/>
        </w:rPr>
      </w:pPr>
      <w:r w:rsidRPr="00F32511">
        <w:rPr>
          <w:b/>
        </w:rPr>
        <w:t>Formel</w:t>
      </w:r>
      <w:r w:rsidR="0016403C" w:rsidRPr="00F32511">
        <w:rPr>
          <w:b/>
        </w:rPr>
        <w:t>n</w:t>
      </w:r>
      <w:r w:rsidRPr="00F32511">
        <w:rPr>
          <w:b/>
        </w:rPr>
        <w:t xml:space="preserve"> </w:t>
      </w:r>
    </w:p>
    <w:p w14:paraId="7D3EEBCB" w14:textId="77777777" w:rsidR="007431C5" w:rsidRPr="00F32511" w:rsidRDefault="007431C5" w:rsidP="007431C5">
      <w:pPr>
        <w:ind w:left="708"/>
        <w:rPr>
          <w:i/>
        </w:rPr>
      </w:pPr>
      <w:r w:rsidRPr="00F32511">
        <w:rPr>
          <w:i/>
        </w:rPr>
        <w:t>P (kW) = Leistung</w:t>
      </w:r>
    </w:p>
    <w:p w14:paraId="71E8C447" w14:textId="77777777" w:rsidR="007431C5" w:rsidRPr="00F32511" w:rsidRDefault="007431C5" w:rsidP="007431C5">
      <w:pPr>
        <w:ind w:left="708"/>
        <w:rPr>
          <w:i/>
        </w:rPr>
      </w:pPr>
      <w:r w:rsidRPr="00F32511">
        <w:rPr>
          <w:i/>
        </w:rPr>
        <w:t>P</w:t>
      </w:r>
      <w:r w:rsidRPr="00F32511">
        <w:rPr>
          <w:i/>
          <w:vertAlign w:val="subscript"/>
        </w:rPr>
        <w:t>min</w:t>
      </w:r>
      <w:r w:rsidRPr="00F32511">
        <w:rPr>
          <w:i/>
        </w:rPr>
        <w:t xml:space="preserve"> (kW) = Minimalleistung</w:t>
      </w:r>
    </w:p>
    <w:p w14:paraId="09BEC99D" w14:textId="77777777" w:rsidR="007431C5" w:rsidRPr="00F32511" w:rsidRDefault="007431C5" w:rsidP="007431C5">
      <w:pPr>
        <w:ind w:left="708"/>
      </w:pPr>
      <w:r w:rsidRPr="00F32511">
        <w:rPr>
          <w:i/>
        </w:rPr>
        <w:t>Q</w:t>
      </w:r>
      <w:r w:rsidRPr="00F32511">
        <w:rPr>
          <w:i/>
          <w:vertAlign w:val="subscript"/>
        </w:rPr>
        <w:t>ges</w:t>
      </w:r>
      <w:r w:rsidRPr="00F32511">
        <w:rPr>
          <w:i/>
        </w:rPr>
        <w:t xml:space="preserve"> (kWh) = </w:t>
      </w:r>
      <w:r w:rsidRPr="00F32511">
        <w:t>Gesamtenergieverbrauch</w:t>
      </w:r>
    </w:p>
    <w:p w14:paraId="77493C36" w14:textId="77777777" w:rsidR="007431C5" w:rsidRPr="00F32511" w:rsidRDefault="007431C5" w:rsidP="007431C5">
      <w:pPr>
        <w:ind w:left="708"/>
        <w:rPr>
          <w:i/>
        </w:rPr>
      </w:pPr>
      <w:r w:rsidRPr="00F32511">
        <w:rPr>
          <w:i/>
        </w:rPr>
        <w:t>Q</w:t>
      </w:r>
      <w:r w:rsidRPr="00F32511">
        <w:rPr>
          <w:i/>
          <w:vertAlign w:val="subscript"/>
        </w:rPr>
        <w:t>WW</w:t>
      </w:r>
      <w:r w:rsidRPr="00F32511">
        <w:rPr>
          <w:i/>
        </w:rPr>
        <w:t xml:space="preserve"> (kWh) = </w:t>
      </w:r>
      <w:r w:rsidRPr="00F32511">
        <w:t>Warmwasserenergieverbrauch</w:t>
      </w:r>
    </w:p>
    <w:p w14:paraId="4F97DBF4" w14:textId="77777777" w:rsidR="007431C5" w:rsidRPr="00F32511" w:rsidRDefault="007431C5" w:rsidP="007431C5">
      <w:pPr>
        <w:ind w:left="708"/>
        <w:rPr>
          <w:i/>
        </w:rPr>
      </w:pPr>
      <w:r w:rsidRPr="00F32511">
        <w:rPr>
          <w:i/>
        </w:rPr>
        <w:t>Q</w:t>
      </w:r>
      <w:r w:rsidRPr="00F32511">
        <w:rPr>
          <w:i/>
          <w:vertAlign w:val="subscript"/>
        </w:rPr>
        <w:t>Heiz</w:t>
      </w:r>
      <w:r w:rsidRPr="00F32511">
        <w:rPr>
          <w:i/>
        </w:rPr>
        <w:t xml:space="preserve"> (kWh) = </w:t>
      </w:r>
      <w:r w:rsidRPr="00F32511">
        <w:t>Heizenergieverbrauch</w:t>
      </w:r>
    </w:p>
    <w:p w14:paraId="0FDDEEB1" w14:textId="77777777" w:rsidR="007431C5" w:rsidRPr="00F32511" w:rsidRDefault="007431C5" w:rsidP="007431C5">
      <w:pPr>
        <w:ind w:left="708"/>
        <w:rPr>
          <w:i/>
        </w:rPr>
      </w:pPr>
      <w:r w:rsidRPr="00F32511">
        <w:rPr>
          <w:i/>
        </w:rPr>
        <w:t>T (°C) = Temperatur</w:t>
      </w:r>
    </w:p>
    <w:p w14:paraId="501AC7FA" w14:textId="77777777" w:rsidR="007431C5" w:rsidRPr="00F32511" w:rsidRDefault="007431C5" w:rsidP="007431C5">
      <w:pPr>
        <w:ind w:left="708"/>
        <w:rPr>
          <w:i/>
        </w:rPr>
      </w:pPr>
      <w:r w:rsidRPr="00F32511">
        <w:rPr>
          <w:i/>
        </w:rPr>
        <w:t>HG (°C) = Heizgrade</w:t>
      </w:r>
    </w:p>
    <w:p w14:paraId="2E76AD32" w14:textId="77777777" w:rsidR="007431C5" w:rsidRPr="00F32511" w:rsidRDefault="007431C5" w:rsidP="007431C5">
      <w:pPr>
        <w:ind w:left="708"/>
        <w:rPr>
          <w:i/>
        </w:rPr>
      </w:pPr>
      <w:r w:rsidRPr="00F32511">
        <w:rPr>
          <w:i/>
        </w:rPr>
        <w:t>T</w:t>
      </w:r>
      <w:r w:rsidRPr="00F32511">
        <w:rPr>
          <w:i/>
          <w:vertAlign w:val="subscript"/>
        </w:rPr>
        <w:t>HG</w:t>
      </w:r>
      <w:r w:rsidRPr="00F32511">
        <w:rPr>
          <w:i/>
        </w:rPr>
        <w:t xml:space="preserve"> (°C) = Heizgrenztemperatur</w:t>
      </w:r>
    </w:p>
    <w:p w14:paraId="19DF15CF" w14:textId="77777777" w:rsidR="0016403C" w:rsidRPr="00F32511" w:rsidRDefault="0016403C" w:rsidP="007431C5">
      <w:pPr>
        <w:ind w:left="708"/>
        <w:rPr>
          <w:i/>
        </w:rPr>
      </w:pPr>
    </w:p>
    <w:p w14:paraId="1E5453FC" w14:textId="77777777" w:rsidR="007431C5" w:rsidRPr="00F32511" w:rsidRDefault="0016403C" w:rsidP="007431C5">
      <w:pPr>
        <w:rPr>
          <w:i/>
        </w:rPr>
      </w:pPr>
      <w:r w:rsidRPr="00F32511">
        <w:rPr>
          <w:i/>
        </w:rPr>
        <w:tab/>
      </w:r>
      <w:r w:rsidRPr="00F32511">
        <w:rPr>
          <w:i/>
        </w:rPr>
        <w:tab/>
        <w:t>Q</w:t>
      </w:r>
      <w:r w:rsidRPr="00F32511">
        <w:rPr>
          <w:i/>
          <w:vertAlign w:val="subscript"/>
        </w:rPr>
        <w:t xml:space="preserve">Heiz </w:t>
      </w:r>
      <w:r w:rsidRPr="00F32511">
        <w:rPr>
          <w:i/>
        </w:rPr>
        <w:t>= Q</w:t>
      </w:r>
      <w:r w:rsidRPr="00F32511">
        <w:rPr>
          <w:i/>
          <w:vertAlign w:val="subscript"/>
        </w:rPr>
        <w:t>ges</w:t>
      </w:r>
      <w:r w:rsidRPr="00F32511">
        <w:rPr>
          <w:i/>
        </w:rPr>
        <w:t xml:space="preserve"> – Q</w:t>
      </w:r>
      <w:r w:rsidRPr="00F32511">
        <w:rPr>
          <w:i/>
          <w:vertAlign w:val="subscript"/>
        </w:rPr>
        <w:t>WW</w:t>
      </w:r>
    </w:p>
    <w:p w14:paraId="24269D5A" w14:textId="77777777" w:rsidR="0016403C" w:rsidRPr="00F32511" w:rsidRDefault="0016403C" w:rsidP="007431C5">
      <w:pPr>
        <w:ind w:left="1416"/>
        <w:rPr>
          <w:i/>
        </w:rPr>
      </w:pPr>
      <w:r w:rsidRPr="00F32511">
        <w:rPr>
          <w:i/>
        </w:rPr>
        <w:t>HG = T</w:t>
      </w:r>
      <w:r w:rsidRPr="00F32511">
        <w:rPr>
          <w:i/>
          <w:vertAlign w:val="subscript"/>
        </w:rPr>
        <w:t>HG</w:t>
      </w:r>
      <w:r w:rsidRPr="00F32511">
        <w:rPr>
          <w:i/>
        </w:rPr>
        <w:t xml:space="preserve"> – T</w:t>
      </w:r>
    </w:p>
    <w:p w14:paraId="786F3F03" w14:textId="77777777" w:rsidR="0016403C" w:rsidRPr="00F32511" w:rsidRDefault="0016403C" w:rsidP="007431C5">
      <w:pPr>
        <w:ind w:left="1416"/>
        <w:rPr>
          <w:i/>
        </w:rPr>
      </w:pPr>
    </w:p>
    <w:p w14:paraId="5ED15491" w14:textId="77777777" w:rsidR="007431C5" w:rsidRPr="00F32511" w:rsidRDefault="007431C5" w:rsidP="007431C5">
      <w:pPr>
        <w:ind w:left="1416"/>
        <w:rPr>
          <w:i/>
        </w:rPr>
      </w:pPr>
      <w:r w:rsidRPr="00F32511">
        <w:rPr>
          <w:i/>
        </w:rPr>
        <w:t>P = WENN(T &gt; T</w:t>
      </w:r>
      <w:r w:rsidRPr="00F32511">
        <w:rPr>
          <w:i/>
          <w:vertAlign w:val="subscript"/>
        </w:rPr>
        <w:t>HG</w:t>
      </w:r>
      <w:r w:rsidRPr="00F32511">
        <w:rPr>
          <w:i/>
        </w:rPr>
        <w:t>) DANN(P</w:t>
      </w:r>
      <w:r w:rsidRPr="00F32511">
        <w:rPr>
          <w:i/>
          <w:vertAlign w:val="subscript"/>
        </w:rPr>
        <w:t>min</w:t>
      </w:r>
      <w:r w:rsidRPr="00F32511">
        <w:rPr>
          <w:i/>
        </w:rPr>
        <w:t xml:space="preserve">) </w:t>
      </w:r>
      <w:r w:rsidRPr="00F32511">
        <w:rPr>
          <w:i/>
        </w:rPr>
        <w:br/>
        <w:t>SONST(P</w:t>
      </w:r>
      <w:r w:rsidRPr="00F32511">
        <w:rPr>
          <w:i/>
          <w:vertAlign w:val="subscript"/>
        </w:rPr>
        <w:t>min</w:t>
      </w:r>
      <w:r w:rsidRPr="00F32511">
        <w:rPr>
          <w:i/>
        </w:rPr>
        <w:t xml:space="preserve"> + (</w:t>
      </w:r>
      <w:r w:rsidR="0016403C" w:rsidRPr="00F32511">
        <w:rPr>
          <w:i/>
        </w:rPr>
        <w:t>HG</w:t>
      </w:r>
      <w:r w:rsidRPr="00F32511">
        <w:rPr>
          <w:i/>
        </w:rPr>
        <w:t xml:space="preserve"> * </w:t>
      </w:r>
      <w:r w:rsidR="0016403C" w:rsidRPr="00F32511">
        <w:rPr>
          <w:i/>
        </w:rPr>
        <w:t>(Q</w:t>
      </w:r>
      <w:r w:rsidR="0016403C" w:rsidRPr="00F32511">
        <w:rPr>
          <w:i/>
          <w:vertAlign w:val="subscript"/>
        </w:rPr>
        <w:t>Heiz</w:t>
      </w:r>
      <w:r w:rsidR="0016403C" w:rsidRPr="00F32511">
        <w:rPr>
          <w:i/>
        </w:rPr>
        <w:t xml:space="preserve"> / </w:t>
      </w:r>
      <w:r w:rsidRPr="00F32511">
        <w:rPr>
          <w:i/>
        </w:rPr>
        <w:t>Σ H</w:t>
      </w:r>
      <w:r w:rsidR="0016403C" w:rsidRPr="00F32511">
        <w:rPr>
          <w:i/>
        </w:rPr>
        <w:t>G)</w:t>
      </w:r>
      <w:r w:rsidRPr="00F32511">
        <w:rPr>
          <w:i/>
        </w:rPr>
        <w:t>)</w:t>
      </w:r>
    </w:p>
    <w:p w14:paraId="1FA62FE5" w14:textId="77777777" w:rsidR="007431C5" w:rsidRPr="00F32511" w:rsidRDefault="007431C5" w:rsidP="00ED499F"/>
    <w:p w14:paraId="45882946" w14:textId="77777777" w:rsidR="008A2D69" w:rsidRPr="00F32511" w:rsidRDefault="003F12C7" w:rsidP="003F12C7">
      <w:r w:rsidRPr="00F32511">
        <w:t xml:space="preserve">Auf diese Weise können Jahresdauerlinien für einzelne Wärmeabnehmer erstellt werden. </w:t>
      </w:r>
    </w:p>
    <w:p w14:paraId="13A44E68" w14:textId="77777777" w:rsidR="008A2D69" w:rsidRPr="00F32511" w:rsidRDefault="008A2D69" w:rsidP="003F12C7"/>
    <w:p w14:paraId="21609572" w14:textId="77777777" w:rsidR="008A2D69" w:rsidRPr="00F32511" w:rsidRDefault="008A2D69" w:rsidP="008A2D69">
      <w:pPr>
        <w:pStyle w:val="berschrift2"/>
        <w:rPr>
          <w:rFonts w:ascii="Arial" w:hAnsi="Arial" w:cs="Arial"/>
        </w:rPr>
      </w:pPr>
      <w:bookmarkStart w:id="17" w:name="_Toc410834600"/>
      <w:r w:rsidRPr="00F32511">
        <w:rPr>
          <w:rFonts w:ascii="Arial" w:hAnsi="Arial" w:cs="Arial"/>
        </w:rPr>
        <w:t>Erstellung der Gesamt- Jahresdauerlinie</w:t>
      </w:r>
      <w:bookmarkEnd w:id="17"/>
    </w:p>
    <w:p w14:paraId="1151E998" w14:textId="16E5FA81" w:rsidR="000B52B6" w:rsidRPr="00F32511" w:rsidRDefault="008A2D69" w:rsidP="00835697">
      <w:pPr>
        <w:rPr>
          <w:i/>
        </w:rPr>
      </w:pPr>
      <w:r w:rsidRPr="00F32511">
        <w:t>U</w:t>
      </w:r>
      <w:r w:rsidR="003F12C7" w:rsidRPr="00F32511">
        <w:t>m eine Jahresdauerlinie für das Gesamtnetz zu erhalten</w:t>
      </w:r>
      <w:r w:rsidR="00D06D89" w:rsidRPr="00F32511">
        <w:t>,</w:t>
      </w:r>
      <w:r w:rsidR="003F12C7" w:rsidRPr="00F32511">
        <w:t xml:space="preserve"> </w:t>
      </w:r>
      <w:r w:rsidRPr="00F32511">
        <w:t xml:space="preserve">müssen die einzelnen Jahresdauerlinien </w:t>
      </w:r>
      <w:r w:rsidR="003F12C7" w:rsidRPr="00F32511">
        <w:t>zusammengefügt werden.</w:t>
      </w:r>
      <w:r w:rsidR="00D20D8E" w:rsidRPr="00F32511">
        <w:t xml:space="preserve"> Zunächst werden dafür die Leistungsdaten aller ungeordneten </w:t>
      </w:r>
      <w:r w:rsidR="00342A3E" w:rsidRPr="00F32511">
        <w:t xml:space="preserve">temperaturabhängigen </w:t>
      </w:r>
      <w:r w:rsidR="00D20D8E" w:rsidRPr="00F32511">
        <w:t xml:space="preserve">Kurven </w:t>
      </w:r>
      <w:r w:rsidR="00342A3E" w:rsidRPr="00F32511">
        <w:t>(also keine</w:t>
      </w:r>
      <w:r w:rsidR="00D20D8E" w:rsidRPr="00F32511">
        <w:t xml:space="preserve"> hochgeladene</w:t>
      </w:r>
      <w:r w:rsidR="00342A3E" w:rsidRPr="00F32511">
        <w:t>n</w:t>
      </w:r>
      <w:r w:rsidR="00D20D8E" w:rsidRPr="00F32511">
        <w:t xml:space="preserve"> Lastgänge</w:t>
      </w:r>
      <w:r w:rsidR="00342A3E" w:rsidRPr="00F32511">
        <w:t>),</w:t>
      </w:r>
      <w:r w:rsidR="00D20D8E" w:rsidRPr="00F32511">
        <w:t xml:space="preserve"> addiert. </w:t>
      </w:r>
    </w:p>
    <w:p w14:paraId="0E7B2205" w14:textId="77777777" w:rsidR="00342A3E" w:rsidRPr="00F32511" w:rsidRDefault="00342A3E" w:rsidP="005349B0">
      <w:r w:rsidRPr="00F32511">
        <w:lastRenderedPageBreak/>
        <w:t>Nun erst werden evtl. hochgeladene Lastgänge sowie die Netzverluste, die sich aus dem Produkt der Netzlänge</w:t>
      </w:r>
      <w:r w:rsidR="00C664B5" w:rsidRPr="00F32511">
        <w:t xml:space="preserve"> und</w:t>
      </w:r>
      <w:r w:rsidRPr="00F32511">
        <w:t xml:space="preserve"> dem Verlust pro Meter Leitung berechnen, dazu addiert.</w:t>
      </w:r>
    </w:p>
    <w:p w14:paraId="24D4DD54" w14:textId="77777777" w:rsidR="00C664B5" w:rsidRPr="00F32511" w:rsidRDefault="00C664B5" w:rsidP="005349B0">
      <w:r w:rsidRPr="00F32511">
        <w:t xml:space="preserve">Wenn das Wärmenetz nur einen Teil des Jahres in Betrieb ist, so wird nun in den Stunden der Abschaltung die benötigte Leistung auf Null gesetzt. Wird das Wärmenetz z.B. im Juli und August abgeschaltet, so müssen die Werte der Stunden </w:t>
      </w:r>
      <w:r w:rsidR="00741535" w:rsidRPr="00F32511">
        <w:t>4345 – 5112 auf 0 gesetzt werden.</w:t>
      </w:r>
    </w:p>
    <w:p w14:paraId="2D4BA05D" w14:textId="0FC7D27A" w:rsidR="00B03727" w:rsidRPr="00F32511" w:rsidRDefault="00741535" w:rsidP="005349B0">
      <w:r w:rsidRPr="00F32511">
        <w:t xml:space="preserve">Damit hat man jetzt die ungeordnete Jahresdauerlinie für das Gesamtnetz berechnet, die Basis für die </w:t>
      </w:r>
      <w:r w:rsidR="00BC2F79" w:rsidRPr="00F32511">
        <w:t xml:space="preserve">Heizkessel- und </w:t>
      </w:r>
      <w:r w:rsidRPr="00F32511">
        <w:t>Pufferspeichersimulation ist. Werden diese Daten absteigend sortiert, bekommt man die geordnete Jahresdauerlinie.</w:t>
      </w:r>
    </w:p>
    <w:p w14:paraId="4953E175" w14:textId="77777777" w:rsidR="00E533EE" w:rsidRPr="00F32511" w:rsidRDefault="00E533EE" w:rsidP="00E9795A">
      <w:pPr>
        <w:pStyle w:val="berschrift1"/>
      </w:pPr>
      <w:r w:rsidRPr="00F32511">
        <w:t>Implementierung des Gleichzeitigkeitsfaktors</w:t>
      </w:r>
    </w:p>
    <w:p w14:paraId="31FD1EE5" w14:textId="77777777" w:rsidR="00E533EE" w:rsidRPr="00F32511" w:rsidRDefault="00E533EE" w:rsidP="00E533EE"/>
    <w:p w14:paraId="5697056A" w14:textId="77777777" w:rsidR="00E533EE" w:rsidRPr="00F32511" w:rsidRDefault="00E533EE" w:rsidP="00E9795A">
      <w:pPr>
        <w:pStyle w:val="berschrift2"/>
      </w:pPr>
      <w:r w:rsidRPr="00F32511">
        <w:t>Maximale Heizlast:</w:t>
      </w:r>
    </w:p>
    <w:p w14:paraId="7259B719" w14:textId="77777777" w:rsidR="00E533EE" w:rsidRPr="00F32511" w:rsidRDefault="00E533EE" w:rsidP="00E533EE">
      <w:r w:rsidRPr="00F32511">
        <w:t>In Sophena wird die sich aus den Heizlasten der Abnehmer ergebende Maximallast im Netz in der geordneten Jahresdauerlinie als Stunde 0 angezeigt. Auf diese maximal benötigte Heizlast wird der Gleichzeitigkeitsfaktor direkt angewendet. Zum Beispiel ergibt sich bei einer Maximallast von 1 MW und einem Gleichzeitigkeitsfaktor von 0,8 somit eine bereinigte Maximallast von 800 kW, die dann auch so in der geordneten Jahresdauerlinie angezeigt wird.</w:t>
      </w:r>
    </w:p>
    <w:p w14:paraId="76D24179" w14:textId="77777777" w:rsidR="00E533EE" w:rsidRPr="00F32511" w:rsidRDefault="00E533EE" w:rsidP="00E533EE"/>
    <w:p w14:paraId="7B26C7D9" w14:textId="77777777" w:rsidR="00E533EE" w:rsidRPr="00F32511" w:rsidRDefault="00E533EE" w:rsidP="00E9795A">
      <w:pPr>
        <w:pStyle w:val="berschrift2"/>
      </w:pPr>
      <w:r w:rsidRPr="00F32511">
        <w:t>Jahresdauerlinie:</w:t>
      </w:r>
    </w:p>
    <w:p w14:paraId="06E3C455" w14:textId="3AB90B2A" w:rsidR="00E533EE" w:rsidRPr="00F32511" w:rsidRDefault="00E533EE" w:rsidP="00E533EE">
      <w:r w:rsidRPr="00F32511">
        <w:t>Komplizierter ist die Anwendung des Gleichzeitigkeitsfaktors bei den Wärmemengen bzw</w:t>
      </w:r>
      <w:r w:rsidR="00DA6E2A" w:rsidRPr="00F32511">
        <w:t>.</w:t>
      </w:r>
      <w:r w:rsidRPr="00F32511">
        <w:t xml:space="preserve"> bei der Jahresdauerlinie. Dazu muss man sich zuerst klar machen, was der Gleichzeitigkeitsfaktor aussagt: Nicht alle Abnehmer verhalten sich völlig gleichförmig, d.h. eine nach dem Idealmodell zur Stunde X abgerufene Wärmemenge wird in der Realität zum Teil etwas früher oder etwas später abgerufen. Das bewirkt eine Glättung des Kurvenverlaufs, die Berge werden niedrige</w:t>
      </w:r>
      <w:r w:rsidR="000876D3" w:rsidRPr="00F32511">
        <w:t>r und die Täler werden flacher.</w:t>
      </w:r>
    </w:p>
    <w:p w14:paraId="6AEFA0AE" w14:textId="130976AA" w:rsidR="00E533EE" w:rsidRPr="00F32511" w:rsidRDefault="00E533EE" w:rsidP="00E533EE">
      <w:r w:rsidRPr="00F32511">
        <w:t>Dazu muss der Kurvenverlauf mathematisch transformiert werden. Diese Transformation muss so durchgeführt werden, dass die Fläche unter der Kurve gleich</w:t>
      </w:r>
      <w:r w:rsidR="00DA6E2A" w:rsidRPr="00F32511">
        <w:t xml:space="preserve"> </w:t>
      </w:r>
      <w:r w:rsidRPr="00F32511">
        <w:t>bleibt, außerdem sollte sie nur Auswirkungen in der näheren Umgebung des zu transformierenden Werts haben. Zum Beispiel sollte ein Abtrag des Berges in Stunde 600 nicht ein Tal in Stunde 5000 auffüllen, da das in der Realität nicht vorkommen kann.</w:t>
      </w:r>
    </w:p>
    <w:p w14:paraId="05F42F12" w14:textId="24F8C7AA" w:rsidR="00E533EE" w:rsidRPr="00F32511" w:rsidRDefault="00E533EE" w:rsidP="00E533EE">
      <w:r w:rsidRPr="00F32511">
        <w:t xml:space="preserve">Ein geeignetes Mittel dafür sind gleitende Durchschnitte, die verschiedene Längen haben können. Je länger ein gleitender Durchschnitt ist, umso stärker glättet er die Kurve. Bei einem gleitenden Durchschnitt z.B. der Länge 3 wird ein Datenpunkt durch den Mittelwert von sich selbst sowie den beiden angrenzenden Datenpunkten ersetzt. Wenn diese Transformation für alle Datenpunkte durchgeführt wird, so bleibt die Fläche unter der Kurve identisch. Um auch für die ersten oder letzten Stunden die Berechnung durchführen zu können, wird angenommen, dass der Temperatur zum Zeitpunkt 0 gleich der zum Stunde 8760 ist, die zum Zeitpunkt -1 gleich der zum Stunde 8759 ist, usw. </w:t>
      </w:r>
    </w:p>
    <w:p w14:paraId="03BE82C2" w14:textId="77777777" w:rsidR="00E533EE" w:rsidRPr="00F32511" w:rsidRDefault="00E533EE" w:rsidP="00E533EE">
      <w:pPr>
        <w:rPr>
          <w:b/>
        </w:rPr>
      </w:pPr>
      <w:r w:rsidRPr="00F32511">
        <w:rPr>
          <w:b/>
        </w:rPr>
        <w:lastRenderedPageBreak/>
        <w:t>Veranschaulichung der Ermittlung eines gleitenden Durchschnitts der Länge 3 an einem 10-Stunden-Temperaturverlauf:</w:t>
      </w:r>
    </w:p>
    <w:tbl>
      <w:tblPr>
        <w:tblStyle w:val="Tabellenraster"/>
        <w:tblW w:w="0" w:type="auto"/>
        <w:tblLook w:val="04A0" w:firstRow="1" w:lastRow="0" w:firstColumn="1" w:lastColumn="0" w:noHBand="0" w:noVBand="1"/>
      </w:tblPr>
      <w:tblGrid>
        <w:gridCol w:w="1769"/>
        <w:gridCol w:w="606"/>
        <w:gridCol w:w="339"/>
        <w:gridCol w:w="606"/>
        <w:gridCol w:w="828"/>
        <w:gridCol w:w="461"/>
        <w:gridCol w:w="828"/>
        <w:gridCol w:w="461"/>
        <w:gridCol w:w="828"/>
        <w:gridCol w:w="717"/>
        <w:gridCol w:w="606"/>
        <w:gridCol w:w="1011"/>
      </w:tblGrid>
      <w:tr w:rsidR="00E533EE" w:rsidRPr="00F32511" w14:paraId="6C97068B" w14:textId="77777777" w:rsidTr="000876D3">
        <w:tc>
          <w:tcPr>
            <w:tcW w:w="1770" w:type="dxa"/>
          </w:tcPr>
          <w:p w14:paraId="3EAB0F50" w14:textId="77777777" w:rsidR="00E533EE" w:rsidRPr="00F32511" w:rsidRDefault="00E533EE" w:rsidP="000D6498">
            <w:pPr>
              <w:rPr>
                <w:b/>
              </w:rPr>
            </w:pPr>
            <w:r w:rsidRPr="00F32511">
              <w:rPr>
                <w:b/>
              </w:rPr>
              <w:t>Stunde</w:t>
            </w:r>
          </w:p>
        </w:tc>
        <w:tc>
          <w:tcPr>
            <w:tcW w:w="629" w:type="dxa"/>
          </w:tcPr>
          <w:p w14:paraId="43774ACD" w14:textId="77777777" w:rsidR="00E533EE" w:rsidRPr="00F32511" w:rsidRDefault="00E533EE" w:rsidP="000D6498">
            <w:pPr>
              <w:jc w:val="center"/>
              <w:rPr>
                <w:b/>
              </w:rPr>
            </w:pPr>
            <w:r w:rsidRPr="00F32511">
              <w:rPr>
                <w:b/>
              </w:rPr>
              <w:t>1</w:t>
            </w:r>
          </w:p>
        </w:tc>
        <w:tc>
          <w:tcPr>
            <w:tcW w:w="394" w:type="dxa"/>
          </w:tcPr>
          <w:p w14:paraId="527D7309" w14:textId="77777777" w:rsidR="00E533EE" w:rsidRPr="00F32511" w:rsidRDefault="00E533EE" w:rsidP="000D6498">
            <w:pPr>
              <w:jc w:val="center"/>
              <w:rPr>
                <w:b/>
              </w:rPr>
            </w:pPr>
            <w:r w:rsidRPr="00F32511">
              <w:rPr>
                <w:b/>
              </w:rPr>
              <w:t>2</w:t>
            </w:r>
          </w:p>
        </w:tc>
        <w:tc>
          <w:tcPr>
            <w:tcW w:w="630" w:type="dxa"/>
          </w:tcPr>
          <w:p w14:paraId="31B314EF" w14:textId="77777777" w:rsidR="00E533EE" w:rsidRPr="00F32511" w:rsidRDefault="00E533EE" w:rsidP="000D6498">
            <w:pPr>
              <w:jc w:val="center"/>
              <w:rPr>
                <w:b/>
              </w:rPr>
            </w:pPr>
            <w:r w:rsidRPr="00F32511">
              <w:rPr>
                <w:b/>
              </w:rPr>
              <w:t>3</w:t>
            </w:r>
          </w:p>
        </w:tc>
        <w:tc>
          <w:tcPr>
            <w:tcW w:w="828" w:type="dxa"/>
          </w:tcPr>
          <w:p w14:paraId="3E36E78C" w14:textId="77777777" w:rsidR="00E533EE" w:rsidRPr="00F32511" w:rsidRDefault="00E533EE" w:rsidP="000D6498">
            <w:pPr>
              <w:jc w:val="center"/>
              <w:rPr>
                <w:b/>
              </w:rPr>
            </w:pPr>
            <w:r w:rsidRPr="00F32511">
              <w:rPr>
                <w:b/>
              </w:rPr>
              <w:t>4</w:t>
            </w:r>
          </w:p>
        </w:tc>
        <w:tc>
          <w:tcPr>
            <w:tcW w:w="504" w:type="dxa"/>
          </w:tcPr>
          <w:p w14:paraId="5B5DADB7" w14:textId="77777777" w:rsidR="00E533EE" w:rsidRPr="00F32511" w:rsidRDefault="00E533EE" w:rsidP="000D6498">
            <w:pPr>
              <w:jc w:val="center"/>
              <w:rPr>
                <w:b/>
              </w:rPr>
            </w:pPr>
            <w:r w:rsidRPr="00F32511">
              <w:rPr>
                <w:b/>
              </w:rPr>
              <w:t>5</w:t>
            </w:r>
          </w:p>
        </w:tc>
        <w:tc>
          <w:tcPr>
            <w:tcW w:w="828" w:type="dxa"/>
          </w:tcPr>
          <w:p w14:paraId="33DE26BD" w14:textId="77777777" w:rsidR="00E533EE" w:rsidRPr="00F32511" w:rsidRDefault="00E533EE" w:rsidP="000D6498">
            <w:pPr>
              <w:jc w:val="center"/>
              <w:rPr>
                <w:b/>
              </w:rPr>
            </w:pPr>
            <w:r w:rsidRPr="00F32511">
              <w:rPr>
                <w:b/>
              </w:rPr>
              <w:t>6</w:t>
            </w:r>
          </w:p>
        </w:tc>
        <w:tc>
          <w:tcPr>
            <w:tcW w:w="504" w:type="dxa"/>
          </w:tcPr>
          <w:p w14:paraId="6C80F1A8" w14:textId="77777777" w:rsidR="00E533EE" w:rsidRPr="00F32511" w:rsidRDefault="00E533EE" w:rsidP="000D6498">
            <w:pPr>
              <w:jc w:val="center"/>
              <w:rPr>
                <w:b/>
              </w:rPr>
            </w:pPr>
            <w:r w:rsidRPr="00F32511">
              <w:rPr>
                <w:b/>
              </w:rPr>
              <w:t>7</w:t>
            </w:r>
          </w:p>
        </w:tc>
        <w:tc>
          <w:tcPr>
            <w:tcW w:w="828" w:type="dxa"/>
          </w:tcPr>
          <w:p w14:paraId="29C3A16F" w14:textId="77777777" w:rsidR="00E533EE" w:rsidRPr="00F32511" w:rsidRDefault="00E533EE" w:rsidP="000D6498">
            <w:pPr>
              <w:jc w:val="center"/>
              <w:rPr>
                <w:b/>
              </w:rPr>
            </w:pPr>
            <w:r w:rsidRPr="00F32511">
              <w:rPr>
                <w:b/>
              </w:rPr>
              <w:t>8</w:t>
            </w:r>
          </w:p>
        </w:tc>
        <w:tc>
          <w:tcPr>
            <w:tcW w:w="728" w:type="dxa"/>
          </w:tcPr>
          <w:p w14:paraId="5114EC46" w14:textId="77777777" w:rsidR="00E533EE" w:rsidRPr="00F32511" w:rsidRDefault="00E533EE" w:rsidP="000D6498">
            <w:pPr>
              <w:jc w:val="center"/>
              <w:rPr>
                <w:b/>
              </w:rPr>
            </w:pPr>
            <w:r w:rsidRPr="00F32511">
              <w:rPr>
                <w:b/>
              </w:rPr>
              <w:t>9</w:t>
            </w:r>
          </w:p>
        </w:tc>
        <w:tc>
          <w:tcPr>
            <w:tcW w:w="632" w:type="dxa"/>
          </w:tcPr>
          <w:p w14:paraId="2AB9282D" w14:textId="77777777" w:rsidR="00E533EE" w:rsidRPr="00F32511" w:rsidRDefault="00E533EE" w:rsidP="000D6498">
            <w:pPr>
              <w:jc w:val="center"/>
              <w:rPr>
                <w:b/>
              </w:rPr>
            </w:pPr>
            <w:r w:rsidRPr="00F32511">
              <w:rPr>
                <w:b/>
              </w:rPr>
              <w:t>10</w:t>
            </w:r>
          </w:p>
        </w:tc>
        <w:tc>
          <w:tcPr>
            <w:tcW w:w="1011" w:type="dxa"/>
          </w:tcPr>
          <w:p w14:paraId="1C470BA9" w14:textId="77777777" w:rsidR="00E533EE" w:rsidRPr="00F32511" w:rsidRDefault="00E533EE" w:rsidP="000D6498">
            <w:pPr>
              <w:jc w:val="center"/>
              <w:rPr>
                <w:b/>
              </w:rPr>
            </w:pPr>
            <w:r w:rsidRPr="00F32511">
              <w:rPr>
                <w:b/>
              </w:rPr>
              <w:t>Summe</w:t>
            </w:r>
          </w:p>
        </w:tc>
      </w:tr>
      <w:tr w:rsidR="00E533EE" w:rsidRPr="00F32511" w14:paraId="45BD1C8E" w14:textId="77777777" w:rsidTr="000876D3">
        <w:tc>
          <w:tcPr>
            <w:tcW w:w="1770" w:type="dxa"/>
          </w:tcPr>
          <w:p w14:paraId="78E2EC84" w14:textId="77777777" w:rsidR="00E533EE" w:rsidRPr="00F32511" w:rsidRDefault="00E533EE" w:rsidP="000D6498">
            <w:pPr>
              <w:rPr>
                <w:b/>
              </w:rPr>
            </w:pPr>
            <w:r w:rsidRPr="00F32511">
              <w:rPr>
                <w:b/>
              </w:rPr>
              <w:t>Originalverlauf</w:t>
            </w:r>
          </w:p>
        </w:tc>
        <w:tc>
          <w:tcPr>
            <w:tcW w:w="629" w:type="dxa"/>
          </w:tcPr>
          <w:p w14:paraId="3498850E" w14:textId="34FB50BC" w:rsidR="00E533EE" w:rsidRPr="00F32511" w:rsidRDefault="003F559D" w:rsidP="000D6498">
            <w:pPr>
              <w:jc w:val="center"/>
            </w:pPr>
            <w:r w:rsidRPr="00F32511">
              <w:rPr>
                <w:noProof/>
                <w:lang w:eastAsia="de-DE"/>
              </w:rPr>
              <mc:AlternateContent>
                <mc:Choice Requires="wps">
                  <w:drawing>
                    <wp:anchor distT="0" distB="0" distL="114300" distR="114300" simplePos="0" relativeHeight="251659264" behindDoc="0" locked="0" layoutInCell="1" allowOverlap="1" wp14:anchorId="78B70A67" wp14:editId="4A5188D6">
                      <wp:simplePos x="0" y="0"/>
                      <wp:positionH relativeFrom="column">
                        <wp:posOffset>203200</wp:posOffset>
                      </wp:positionH>
                      <wp:positionV relativeFrom="paragraph">
                        <wp:posOffset>98425</wp:posOffset>
                      </wp:positionV>
                      <wp:extent cx="308610" cy="143510"/>
                      <wp:effectExtent l="38100" t="0" r="0" b="46990"/>
                      <wp:wrapNone/>
                      <wp:docPr id="7" name="Gerade Verbindung mit Pfeil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8610" cy="14351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69F264" id="_x0000_t32" coordsize="21600,21600" o:spt="32" o:oned="t" path="m,l21600,21600e" filled="f">
                      <v:path arrowok="t" fillok="f" o:connecttype="none"/>
                      <o:lock v:ext="edit" shapetype="t"/>
                    </v:shapetype>
                    <v:shape id="Gerade Verbindung mit Pfeil 7" o:spid="_x0000_s1026" type="#_x0000_t32" style="position:absolute;margin-left:16pt;margin-top:7.75pt;width:24.3pt;height:11.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" strokecolor="red">
                      <v:stroke endarrow="open"/>
                      <o:lock v:ext="edit" shapetype="f"/>
                    </v:shape>
                  </w:pict>
                </mc:Fallback>
              </mc:AlternateContent>
            </w:r>
            <w:r w:rsidRPr="00F32511">
              <w:rPr>
                <w:noProof/>
                <w:lang w:eastAsia="de-DE"/>
              </w:rPr>
              <mc:AlternateContent>
                <mc:Choice Requires="wps">
                  <w:drawing>
                    <wp:anchor distT="0" distB="0" distL="114300" distR="114300" simplePos="0" relativeHeight="251661312" behindDoc="0" locked="0" layoutInCell="1" allowOverlap="1" wp14:anchorId="21171A2A" wp14:editId="0A28534F">
                      <wp:simplePos x="0" y="0"/>
                      <wp:positionH relativeFrom="column">
                        <wp:posOffset>202565</wp:posOffset>
                      </wp:positionH>
                      <wp:positionV relativeFrom="paragraph">
                        <wp:posOffset>71755</wp:posOffset>
                      </wp:positionV>
                      <wp:extent cx="321310" cy="274955"/>
                      <wp:effectExtent l="0" t="0" r="59690" b="29845"/>
                      <wp:wrapNone/>
                      <wp:docPr id="1" name="Gerade Verbindung mit Pfeil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1310" cy="274955"/>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92ED9" id="Gerade Verbindung mit Pfeil 3" o:spid="_x0000_s1026" type="#_x0000_t32" style="position:absolute;margin-left:15.95pt;margin-top:5.65pt;width:25.3pt;height:2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" strokecolor="#00b050">
                      <v:stroke endarrow="open"/>
                      <o:lock v:ext="edit" shapetype="f"/>
                    </v:shape>
                  </w:pict>
                </mc:Fallback>
              </mc:AlternateContent>
            </w:r>
            <w:r w:rsidR="00E533EE" w:rsidRPr="00F32511">
              <w:t>5</w:t>
            </w:r>
          </w:p>
        </w:tc>
        <w:tc>
          <w:tcPr>
            <w:tcW w:w="394" w:type="dxa"/>
          </w:tcPr>
          <w:p w14:paraId="5A3542BA" w14:textId="3BF7498C" w:rsidR="00E533EE" w:rsidRPr="00F32511" w:rsidRDefault="003F559D" w:rsidP="000D6498">
            <w:pPr>
              <w:jc w:val="center"/>
            </w:pPr>
            <w:r w:rsidRPr="00F32511">
              <w:rPr>
                <w:noProof/>
                <w:lang w:eastAsia="de-DE"/>
              </w:rPr>
              <mc:AlternateContent>
                <mc:Choice Requires="wps">
                  <w:drawing>
                    <wp:anchor distT="0" distB="0" distL="114300" distR="114300" simplePos="0" relativeHeight="251660288" behindDoc="0" locked="0" layoutInCell="1" allowOverlap="1" wp14:anchorId="0E5383C5" wp14:editId="060654FE">
                      <wp:simplePos x="0" y="0"/>
                      <wp:positionH relativeFrom="column">
                        <wp:posOffset>156845</wp:posOffset>
                      </wp:positionH>
                      <wp:positionV relativeFrom="paragraph">
                        <wp:posOffset>98425</wp:posOffset>
                      </wp:positionV>
                      <wp:extent cx="317500" cy="143510"/>
                      <wp:effectExtent l="38100" t="0" r="6350" b="46990"/>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7500" cy="14351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590B2" id="Gerade Verbindung mit Pfeil 8" o:spid="_x0000_s1026" type="#_x0000_t32" style="position:absolute;margin-left:12.35pt;margin-top:7.75pt;width:25pt;height:11.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" strokecolor="red">
                      <v:stroke endarrow="open"/>
                      <o:lock v:ext="edit" shapetype="f"/>
                    </v:shape>
                  </w:pict>
                </mc:Fallback>
              </mc:AlternateContent>
            </w:r>
            <w:r w:rsidRPr="00F32511">
              <w:rPr>
                <w:noProof/>
                <w:lang w:eastAsia="de-DE"/>
              </w:rPr>
              <mc:AlternateContent>
                <mc:Choice Requires="wps">
                  <w:drawing>
                    <wp:anchor distT="0" distB="0" distL="114300" distR="114300" simplePos="0" relativeHeight="251662336" behindDoc="0" locked="0" layoutInCell="1" allowOverlap="1" wp14:anchorId="34F2CD1F" wp14:editId="20C212CD">
                      <wp:simplePos x="0" y="0"/>
                      <wp:positionH relativeFrom="column">
                        <wp:posOffset>181610</wp:posOffset>
                      </wp:positionH>
                      <wp:positionV relativeFrom="paragraph">
                        <wp:posOffset>80645</wp:posOffset>
                      </wp:positionV>
                      <wp:extent cx="321310" cy="274955"/>
                      <wp:effectExtent l="0" t="0" r="59690" b="29845"/>
                      <wp:wrapNone/>
                      <wp:docPr id="4" name="Gerade Verbindung mit Pfeil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1310" cy="274955"/>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CE917" id="Gerade Verbindung mit Pfeil 4" o:spid="_x0000_s1026" type="#_x0000_t32" style="position:absolute;margin-left:14.3pt;margin-top:6.35pt;width:25.3pt;height:2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" strokecolor="#00b050">
                      <v:stroke endarrow="open"/>
                      <o:lock v:ext="edit" shapetype="f"/>
                    </v:shape>
                  </w:pict>
                </mc:Fallback>
              </mc:AlternateContent>
            </w:r>
            <w:r w:rsidR="00E533EE" w:rsidRPr="00F32511">
              <w:t>7</w:t>
            </w:r>
          </w:p>
        </w:tc>
        <w:tc>
          <w:tcPr>
            <w:tcW w:w="630" w:type="dxa"/>
          </w:tcPr>
          <w:p w14:paraId="484DAED7" w14:textId="77777777" w:rsidR="00E533EE" w:rsidRPr="00F32511" w:rsidRDefault="00E533EE" w:rsidP="000D6498">
            <w:pPr>
              <w:jc w:val="center"/>
            </w:pPr>
            <w:r w:rsidRPr="00F32511">
              <w:t>9</w:t>
            </w:r>
          </w:p>
        </w:tc>
        <w:tc>
          <w:tcPr>
            <w:tcW w:w="828" w:type="dxa"/>
          </w:tcPr>
          <w:p w14:paraId="67393CB4" w14:textId="77777777" w:rsidR="00E533EE" w:rsidRPr="00F32511" w:rsidRDefault="00E533EE" w:rsidP="000D6498">
            <w:pPr>
              <w:jc w:val="center"/>
            </w:pPr>
            <w:r w:rsidRPr="00F32511">
              <w:t>10</w:t>
            </w:r>
          </w:p>
        </w:tc>
        <w:tc>
          <w:tcPr>
            <w:tcW w:w="504" w:type="dxa"/>
          </w:tcPr>
          <w:p w14:paraId="19DAB3FD" w14:textId="77777777" w:rsidR="00E533EE" w:rsidRPr="00F32511" w:rsidRDefault="00E533EE" w:rsidP="000D6498">
            <w:pPr>
              <w:jc w:val="center"/>
            </w:pPr>
            <w:r w:rsidRPr="00F32511">
              <w:t>12</w:t>
            </w:r>
          </w:p>
        </w:tc>
        <w:tc>
          <w:tcPr>
            <w:tcW w:w="828" w:type="dxa"/>
          </w:tcPr>
          <w:p w14:paraId="7637A847" w14:textId="77777777" w:rsidR="00E533EE" w:rsidRPr="00F32511" w:rsidRDefault="00E533EE" w:rsidP="000D6498">
            <w:pPr>
              <w:jc w:val="center"/>
            </w:pPr>
            <w:r w:rsidRPr="00F32511">
              <w:t>14</w:t>
            </w:r>
          </w:p>
        </w:tc>
        <w:tc>
          <w:tcPr>
            <w:tcW w:w="504" w:type="dxa"/>
          </w:tcPr>
          <w:p w14:paraId="503FB4E9" w14:textId="77777777" w:rsidR="00E533EE" w:rsidRPr="00F32511" w:rsidRDefault="00E533EE" w:rsidP="000D6498">
            <w:pPr>
              <w:jc w:val="center"/>
            </w:pPr>
            <w:r w:rsidRPr="00F32511">
              <w:t>14</w:t>
            </w:r>
          </w:p>
        </w:tc>
        <w:tc>
          <w:tcPr>
            <w:tcW w:w="828" w:type="dxa"/>
          </w:tcPr>
          <w:p w14:paraId="370C3812" w14:textId="77777777" w:rsidR="00E533EE" w:rsidRPr="00F32511" w:rsidRDefault="00E533EE" w:rsidP="000D6498">
            <w:pPr>
              <w:jc w:val="center"/>
            </w:pPr>
            <w:r w:rsidRPr="00F32511">
              <w:t>11</w:t>
            </w:r>
          </w:p>
        </w:tc>
        <w:tc>
          <w:tcPr>
            <w:tcW w:w="728" w:type="dxa"/>
          </w:tcPr>
          <w:p w14:paraId="6ACFD3D1" w14:textId="77777777" w:rsidR="00E533EE" w:rsidRPr="00F32511" w:rsidRDefault="00E533EE" w:rsidP="000D6498">
            <w:pPr>
              <w:jc w:val="center"/>
            </w:pPr>
            <w:r w:rsidRPr="00F32511">
              <w:t>9</w:t>
            </w:r>
          </w:p>
        </w:tc>
        <w:tc>
          <w:tcPr>
            <w:tcW w:w="632" w:type="dxa"/>
          </w:tcPr>
          <w:p w14:paraId="41FDEB7E" w14:textId="77777777" w:rsidR="00E533EE" w:rsidRPr="00F32511" w:rsidRDefault="00E533EE" w:rsidP="000D6498">
            <w:pPr>
              <w:jc w:val="center"/>
            </w:pPr>
            <w:r w:rsidRPr="00F32511">
              <w:t>8</w:t>
            </w:r>
          </w:p>
        </w:tc>
        <w:tc>
          <w:tcPr>
            <w:tcW w:w="1011" w:type="dxa"/>
          </w:tcPr>
          <w:p w14:paraId="45401046" w14:textId="77777777" w:rsidR="00E533EE" w:rsidRPr="00F32511" w:rsidRDefault="00E533EE" w:rsidP="000D6498">
            <w:pPr>
              <w:jc w:val="center"/>
            </w:pPr>
            <w:r w:rsidRPr="00F32511">
              <w:t>99</w:t>
            </w:r>
          </w:p>
        </w:tc>
      </w:tr>
      <w:tr w:rsidR="00E533EE" w:rsidRPr="00F32511" w14:paraId="3B17560F" w14:textId="77777777" w:rsidTr="000876D3">
        <w:tc>
          <w:tcPr>
            <w:tcW w:w="1770" w:type="dxa"/>
          </w:tcPr>
          <w:p w14:paraId="02FD463C" w14:textId="77777777" w:rsidR="00E533EE" w:rsidRPr="00F32511" w:rsidRDefault="00E533EE" w:rsidP="000D6498">
            <w:pPr>
              <w:rPr>
                <w:b/>
              </w:rPr>
            </w:pPr>
            <w:r w:rsidRPr="00F32511">
              <w:rPr>
                <w:b/>
                <w:color w:val="FF0000"/>
              </w:rPr>
              <w:t>Verlauf - 1</w:t>
            </w:r>
          </w:p>
        </w:tc>
        <w:tc>
          <w:tcPr>
            <w:tcW w:w="629" w:type="dxa"/>
          </w:tcPr>
          <w:p w14:paraId="497C2CAF" w14:textId="77777777" w:rsidR="00E533EE" w:rsidRPr="00F32511" w:rsidRDefault="00E533EE" w:rsidP="000D6498">
            <w:pPr>
              <w:jc w:val="center"/>
            </w:pPr>
            <w:r w:rsidRPr="00F32511">
              <w:t>7</w:t>
            </w:r>
          </w:p>
        </w:tc>
        <w:tc>
          <w:tcPr>
            <w:tcW w:w="394" w:type="dxa"/>
          </w:tcPr>
          <w:p w14:paraId="3BCB1AF5" w14:textId="77777777" w:rsidR="00E533EE" w:rsidRPr="00F32511" w:rsidRDefault="00E533EE" w:rsidP="000D6498">
            <w:pPr>
              <w:jc w:val="center"/>
            </w:pPr>
            <w:r w:rsidRPr="00F32511">
              <w:t>9</w:t>
            </w:r>
          </w:p>
        </w:tc>
        <w:tc>
          <w:tcPr>
            <w:tcW w:w="630" w:type="dxa"/>
          </w:tcPr>
          <w:p w14:paraId="79D5EA43" w14:textId="77777777" w:rsidR="00E533EE" w:rsidRPr="00F32511" w:rsidRDefault="00E533EE" w:rsidP="000D6498">
            <w:pPr>
              <w:jc w:val="center"/>
            </w:pPr>
            <w:r w:rsidRPr="00F32511">
              <w:t>10</w:t>
            </w:r>
          </w:p>
        </w:tc>
        <w:tc>
          <w:tcPr>
            <w:tcW w:w="828" w:type="dxa"/>
          </w:tcPr>
          <w:p w14:paraId="1E891490" w14:textId="77777777" w:rsidR="00E533EE" w:rsidRPr="00F32511" w:rsidRDefault="00E533EE" w:rsidP="000D6498">
            <w:pPr>
              <w:jc w:val="center"/>
            </w:pPr>
            <w:r w:rsidRPr="00F32511">
              <w:t>12</w:t>
            </w:r>
          </w:p>
        </w:tc>
        <w:tc>
          <w:tcPr>
            <w:tcW w:w="504" w:type="dxa"/>
          </w:tcPr>
          <w:p w14:paraId="0BE6947C" w14:textId="77777777" w:rsidR="00E533EE" w:rsidRPr="00F32511" w:rsidRDefault="00E533EE" w:rsidP="000D6498">
            <w:pPr>
              <w:jc w:val="center"/>
            </w:pPr>
            <w:r w:rsidRPr="00F32511">
              <w:t>14</w:t>
            </w:r>
          </w:p>
        </w:tc>
        <w:tc>
          <w:tcPr>
            <w:tcW w:w="828" w:type="dxa"/>
          </w:tcPr>
          <w:p w14:paraId="27DB070E" w14:textId="77777777" w:rsidR="00E533EE" w:rsidRPr="00F32511" w:rsidRDefault="00E533EE" w:rsidP="000D6498">
            <w:pPr>
              <w:jc w:val="center"/>
            </w:pPr>
            <w:r w:rsidRPr="00F32511">
              <w:t>14</w:t>
            </w:r>
          </w:p>
        </w:tc>
        <w:tc>
          <w:tcPr>
            <w:tcW w:w="504" w:type="dxa"/>
          </w:tcPr>
          <w:p w14:paraId="18AA6BCC" w14:textId="77777777" w:rsidR="00E533EE" w:rsidRPr="00F32511" w:rsidRDefault="00E533EE" w:rsidP="000D6498">
            <w:pPr>
              <w:jc w:val="center"/>
            </w:pPr>
            <w:r w:rsidRPr="00F32511">
              <w:t>11</w:t>
            </w:r>
          </w:p>
        </w:tc>
        <w:tc>
          <w:tcPr>
            <w:tcW w:w="828" w:type="dxa"/>
          </w:tcPr>
          <w:p w14:paraId="5CF61E11" w14:textId="77777777" w:rsidR="00E533EE" w:rsidRPr="00F32511" w:rsidRDefault="00E533EE" w:rsidP="000D6498">
            <w:pPr>
              <w:jc w:val="center"/>
            </w:pPr>
            <w:r w:rsidRPr="00F32511">
              <w:t>9</w:t>
            </w:r>
          </w:p>
        </w:tc>
        <w:tc>
          <w:tcPr>
            <w:tcW w:w="728" w:type="dxa"/>
          </w:tcPr>
          <w:p w14:paraId="68EC4B6A" w14:textId="77777777" w:rsidR="00E533EE" w:rsidRPr="00F32511" w:rsidRDefault="00E533EE" w:rsidP="000D6498">
            <w:pPr>
              <w:jc w:val="center"/>
            </w:pPr>
            <w:r w:rsidRPr="00F32511">
              <w:t>8</w:t>
            </w:r>
          </w:p>
        </w:tc>
        <w:tc>
          <w:tcPr>
            <w:tcW w:w="632" w:type="dxa"/>
          </w:tcPr>
          <w:p w14:paraId="4C160829" w14:textId="77777777" w:rsidR="00E533EE" w:rsidRPr="00F32511" w:rsidRDefault="00E533EE" w:rsidP="000D6498">
            <w:pPr>
              <w:jc w:val="center"/>
            </w:pPr>
            <w:r w:rsidRPr="00F32511">
              <w:t>5</w:t>
            </w:r>
          </w:p>
        </w:tc>
        <w:tc>
          <w:tcPr>
            <w:tcW w:w="1011" w:type="dxa"/>
          </w:tcPr>
          <w:p w14:paraId="0443E0E5" w14:textId="77777777" w:rsidR="00E533EE" w:rsidRPr="00F32511" w:rsidRDefault="00E533EE" w:rsidP="000D6498">
            <w:pPr>
              <w:jc w:val="center"/>
            </w:pPr>
            <w:r w:rsidRPr="00F32511">
              <w:t>99</w:t>
            </w:r>
          </w:p>
        </w:tc>
      </w:tr>
      <w:tr w:rsidR="00E533EE" w:rsidRPr="00F32511" w14:paraId="587E13A9" w14:textId="77777777" w:rsidTr="000876D3">
        <w:tc>
          <w:tcPr>
            <w:tcW w:w="1770" w:type="dxa"/>
          </w:tcPr>
          <w:p w14:paraId="094D3F04" w14:textId="77777777" w:rsidR="00E533EE" w:rsidRPr="00F32511" w:rsidRDefault="00E533EE" w:rsidP="000D6498">
            <w:pPr>
              <w:rPr>
                <w:b/>
              </w:rPr>
            </w:pPr>
            <w:r w:rsidRPr="00F32511">
              <w:rPr>
                <w:b/>
                <w:color w:val="00B050"/>
              </w:rPr>
              <w:t xml:space="preserve">Verlauf +1 </w:t>
            </w:r>
          </w:p>
        </w:tc>
        <w:tc>
          <w:tcPr>
            <w:tcW w:w="629" w:type="dxa"/>
          </w:tcPr>
          <w:p w14:paraId="73772D74" w14:textId="77777777" w:rsidR="00E533EE" w:rsidRPr="00F32511" w:rsidRDefault="00E533EE" w:rsidP="000D6498">
            <w:pPr>
              <w:jc w:val="center"/>
            </w:pPr>
            <w:r w:rsidRPr="00F32511">
              <w:t>8</w:t>
            </w:r>
          </w:p>
        </w:tc>
        <w:tc>
          <w:tcPr>
            <w:tcW w:w="394" w:type="dxa"/>
          </w:tcPr>
          <w:p w14:paraId="3E17B367" w14:textId="77777777" w:rsidR="00E533EE" w:rsidRPr="00F32511" w:rsidRDefault="00E533EE" w:rsidP="000D6498">
            <w:pPr>
              <w:jc w:val="center"/>
            </w:pPr>
            <w:r w:rsidRPr="00F32511">
              <w:t>5</w:t>
            </w:r>
          </w:p>
        </w:tc>
        <w:tc>
          <w:tcPr>
            <w:tcW w:w="630" w:type="dxa"/>
          </w:tcPr>
          <w:p w14:paraId="2E4A3E6D" w14:textId="77777777" w:rsidR="00E533EE" w:rsidRPr="00F32511" w:rsidRDefault="00E533EE" w:rsidP="000D6498">
            <w:pPr>
              <w:jc w:val="center"/>
            </w:pPr>
            <w:r w:rsidRPr="00F32511">
              <w:t>7</w:t>
            </w:r>
          </w:p>
        </w:tc>
        <w:tc>
          <w:tcPr>
            <w:tcW w:w="828" w:type="dxa"/>
          </w:tcPr>
          <w:p w14:paraId="7149A46D" w14:textId="77777777" w:rsidR="00E533EE" w:rsidRPr="00F32511" w:rsidRDefault="00E533EE" w:rsidP="000D6498">
            <w:pPr>
              <w:jc w:val="center"/>
            </w:pPr>
            <w:r w:rsidRPr="00F32511">
              <w:t>9</w:t>
            </w:r>
          </w:p>
        </w:tc>
        <w:tc>
          <w:tcPr>
            <w:tcW w:w="504" w:type="dxa"/>
          </w:tcPr>
          <w:p w14:paraId="3135D8B8" w14:textId="77777777" w:rsidR="00E533EE" w:rsidRPr="00F32511" w:rsidRDefault="00E533EE" w:rsidP="000D6498">
            <w:pPr>
              <w:jc w:val="center"/>
            </w:pPr>
            <w:r w:rsidRPr="00F32511">
              <w:t>10</w:t>
            </w:r>
          </w:p>
        </w:tc>
        <w:tc>
          <w:tcPr>
            <w:tcW w:w="828" w:type="dxa"/>
          </w:tcPr>
          <w:p w14:paraId="79C7CCB4" w14:textId="77777777" w:rsidR="00E533EE" w:rsidRPr="00F32511" w:rsidRDefault="00E533EE" w:rsidP="000D6498">
            <w:pPr>
              <w:jc w:val="center"/>
            </w:pPr>
            <w:r w:rsidRPr="00F32511">
              <w:t>12</w:t>
            </w:r>
          </w:p>
        </w:tc>
        <w:tc>
          <w:tcPr>
            <w:tcW w:w="504" w:type="dxa"/>
          </w:tcPr>
          <w:p w14:paraId="010508A2" w14:textId="77777777" w:rsidR="00E533EE" w:rsidRPr="00F32511" w:rsidRDefault="00E533EE" w:rsidP="000D6498">
            <w:pPr>
              <w:jc w:val="center"/>
            </w:pPr>
            <w:r w:rsidRPr="00F32511">
              <w:t>14</w:t>
            </w:r>
          </w:p>
        </w:tc>
        <w:tc>
          <w:tcPr>
            <w:tcW w:w="828" w:type="dxa"/>
          </w:tcPr>
          <w:p w14:paraId="3928F06A" w14:textId="77777777" w:rsidR="00E533EE" w:rsidRPr="00F32511" w:rsidRDefault="00E533EE" w:rsidP="000D6498">
            <w:pPr>
              <w:jc w:val="center"/>
            </w:pPr>
            <w:r w:rsidRPr="00F32511">
              <w:t>14</w:t>
            </w:r>
          </w:p>
        </w:tc>
        <w:tc>
          <w:tcPr>
            <w:tcW w:w="728" w:type="dxa"/>
          </w:tcPr>
          <w:p w14:paraId="729BE9DF" w14:textId="77777777" w:rsidR="00E533EE" w:rsidRPr="00F32511" w:rsidRDefault="00E533EE" w:rsidP="000D6498">
            <w:pPr>
              <w:jc w:val="center"/>
            </w:pPr>
            <w:r w:rsidRPr="00F32511">
              <w:t>11</w:t>
            </w:r>
          </w:p>
        </w:tc>
        <w:tc>
          <w:tcPr>
            <w:tcW w:w="632" w:type="dxa"/>
          </w:tcPr>
          <w:p w14:paraId="626813BC" w14:textId="77777777" w:rsidR="00E533EE" w:rsidRPr="00F32511" w:rsidRDefault="00E533EE" w:rsidP="000D6498">
            <w:pPr>
              <w:jc w:val="center"/>
            </w:pPr>
            <w:r w:rsidRPr="00F32511">
              <w:t>9</w:t>
            </w:r>
          </w:p>
        </w:tc>
        <w:tc>
          <w:tcPr>
            <w:tcW w:w="1011" w:type="dxa"/>
          </w:tcPr>
          <w:p w14:paraId="4DC9F9B9" w14:textId="77777777" w:rsidR="00E533EE" w:rsidRPr="00F32511" w:rsidRDefault="00E533EE" w:rsidP="000D6498">
            <w:pPr>
              <w:jc w:val="center"/>
            </w:pPr>
            <w:r w:rsidRPr="00F32511">
              <w:t>99</w:t>
            </w:r>
          </w:p>
        </w:tc>
      </w:tr>
      <w:tr w:rsidR="00E533EE" w:rsidRPr="00F32511" w14:paraId="3A38BDC0" w14:textId="77777777" w:rsidTr="000876D3">
        <w:tc>
          <w:tcPr>
            <w:tcW w:w="1770" w:type="dxa"/>
          </w:tcPr>
          <w:p w14:paraId="77C511FC" w14:textId="77777777" w:rsidR="00E533EE" w:rsidRPr="00F32511" w:rsidRDefault="00E533EE" w:rsidP="000D6498">
            <w:pPr>
              <w:rPr>
                <w:b/>
              </w:rPr>
            </w:pPr>
            <w:r w:rsidRPr="00F32511">
              <w:rPr>
                <w:b/>
              </w:rPr>
              <w:t>Durchschnitt</w:t>
            </w:r>
          </w:p>
        </w:tc>
        <w:tc>
          <w:tcPr>
            <w:tcW w:w="629" w:type="dxa"/>
            <w:vAlign w:val="bottom"/>
          </w:tcPr>
          <w:p w14:paraId="5E4FD759" w14:textId="77777777" w:rsidR="00E533EE" w:rsidRPr="00F32511" w:rsidRDefault="00E533EE" w:rsidP="000D6498">
            <w:pPr>
              <w:jc w:val="center"/>
              <w:rPr>
                <w:color w:val="000000"/>
                <w:sz w:val="20"/>
                <w:szCs w:val="20"/>
              </w:rPr>
            </w:pPr>
            <w:r w:rsidRPr="00F32511">
              <w:rPr>
                <w:color w:val="000000"/>
                <w:sz w:val="20"/>
                <w:szCs w:val="20"/>
              </w:rPr>
              <w:t>6,66</w:t>
            </w:r>
          </w:p>
        </w:tc>
        <w:tc>
          <w:tcPr>
            <w:tcW w:w="394" w:type="dxa"/>
            <w:vAlign w:val="bottom"/>
          </w:tcPr>
          <w:p w14:paraId="38055344" w14:textId="77777777" w:rsidR="00E533EE" w:rsidRPr="00F32511" w:rsidRDefault="00E533EE" w:rsidP="000D6498">
            <w:pPr>
              <w:jc w:val="center"/>
              <w:rPr>
                <w:color w:val="000000"/>
                <w:sz w:val="20"/>
                <w:szCs w:val="20"/>
              </w:rPr>
            </w:pPr>
            <w:r w:rsidRPr="00F32511">
              <w:rPr>
                <w:color w:val="000000"/>
                <w:sz w:val="20"/>
                <w:szCs w:val="20"/>
              </w:rPr>
              <w:t>7</w:t>
            </w:r>
          </w:p>
        </w:tc>
        <w:tc>
          <w:tcPr>
            <w:tcW w:w="630" w:type="dxa"/>
            <w:vAlign w:val="bottom"/>
          </w:tcPr>
          <w:p w14:paraId="3F581AB0" w14:textId="77777777" w:rsidR="00E533EE" w:rsidRPr="00F32511" w:rsidRDefault="00E533EE" w:rsidP="000D6498">
            <w:pPr>
              <w:jc w:val="center"/>
              <w:rPr>
                <w:color w:val="000000"/>
                <w:sz w:val="20"/>
                <w:szCs w:val="20"/>
              </w:rPr>
            </w:pPr>
            <w:r w:rsidRPr="00F32511">
              <w:rPr>
                <w:color w:val="000000"/>
                <w:sz w:val="20"/>
                <w:szCs w:val="20"/>
              </w:rPr>
              <w:t>8,66</w:t>
            </w:r>
          </w:p>
        </w:tc>
        <w:tc>
          <w:tcPr>
            <w:tcW w:w="828" w:type="dxa"/>
            <w:vAlign w:val="bottom"/>
          </w:tcPr>
          <w:p w14:paraId="3204BA9D" w14:textId="77777777" w:rsidR="00E533EE" w:rsidRPr="00F32511" w:rsidRDefault="00E533EE" w:rsidP="000D6498">
            <w:pPr>
              <w:jc w:val="center"/>
              <w:rPr>
                <w:color w:val="000000"/>
                <w:sz w:val="20"/>
                <w:szCs w:val="20"/>
              </w:rPr>
            </w:pPr>
            <w:r w:rsidRPr="00F32511">
              <w:rPr>
                <w:color w:val="000000"/>
                <w:sz w:val="20"/>
                <w:szCs w:val="20"/>
              </w:rPr>
              <w:t>10,333</w:t>
            </w:r>
          </w:p>
        </w:tc>
        <w:tc>
          <w:tcPr>
            <w:tcW w:w="504" w:type="dxa"/>
            <w:vAlign w:val="bottom"/>
          </w:tcPr>
          <w:p w14:paraId="7A77E95B" w14:textId="77777777" w:rsidR="00E533EE" w:rsidRPr="00F32511" w:rsidRDefault="00E533EE" w:rsidP="000D6498">
            <w:pPr>
              <w:jc w:val="center"/>
              <w:rPr>
                <w:color w:val="000000"/>
                <w:sz w:val="20"/>
                <w:szCs w:val="20"/>
              </w:rPr>
            </w:pPr>
            <w:r w:rsidRPr="00F32511">
              <w:rPr>
                <w:color w:val="000000"/>
                <w:sz w:val="20"/>
                <w:szCs w:val="20"/>
              </w:rPr>
              <w:t>12</w:t>
            </w:r>
          </w:p>
        </w:tc>
        <w:tc>
          <w:tcPr>
            <w:tcW w:w="828" w:type="dxa"/>
            <w:vAlign w:val="bottom"/>
          </w:tcPr>
          <w:p w14:paraId="65403D78" w14:textId="77777777" w:rsidR="00E533EE" w:rsidRPr="00F32511" w:rsidRDefault="00E533EE" w:rsidP="000D6498">
            <w:pPr>
              <w:jc w:val="center"/>
              <w:rPr>
                <w:color w:val="000000"/>
                <w:sz w:val="20"/>
                <w:szCs w:val="20"/>
              </w:rPr>
            </w:pPr>
            <w:r w:rsidRPr="00F32511">
              <w:rPr>
                <w:color w:val="000000"/>
                <w:sz w:val="20"/>
                <w:szCs w:val="20"/>
              </w:rPr>
              <w:t>13,333</w:t>
            </w:r>
          </w:p>
        </w:tc>
        <w:tc>
          <w:tcPr>
            <w:tcW w:w="504" w:type="dxa"/>
            <w:vAlign w:val="bottom"/>
          </w:tcPr>
          <w:p w14:paraId="6C8316B5" w14:textId="77777777" w:rsidR="00E533EE" w:rsidRPr="00F32511" w:rsidRDefault="00E533EE" w:rsidP="000D6498">
            <w:pPr>
              <w:jc w:val="center"/>
              <w:rPr>
                <w:color w:val="000000"/>
                <w:sz w:val="20"/>
                <w:szCs w:val="20"/>
              </w:rPr>
            </w:pPr>
            <w:r w:rsidRPr="00F32511">
              <w:rPr>
                <w:color w:val="000000"/>
                <w:sz w:val="20"/>
                <w:szCs w:val="20"/>
              </w:rPr>
              <w:t>13</w:t>
            </w:r>
          </w:p>
        </w:tc>
        <w:tc>
          <w:tcPr>
            <w:tcW w:w="828" w:type="dxa"/>
            <w:vAlign w:val="bottom"/>
          </w:tcPr>
          <w:p w14:paraId="7C0B1017" w14:textId="77777777" w:rsidR="00E533EE" w:rsidRPr="00F32511" w:rsidRDefault="00E533EE" w:rsidP="000D6498">
            <w:pPr>
              <w:jc w:val="center"/>
              <w:rPr>
                <w:color w:val="000000"/>
                <w:sz w:val="20"/>
                <w:szCs w:val="20"/>
              </w:rPr>
            </w:pPr>
            <w:r w:rsidRPr="00F32511">
              <w:rPr>
                <w:color w:val="000000"/>
                <w:sz w:val="20"/>
                <w:szCs w:val="20"/>
              </w:rPr>
              <w:t>11,333</w:t>
            </w:r>
          </w:p>
        </w:tc>
        <w:tc>
          <w:tcPr>
            <w:tcW w:w="728" w:type="dxa"/>
            <w:vAlign w:val="bottom"/>
          </w:tcPr>
          <w:p w14:paraId="4F7549C0" w14:textId="77777777" w:rsidR="00E533EE" w:rsidRPr="00F32511" w:rsidRDefault="00E533EE" w:rsidP="000D6498">
            <w:pPr>
              <w:jc w:val="center"/>
              <w:rPr>
                <w:color w:val="000000"/>
                <w:sz w:val="20"/>
                <w:szCs w:val="20"/>
              </w:rPr>
            </w:pPr>
            <w:r w:rsidRPr="00F32511">
              <w:rPr>
                <w:color w:val="000000"/>
                <w:sz w:val="20"/>
                <w:szCs w:val="20"/>
              </w:rPr>
              <w:t>9,333</w:t>
            </w:r>
          </w:p>
        </w:tc>
        <w:tc>
          <w:tcPr>
            <w:tcW w:w="632" w:type="dxa"/>
            <w:vAlign w:val="bottom"/>
          </w:tcPr>
          <w:p w14:paraId="619B2D47" w14:textId="77777777" w:rsidR="00E533EE" w:rsidRPr="00F32511" w:rsidRDefault="00E533EE" w:rsidP="000D6498">
            <w:pPr>
              <w:jc w:val="center"/>
              <w:rPr>
                <w:color w:val="000000"/>
                <w:sz w:val="20"/>
                <w:szCs w:val="20"/>
              </w:rPr>
            </w:pPr>
            <w:r w:rsidRPr="00F32511">
              <w:rPr>
                <w:color w:val="000000"/>
                <w:sz w:val="20"/>
                <w:szCs w:val="20"/>
              </w:rPr>
              <w:t>7,33</w:t>
            </w:r>
          </w:p>
        </w:tc>
        <w:tc>
          <w:tcPr>
            <w:tcW w:w="1011" w:type="dxa"/>
          </w:tcPr>
          <w:p w14:paraId="1924F787" w14:textId="77777777" w:rsidR="00E533EE" w:rsidRPr="00F32511" w:rsidRDefault="00E533EE" w:rsidP="000D6498">
            <w:pPr>
              <w:jc w:val="center"/>
              <w:rPr>
                <w:color w:val="000000"/>
                <w:sz w:val="20"/>
                <w:szCs w:val="20"/>
              </w:rPr>
            </w:pPr>
            <w:r w:rsidRPr="00F32511">
              <w:t>99</w:t>
            </w:r>
          </w:p>
        </w:tc>
      </w:tr>
    </w:tbl>
    <w:p w14:paraId="2DD44212" w14:textId="77777777" w:rsidR="00E533EE" w:rsidRPr="00F32511" w:rsidRDefault="00E533EE" w:rsidP="00E533EE"/>
    <w:p w14:paraId="42F785C7" w14:textId="77777777" w:rsidR="00E533EE" w:rsidRPr="00F32511" w:rsidRDefault="00E533EE" w:rsidP="00E533EE">
      <w:r w:rsidRPr="00F32511">
        <w:t>Je kleiner der Gleichzeitigkeitsfaktor, umso länger muss der anzuwendende gleitende Durchschnitt sein. Um dem Benutzer Einfluss auf die Stärke der Glättung zu geben, wird ein Glättungsfaktor eingeführt, dessen Defaultwert bei 10 liegt und den der Benutzer ändern kann.</w:t>
      </w:r>
    </w:p>
    <w:p w14:paraId="2CD409F2" w14:textId="77777777" w:rsidR="00E533EE" w:rsidRPr="00F32511" w:rsidRDefault="00E533EE" w:rsidP="00E533EE">
      <w:r w:rsidRPr="00F32511">
        <w:t>Über den eingegebenen Gleichzeitigkeitsfaktor GZF und den Glättungsfaktor GF ermittelt Sophena anhand einer hinterlegten Formel die Länge des anzuwendenden gleitenden Durchschnitts. Die Formel dafür lautet (empirisch entwickelt anhand von Beispieldaten unter der Maßgabe, dass beim Default-Glättungsfaktor die maximale Wärmemenge aus der Simulation ungefähr um den Gleichzeitigkeitsfaktor sinkt):</w:t>
      </w:r>
    </w:p>
    <w:p w14:paraId="5D8E5CE8" w14:textId="77777777" w:rsidR="00E533EE" w:rsidRPr="00F32511" w:rsidRDefault="00E533EE" w:rsidP="00E533EE"/>
    <w:p w14:paraId="398F21E0" w14:textId="77777777" w:rsidR="00E533EE" w:rsidRPr="00F32511" w:rsidRDefault="00E533EE" w:rsidP="00E533EE">
      <w:pPr>
        <w:rPr>
          <w:b/>
        </w:rPr>
      </w:pPr>
      <w:r w:rsidRPr="00F32511">
        <w:rPr>
          <w:b/>
        </w:rPr>
        <w:t xml:space="preserve">Länge = Runden auf ganze ungerade Zahl von </w:t>
      </w:r>
      <w:r w:rsidR="00B03727" w:rsidRPr="00F32511">
        <w:rPr>
          <w:b/>
        </w:rPr>
        <w:t xml:space="preserve">20 * GF * </w:t>
      </w:r>
      <w:r w:rsidRPr="00F32511">
        <w:rPr>
          <w:b/>
        </w:rPr>
        <w:t xml:space="preserve">(1-GZF) * </w:t>
      </w:r>
      <w:r w:rsidR="00B03727" w:rsidRPr="00F32511">
        <w:rPr>
          <w:b/>
        </w:rPr>
        <w:t>2 ^ (10*(1-GZF))</w:t>
      </w:r>
      <w:r w:rsidRPr="00F32511">
        <w:rPr>
          <w:b/>
        </w:rPr>
        <w:t xml:space="preserve"> </w:t>
      </w:r>
    </w:p>
    <w:p w14:paraId="43134FF0" w14:textId="09E98A86" w:rsidR="000876D3" w:rsidRPr="00F32511" w:rsidRDefault="000876D3" w:rsidP="00E533EE">
      <w:pPr>
        <w:rPr>
          <w:b/>
        </w:rPr>
      </w:pPr>
    </w:p>
    <w:p w14:paraId="56EE818E" w14:textId="5D25CFA4" w:rsidR="009E6CEA" w:rsidRPr="00F32511" w:rsidRDefault="00A861A9" w:rsidP="004A327F">
      <w:pPr>
        <w:pStyle w:val="berschrift1"/>
        <w:rPr>
          <w:rFonts w:ascii="Arial" w:hAnsi="Arial" w:cs="Arial"/>
          <w:sz w:val="26"/>
          <w:szCs w:val="26"/>
        </w:rPr>
      </w:pPr>
      <w:bookmarkStart w:id="18" w:name="_Toc410834601"/>
      <w:r w:rsidRPr="00F32511">
        <w:rPr>
          <w:rFonts w:ascii="Arial" w:hAnsi="Arial" w:cs="Arial"/>
          <w:sz w:val="26"/>
          <w:szCs w:val="26"/>
        </w:rPr>
        <w:t>Wärmeerzeuger</w:t>
      </w:r>
      <w:r w:rsidR="009E6CEA" w:rsidRPr="00F32511">
        <w:rPr>
          <w:rFonts w:ascii="Arial" w:hAnsi="Arial" w:cs="Arial"/>
          <w:sz w:val="26"/>
          <w:szCs w:val="26"/>
        </w:rPr>
        <w:t>- und Pufferspeicher-Simulation</w:t>
      </w:r>
      <w:bookmarkEnd w:id="18"/>
    </w:p>
    <w:p w14:paraId="16ECF67C" w14:textId="29D3CC6D" w:rsidR="00FD6A9C" w:rsidRPr="00F32511" w:rsidRDefault="000847CA" w:rsidP="00FD6A9C">
      <w:pPr>
        <w:pStyle w:val="berschrift2"/>
      </w:pPr>
      <w:r w:rsidRPr="00F32511">
        <w:t xml:space="preserve">Grundsätzliche </w:t>
      </w:r>
      <w:r w:rsidR="00FD6A9C" w:rsidRPr="00F32511">
        <w:t xml:space="preserve">Beschreibung </w:t>
      </w:r>
    </w:p>
    <w:p w14:paraId="1BB8BAFB" w14:textId="6C70A2F3" w:rsidR="009E6CEA" w:rsidRPr="00F32511" w:rsidRDefault="009E6CEA" w:rsidP="005349B0">
      <w:r w:rsidRPr="00F32511">
        <w:t xml:space="preserve">Die Simulationsrechnung ist das Herzstück der Planung. Sie ermittelt, wie viele Stunden jeder geplante </w:t>
      </w:r>
      <w:bookmarkStart w:id="19" w:name="_Hlk104279674"/>
      <w:r w:rsidR="00A861A9" w:rsidRPr="00F32511">
        <w:t>Wärmeerzeuger</w:t>
      </w:r>
      <w:bookmarkEnd w:id="19"/>
      <w:r w:rsidRPr="00F32511">
        <w:t xml:space="preserve"> läuft und wie hoch die Nutzung des Pufferspeichers ist.</w:t>
      </w:r>
    </w:p>
    <w:p w14:paraId="18E9F10C" w14:textId="560F360C" w:rsidR="00F760B8" w:rsidRPr="00F32511" w:rsidRDefault="00F760B8" w:rsidP="00F760B8">
      <w:r w:rsidRPr="00F32511">
        <w:t>Dazu muss der Pufferspeicher als „</w:t>
      </w:r>
      <w:r w:rsidR="00A861A9" w:rsidRPr="00F32511">
        <w:t>Wärmeerzeuger</w:t>
      </w:r>
      <w:r w:rsidRPr="00F32511">
        <w:t>“ modelliert werden und seine Kapazität berechnet werden:</w:t>
      </w:r>
    </w:p>
    <w:p w14:paraId="61D1263C" w14:textId="6C4967F1" w:rsidR="00F760B8" w:rsidRPr="00F32511" w:rsidRDefault="00F760B8" w:rsidP="00F760B8">
      <w:r w:rsidRPr="00F32511">
        <w:t>Q</w:t>
      </w:r>
      <w:r w:rsidR="00A31D8D" w:rsidRPr="00F32511">
        <w:t>P_MAX</w:t>
      </w:r>
      <w:r w:rsidRPr="00F32511">
        <w:tab/>
        <w:t>[kWh]</w:t>
      </w:r>
      <w:r w:rsidRPr="00F32511">
        <w:tab/>
        <w:t>=</w:t>
      </w:r>
      <w:r w:rsidRPr="00F32511">
        <w:tab/>
        <w:t>Kapazität des Pufferspeichers:</w:t>
      </w:r>
      <w:r w:rsidRPr="00F32511">
        <w:tab/>
        <w:t>Q = c*m*ΔT.</w:t>
      </w:r>
      <w:r w:rsidRPr="00F32511">
        <w:br/>
      </w:r>
      <w:r w:rsidRPr="00F32511">
        <w:br/>
        <w:t xml:space="preserve">Dabei ist c die spezifische Wärmekapazität von Wasser (1,166 Wh/kg K), m die Masse des Wassers und ΔT der Temperaturunterschied zwischen </w:t>
      </w:r>
      <w:r w:rsidR="008D67DF" w:rsidRPr="00F32511">
        <w:t xml:space="preserve">der maximalen Pufferladetemperatur </w:t>
      </w:r>
      <w:r w:rsidRPr="00F32511">
        <w:t xml:space="preserve">und </w:t>
      </w:r>
      <w:r w:rsidR="008D67DF" w:rsidRPr="00F32511">
        <w:t xml:space="preserve">der </w:t>
      </w:r>
      <w:r w:rsidR="00174087" w:rsidRPr="00F32511">
        <w:t>Rück</w:t>
      </w:r>
      <w:r w:rsidR="007A0F7A" w:rsidRPr="00F32511">
        <w:t>lauftemperatur</w:t>
      </w:r>
      <w:r w:rsidRPr="00F32511">
        <w:t xml:space="preserve">. Ein Pufferspeicher mit 10.000l hat also bei einer </w:t>
      </w:r>
      <w:r w:rsidR="008D67DF" w:rsidRPr="00F32511">
        <w:t xml:space="preserve">maximalen Pufferladetemperatur </w:t>
      </w:r>
      <w:r w:rsidRPr="00F32511">
        <w:t xml:space="preserve">von </w:t>
      </w:r>
      <w:r w:rsidR="007A0F7A" w:rsidRPr="00F32511">
        <w:t>95</w:t>
      </w:r>
      <w:r w:rsidRPr="00F32511">
        <w:t xml:space="preserve"> °C und einer </w:t>
      </w:r>
      <w:r w:rsidR="00FF3A0C" w:rsidRPr="00F32511">
        <w:t>Rück</w:t>
      </w:r>
      <w:r w:rsidR="006E4EB1" w:rsidRPr="00F32511">
        <w:t>lauftemperatur</w:t>
      </w:r>
      <w:r w:rsidRPr="00F32511">
        <w:t xml:space="preserve"> von </w:t>
      </w:r>
      <w:r w:rsidR="00FF3A0C" w:rsidRPr="00F32511">
        <w:t xml:space="preserve">55 </w:t>
      </w:r>
      <w:r w:rsidRPr="00F32511">
        <w:t>°C eine Kapazität von</w:t>
      </w:r>
      <w:r w:rsidR="00FF3A0C" w:rsidRPr="00F32511">
        <w:t xml:space="preserve"> 466,4</w:t>
      </w:r>
      <w:r w:rsidRPr="00F32511">
        <w:t xml:space="preserve"> kWh.</w:t>
      </w:r>
    </w:p>
    <w:p w14:paraId="49E19AA8" w14:textId="49C6E54A" w:rsidR="007A0F7A" w:rsidRPr="00F32511" w:rsidRDefault="007A0F7A" w:rsidP="00F760B8">
      <w:r w:rsidRPr="00F32511">
        <w:t xml:space="preserve">Wenn </w:t>
      </w:r>
      <w:r w:rsidR="000C3A72" w:rsidRPr="00F32511">
        <w:t xml:space="preserve">der Pufferspeicher </w:t>
      </w:r>
      <w:r w:rsidRPr="00F32511">
        <w:t xml:space="preserve">überall </w:t>
      </w:r>
      <w:r w:rsidR="000C3A72" w:rsidRPr="00F32511">
        <w:t xml:space="preserve">eine Temperatur entsprechend der </w:t>
      </w:r>
      <w:r w:rsidR="00521330" w:rsidRPr="00F32511">
        <w:t>Vorlauftemperatur</w:t>
      </w:r>
      <w:r w:rsidRPr="00F32511">
        <w:t xml:space="preserve"> </w:t>
      </w:r>
      <w:r w:rsidR="000C3A72" w:rsidRPr="00F32511">
        <w:t>aufweist</w:t>
      </w:r>
      <w:r w:rsidRPr="00F32511">
        <w:t xml:space="preserve">, </w:t>
      </w:r>
      <w:r w:rsidR="000C3A72" w:rsidRPr="00F32511">
        <w:t xml:space="preserve">beträgt </w:t>
      </w:r>
      <w:r w:rsidR="00521330" w:rsidRPr="00F32511">
        <w:t>d</w:t>
      </w:r>
      <w:r w:rsidRPr="00F32511">
        <w:t xml:space="preserve">er </w:t>
      </w:r>
      <w:r w:rsidR="00466B91" w:rsidRPr="00F32511">
        <w:t xml:space="preserve">Ladestand </w:t>
      </w:r>
      <w:r w:rsidR="00521330" w:rsidRPr="00F32511">
        <w:t>100 %</w:t>
      </w:r>
      <w:r w:rsidRPr="00F32511">
        <w:t xml:space="preserve">. Liegt die Temperatur überall bei der </w:t>
      </w:r>
      <w:r w:rsidR="00FF3A0C" w:rsidRPr="00F32511">
        <w:t>Rück</w:t>
      </w:r>
      <w:r w:rsidR="006E4EB1" w:rsidRPr="00F32511">
        <w:t>lauftemperatur</w:t>
      </w:r>
      <w:r w:rsidRPr="00F32511">
        <w:t xml:space="preserve">, so beträgt der Ladestand 0 %. </w:t>
      </w:r>
      <w:r w:rsidR="00521330" w:rsidRPr="00F32511">
        <w:t xml:space="preserve">Mit dieser Definition schließen wir uns z.B. QM Holzheizwerke oder SCFW an. </w:t>
      </w:r>
      <w:r w:rsidRPr="00F32511">
        <w:t xml:space="preserve">Der Ladestand kann also </w:t>
      </w:r>
      <w:r w:rsidR="00521330" w:rsidRPr="00F32511">
        <w:t xml:space="preserve">über 100 % liegen, wenn ein </w:t>
      </w:r>
      <w:r w:rsidR="000C3A72" w:rsidRPr="00F32511">
        <w:t xml:space="preserve">entsprechend großer Anteil über die Vorlauftemperatur </w:t>
      </w:r>
      <w:r w:rsidR="00521330" w:rsidRPr="00F32511">
        <w:t xml:space="preserve">aufgeheizt ist und er kann </w:t>
      </w:r>
      <w:r w:rsidRPr="00F32511">
        <w:t>negativ werden, wenn der Puffer zu weit abkühlt.</w:t>
      </w:r>
    </w:p>
    <w:p w14:paraId="19328639" w14:textId="20A41D26" w:rsidR="00FF3A0C" w:rsidRPr="00F32511" w:rsidRDefault="00224925" w:rsidP="00F760B8">
      <w:r w:rsidRPr="00F32511">
        <w:lastRenderedPageBreak/>
        <w:t xml:space="preserve">Der voreingestellte </w:t>
      </w:r>
      <w:r w:rsidR="00736130" w:rsidRPr="00F32511">
        <w:t xml:space="preserve">Ziel-Ladestand des Pufferspeichers ist 50 %, damit eine Pufferung in beide </w:t>
      </w:r>
      <w:r w:rsidR="000C3A72" w:rsidRPr="00F32511">
        <w:t xml:space="preserve">Richtungen </w:t>
      </w:r>
      <w:r w:rsidR="00736130" w:rsidRPr="00F32511">
        <w:t xml:space="preserve">möglich ist. Im Idealzustand hat dann die obere Hälfte </w:t>
      </w:r>
      <w:r w:rsidR="0058350B" w:rsidRPr="00F32511">
        <w:t>Vorlauft</w:t>
      </w:r>
      <w:r w:rsidR="00736130" w:rsidRPr="00F32511">
        <w:t xml:space="preserve">emperatur und die untere Hälfte liegt auf </w:t>
      </w:r>
      <w:r w:rsidR="00FF3A0C" w:rsidRPr="00F32511">
        <w:t>Rück</w:t>
      </w:r>
      <w:r w:rsidR="00736130" w:rsidRPr="00F32511">
        <w:t>lauftemperatur-Niveau.</w:t>
      </w:r>
    </w:p>
    <w:p w14:paraId="30B16711" w14:textId="32D3AE22" w:rsidR="00636338" w:rsidRPr="00F32511" w:rsidDel="00636338" w:rsidRDefault="00523C36" w:rsidP="00F760B8">
      <w:pPr>
        <w:rPr>
          <w:del w:id="20" w:author="Schöberl, Wolfram (carmen-ev)" w:date="2025-02-04T11:07:00Z"/>
        </w:rPr>
      </w:pPr>
      <w:r w:rsidRPr="00F32511">
        <w:t>Sind Niedertemperatur-Erzeuger</w:t>
      </w:r>
      <w:r w:rsidR="00205655" w:rsidRPr="00F32511">
        <w:t xml:space="preserve"> </w:t>
      </w:r>
      <w:r w:rsidRPr="00F32511">
        <w:t xml:space="preserve">(Solarthermie, Wärmepumpe) </w:t>
      </w:r>
      <w:r w:rsidR="00205655" w:rsidRPr="00F32511">
        <w:t xml:space="preserve">vorhanden, so </w:t>
      </w:r>
      <w:r w:rsidR="00B838B8" w:rsidRPr="00F32511">
        <w:t xml:space="preserve">ergibt sich eine gedankliche </w:t>
      </w:r>
      <w:del w:id="21" w:author="Schöberl, Wolfram (carmen-ev)" w:date="2025-02-04T11:00:00Z">
        <w:r w:rsidR="00B838B8" w:rsidRPr="00F32511" w:rsidDel="006F19A1">
          <w:delText>Zw</w:delText>
        </w:r>
      </w:del>
      <w:ins w:id="22" w:author="Schöberl, Wolfram (carmen-ev)" w:date="2025-02-04T11:00:00Z">
        <w:r w:rsidR="006F19A1">
          <w:t>Dr</w:t>
        </w:r>
      </w:ins>
      <w:r w:rsidR="00B838B8" w:rsidRPr="00F32511">
        <w:t>eiteilung des Pufferspeichers</w:t>
      </w:r>
      <w:r w:rsidR="00736130" w:rsidRPr="00F32511">
        <w:t>, wobei die Mengen situationsabhängig sind</w:t>
      </w:r>
      <w:r w:rsidR="00174087" w:rsidRPr="00F32511">
        <w:t>: Der obere Teil ist Hochtemperaturerzeuger</w:t>
      </w:r>
      <w:r w:rsidRPr="00F32511">
        <w:t>n</w:t>
      </w:r>
      <w:r w:rsidR="00174087" w:rsidRPr="00F32511">
        <w:t xml:space="preserve"> (Kessel oder BHKW) zugeordnet, der </w:t>
      </w:r>
      <w:ins w:id="23" w:author="Schöberl, Wolfram (carmen-ev)" w:date="2025-02-04T11:00:00Z">
        <w:r w:rsidR="006F19A1">
          <w:t xml:space="preserve">mittlere Teil </w:t>
        </w:r>
        <w:r w:rsidR="00636338">
          <w:t>Vorlauftemperaturer</w:t>
        </w:r>
      </w:ins>
      <w:ins w:id="24" w:author="Schöberl, Wolfram (carmen-ev)" w:date="2025-02-04T11:01:00Z">
        <w:r w:rsidR="00636338">
          <w:t xml:space="preserve">zeugern und der </w:t>
        </w:r>
      </w:ins>
      <w:r w:rsidR="00174087" w:rsidRPr="00F32511">
        <w:t xml:space="preserve">untere Teil </w:t>
      </w:r>
      <w:r w:rsidRPr="00F32511">
        <w:t>Niedertemperatur-Erzeugern</w:t>
      </w:r>
      <w:r w:rsidR="00736130" w:rsidRPr="00F32511">
        <w:t>.</w:t>
      </w:r>
      <w:r w:rsidR="00174087" w:rsidRPr="00F32511">
        <w:t xml:space="preserve"> Im Winter hat üblicherweise der untere Teil ein geringes Volumen, im Sommer hingegen soll der Kessel möglichst gar nicht laufen und das </w:t>
      </w:r>
      <w:r w:rsidR="00450E03" w:rsidRPr="00F32511">
        <w:t xml:space="preserve">ihm </w:t>
      </w:r>
      <w:r w:rsidR="00174087" w:rsidRPr="00F32511">
        <w:t>zugeordnete Volumen wird auf Null gesetzt.</w:t>
      </w:r>
    </w:p>
    <w:p w14:paraId="609F100B" w14:textId="5F1F1E87" w:rsidR="00205655" w:rsidRPr="00F32511" w:rsidRDefault="00B838B8" w:rsidP="00F760B8">
      <w:r w:rsidRPr="00F32511">
        <w:t xml:space="preserve">Bei der </w:t>
      </w:r>
      <w:r w:rsidR="000C3A72" w:rsidRPr="00F32511">
        <w:t xml:space="preserve">im </w:t>
      </w:r>
      <w:r w:rsidR="00736130" w:rsidRPr="00F32511">
        <w:t xml:space="preserve">oberen </w:t>
      </w:r>
      <w:r w:rsidR="000C3A72" w:rsidRPr="00F32511">
        <w:t xml:space="preserve">Bereich enthaltenen </w:t>
      </w:r>
      <w:r w:rsidRPr="00F32511">
        <w:t>Energiemenge</w:t>
      </w:r>
      <w:r w:rsidR="00736130" w:rsidRPr="00F32511">
        <w:t xml:space="preserve"> </w:t>
      </w:r>
      <w:r w:rsidRPr="00F32511">
        <w:t xml:space="preserve">wird davon ausgegangen, dass </w:t>
      </w:r>
      <w:r w:rsidR="00736130" w:rsidRPr="00F32511">
        <w:t xml:space="preserve">sie vollständig auf </w:t>
      </w:r>
      <w:r w:rsidR="00C0435B" w:rsidRPr="00F32511">
        <w:t>der maximalen Ladetemperatur</w:t>
      </w:r>
      <w:r w:rsidR="00736130" w:rsidRPr="00F32511">
        <w:t xml:space="preserve"> vorliegt.</w:t>
      </w:r>
      <w:r w:rsidRPr="00F32511">
        <w:t xml:space="preserve"> Für den Rest des Pufferspeichervolumens wird anhand des Ladestands </w:t>
      </w:r>
      <w:r w:rsidR="00174087" w:rsidRPr="00F32511">
        <w:t>das Temperaturniveau am unteren Ende des Speichers</w:t>
      </w:r>
      <w:r w:rsidR="00E7625E" w:rsidRPr="00F32511">
        <w:t xml:space="preserve"> berechnet</w:t>
      </w:r>
      <w:r w:rsidR="00174087" w:rsidRPr="00F32511">
        <w:t>.</w:t>
      </w:r>
      <w:r w:rsidR="00523C36" w:rsidRPr="00F32511">
        <w:t xml:space="preserve"> </w:t>
      </w:r>
      <w:del w:id="25" w:author="Schöberl, Wolfram (carmen-ev)" w:date="2025-02-04T11:07:00Z">
        <w:r w:rsidR="00523C36" w:rsidRPr="00F32511" w:rsidDel="00636338">
          <w:delText>Im unteren Bereich wird weiterhin zwischen Wärme, die auf Vorlauftemperaturniveau eingespeist wird, und niedrigeren Temperaturen unterschieden.</w:delText>
        </w:r>
      </w:del>
    </w:p>
    <w:p w14:paraId="7BCFCCDF" w14:textId="462BCC5B" w:rsidR="00174087" w:rsidRPr="00F32511" w:rsidRDefault="00F760B8" w:rsidP="00F760B8">
      <w:r w:rsidRPr="00F32511">
        <w:t xml:space="preserve">Damit kann der Pufferspeicher als </w:t>
      </w:r>
      <w:r w:rsidR="00A861A9" w:rsidRPr="00F32511">
        <w:t xml:space="preserve">Wärmeerzeuger </w:t>
      </w:r>
      <w:r w:rsidRPr="00F32511">
        <w:t xml:space="preserve">mit </w:t>
      </w:r>
      <w:r w:rsidR="00174087" w:rsidRPr="00F32511">
        <w:t>einer lieferbaren Wärmemenge</w:t>
      </w:r>
      <w:r w:rsidR="00A24841" w:rsidRPr="00F32511">
        <w:t xml:space="preserve"> zwischen Q und -Q</w:t>
      </w:r>
      <w:r w:rsidRPr="00F32511">
        <w:t xml:space="preserve"> </w:t>
      </w:r>
      <w:r w:rsidR="000C3A72" w:rsidRPr="00F32511">
        <w:t xml:space="preserve">(Wärmeaufnahme) </w:t>
      </w:r>
      <w:r w:rsidRPr="00F32511">
        <w:t xml:space="preserve">betrachtet werden. </w:t>
      </w:r>
    </w:p>
    <w:p w14:paraId="4259D7D5" w14:textId="28951EEA" w:rsidR="00E45D5A" w:rsidRPr="00F32511" w:rsidRDefault="00E45D5A" w:rsidP="00F760B8">
      <w:r w:rsidRPr="00F32511">
        <w:t xml:space="preserve">Wird ein </w:t>
      </w:r>
      <w:r w:rsidR="00A861A9" w:rsidRPr="00F32511">
        <w:t xml:space="preserve">Wärmeerzeuger </w:t>
      </w:r>
      <w:r w:rsidRPr="00F32511">
        <w:t>über einen Erzeugerlastgang definiert, so variiert dessen maximale und minimale Leistung von Stunde zu Stunde.</w:t>
      </w:r>
    </w:p>
    <w:p w14:paraId="0BB9E085" w14:textId="77777777" w:rsidR="009E6CEA" w:rsidRPr="00F32511" w:rsidRDefault="00D152CC" w:rsidP="005349B0">
      <w:r w:rsidRPr="00F32511">
        <w:t>Für die Simulation sind folgende Parameter notwendig:</w:t>
      </w:r>
    </w:p>
    <w:p w14:paraId="74E7157F" w14:textId="1D33C781" w:rsidR="0048359A" w:rsidRPr="00F32511" w:rsidRDefault="00D152CC" w:rsidP="00F760B8">
      <w:r w:rsidRPr="00F32511">
        <w:t>P</w:t>
      </w:r>
      <w:r w:rsidRPr="00F32511">
        <w:rPr>
          <w:vertAlign w:val="subscript"/>
        </w:rPr>
        <w:t>i</w:t>
      </w:r>
      <w:r w:rsidR="00810113" w:rsidRPr="00F32511">
        <w:t xml:space="preserve"> </w:t>
      </w:r>
      <w:r w:rsidRPr="00F32511">
        <w:t>[kW]</w:t>
      </w:r>
      <w:r w:rsidR="00810113" w:rsidRPr="00F32511">
        <w:tab/>
      </w:r>
      <w:r w:rsidR="00810113" w:rsidRPr="00F32511">
        <w:tab/>
        <w:t xml:space="preserve">=  </w:t>
      </w:r>
      <w:r w:rsidRPr="00F32511">
        <w:t>im Netz benötigte thermische Leistung zur Stunde i (i = 1, … , 8760)</w:t>
      </w:r>
      <w:r w:rsidRPr="00F32511">
        <w:br/>
        <w:t>K</w:t>
      </w:r>
      <w:r w:rsidR="00810113" w:rsidRPr="00F32511">
        <w:t xml:space="preserve"> </w:t>
      </w:r>
      <w:r w:rsidRPr="00F32511">
        <w:tab/>
      </w:r>
      <w:r w:rsidR="00810113" w:rsidRPr="00F32511">
        <w:tab/>
      </w:r>
      <w:r w:rsidRPr="00F32511">
        <w:t>=</w:t>
      </w:r>
      <w:r w:rsidR="00810113" w:rsidRPr="00F32511">
        <w:t xml:space="preserve">  </w:t>
      </w:r>
      <w:r w:rsidRPr="00F32511">
        <w:t xml:space="preserve">Anzahl der eingesetzten </w:t>
      </w:r>
      <w:r w:rsidR="00A861A9" w:rsidRPr="00F32511">
        <w:t>Wärmeerzeuger</w:t>
      </w:r>
      <w:r w:rsidRPr="00F32511">
        <w:br/>
      </w:r>
      <w:r w:rsidR="00850216" w:rsidRPr="00F32511">
        <w:t>P</w:t>
      </w:r>
      <w:r w:rsidR="00810113" w:rsidRPr="00F32511">
        <w:t>_</w:t>
      </w:r>
      <w:r w:rsidR="00D0259D" w:rsidRPr="00F32511">
        <w:t>max</w:t>
      </w:r>
      <w:r w:rsidRPr="00F32511">
        <w:rPr>
          <w:vertAlign w:val="subscript"/>
        </w:rPr>
        <w:t>k</w:t>
      </w:r>
      <w:r w:rsidR="00810113" w:rsidRPr="00F32511">
        <w:t xml:space="preserve"> </w:t>
      </w:r>
      <w:r w:rsidRPr="00F32511">
        <w:t>[kW]</w:t>
      </w:r>
      <w:r w:rsidRPr="00F32511">
        <w:tab/>
        <w:t>=</w:t>
      </w:r>
      <w:r w:rsidR="00810113" w:rsidRPr="00F32511">
        <w:t xml:space="preserve">  </w:t>
      </w:r>
      <w:r w:rsidR="0048359A" w:rsidRPr="00F32511">
        <w:t>Maximale L</w:t>
      </w:r>
      <w:r w:rsidRPr="00F32511">
        <w:t xml:space="preserve">eistung </w:t>
      </w:r>
      <w:r w:rsidR="0048359A" w:rsidRPr="00F32511">
        <w:t xml:space="preserve">(= Nennleistung) </w:t>
      </w:r>
      <w:r w:rsidRPr="00F32511">
        <w:t xml:space="preserve">des </w:t>
      </w:r>
      <w:r w:rsidR="00A861A9" w:rsidRPr="00F32511">
        <w:t xml:space="preserve">Wärmeerzeugers </w:t>
      </w:r>
      <w:r w:rsidRPr="00F32511">
        <w:t>k (k=1, … , K)</w:t>
      </w:r>
      <w:r w:rsidRPr="00F32511">
        <w:br/>
      </w:r>
      <w:r w:rsidR="00850216" w:rsidRPr="00F32511">
        <w:t>P</w:t>
      </w:r>
      <w:r w:rsidR="00810113" w:rsidRPr="00F32511">
        <w:t>_</w:t>
      </w:r>
      <w:r w:rsidR="00D0259D" w:rsidRPr="00F32511">
        <w:t>min</w:t>
      </w:r>
      <w:r w:rsidRPr="00F32511">
        <w:rPr>
          <w:vertAlign w:val="subscript"/>
        </w:rPr>
        <w:t>k</w:t>
      </w:r>
      <w:r w:rsidRPr="00F32511">
        <w:tab/>
      </w:r>
      <w:r w:rsidR="00850216" w:rsidRPr="00F32511">
        <w:t xml:space="preserve"> </w:t>
      </w:r>
      <w:r w:rsidR="00F46C7A" w:rsidRPr="00F32511">
        <w:t>[</w:t>
      </w:r>
      <w:r w:rsidR="00810113" w:rsidRPr="00F32511">
        <w:t>kW</w:t>
      </w:r>
      <w:r w:rsidRPr="00F32511">
        <w:t>]</w:t>
      </w:r>
      <w:r w:rsidRPr="00F32511">
        <w:tab/>
        <w:t xml:space="preserve">= </w:t>
      </w:r>
      <w:r w:rsidR="00810113" w:rsidRPr="00F32511">
        <w:t xml:space="preserve"> </w:t>
      </w:r>
      <w:r w:rsidR="0048359A" w:rsidRPr="00F32511">
        <w:t>Minimale Leistung (=</w:t>
      </w:r>
      <w:r w:rsidR="001F25B4" w:rsidRPr="00F32511">
        <w:t xml:space="preserve"> </w:t>
      </w:r>
      <w:r w:rsidRPr="00F32511">
        <w:t>Teillastfähigkeit</w:t>
      </w:r>
      <w:r w:rsidR="0048359A" w:rsidRPr="00F32511">
        <w:t>)</w:t>
      </w:r>
      <w:r w:rsidRPr="00F32511">
        <w:t xml:space="preserve"> des </w:t>
      </w:r>
      <w:r w:rsidR="00A861A9" w:rsidRPr="00F32511">
        <w:t xml:space="preserve">Wärmeerzeugers </w:t>
      </w:r>
      <w:r w:rsidRPr="00F32511">
        <w:t>k (k=1, … , K)</w:t>
      </w:r>
      <w:r w:rsidR="0007019A" w:rsidRPr="00F32511">
        <w:br/>
      </w:r>
    </w:p>
    <w:p w14:paraId="60309867" w14:textId="77777777" w:rsidR="00D0259D" w:rsidRPr="00F32511" w:rsidRDefault="00D0259D" w:rsidP="00D0259D">
      <w:r w:rsidRPr="00F32511">
        <w:t>Zu berechnen sind folgende Werte (für jede Stunde des Jahres):</w:t>
      </w:r>
    </w:p>
    <w:p w14:paraId="43539D94" w14:textId="477796C8" w:rsidR="003B55B6" w:rsidRPr="00F32511" w:rsidRDefault="00CF3133" w:rsidP="00976D0C">
      <w:r w:rsidRPr="00F32511">
        <w:t>Q</w:t>
      </w:r>
      <w:r w:rsidR="00900A58" w:rsidRPr="00F32511">
        <w:t>P</w:t>
      </w:r>
      <w:r w:rsidR="00123D95" w:rsidRPr="00F32511">
        <w:t>_</w:t>
      </w:r>
      <w:r w:rsidR="00900A58" w:rsidRPr="00F32511">
        <w:t>HT</w:t>
      </w:r>
      <w:r w:rsidR="00123D95" w:rsidRPr="00F32511">
        <w:rPr>
          <w:vertAlign w:val="subscript"/>
        </w:rPr>
        <w:t>, i</w:t>
      </w:r>
      <w:r w:rsidR="00123D95" w:rsidRPr="00F32511">
        <w:t xml:space="preserve"> [</w:t>
      </w:r>
      <w:r w:rsidR="00736130" w:rsidRPr="00F32511">
        <w:t>kWh</w:t>
      </w:r>
      <w:r w:rsidR="00123D95" w:rsidRPr="00F32511">
        <w:t>]</w:t>
      </w:r>
      <w:r w:rsidR="00123D95" w:rsidRPr="00F32511">
        <w:tab/>
        <w:t xml:space="preserve">=  </w:t>
      </w:r>
      <w:r w:rsidR="00976D0C" w:rsidRPr="00F32511">
        <w:t>Lad</w:t>
      </w:r>
      <w:r w:rsidR="00736130" w:rsidRPr="00F32511">
        <w:t xml:space="preserve">ung </w:t>
      </w:r>
      <w:r w:rsidR="00976D0C" w:rsidRPr="00F32511">
        <w:t>d</w:t>
      </w:r>
      <w:r w:rsidR="00123D95" w:rsidRPr="00F32511">
        <w:t xml:space="preserve">es Puffers </w:t>
      </w:r>
      <w:r w:rsidR="00377282" w:rsidRPr="00F32511">
        <w:t>mit Hochtemperaturwärme</w:t>
      </w:r>
      <w:r w:rsidR="00976D0C" w:rsidRPr="00F32511">
        <w:t xml:space="preserve"> </w:t>
      </w:r>
      <w:r w:rsidR="00123D95" w:rsidRPr="00F32511">
        <w:t>zur Stunde i</w:t>
      </w:r>
      <w:r w:rsidR="006F2294" w:rsidRPr="00F32511">
        <w:br/>
      </w:r>
      <w:r w:rsidR="0000581D" w:rsidRPr="00F32511">
        <w:t>QP_VT</w:t>
      </w:r>
      <w:r w:rsidR="0000581D" w:rsidRPr="00F32511">
        <w:rPr>
          <w:vertAlign w:val="subscript"/>
        </w:rPr>
        <w:t>, i</w:t>
      </w:r>
      <w:r w:rsidR="0000581D" w:rsidRPr="00F32511">
        <w:t xml:space="preserve"> [kWh]</w:t>
      </w:r>
      <w:r w:rsidR="0000581D" w:rsidRPr="00F32511">
        <w:tab/>
        <w:t>=  Ladung des Puffers mit Vorlauftemperaturwärme zur Stunde i</w:t>
      </w:r>
      <w:r w:rsidR="0000581D" w:rsidRPr="00F32511">
        <w:br/>
      </w:r>
      <w:r w:rsidRPr="00F32511">
        <w:t>Q</w:t>
      </w:r>
      <w:r w:rsidR="00900A58" w:rsidRPr="00F32511">
        <w:t>P</w:t>
      </w:r>
      <w:r w:rsidR="00736130" w:rsidRPr="00F32511">
        <w:t>_</w:t>
      </w:r>
      <w:r w:rsidR="00900A58" w:rsidRPr="00F32511">
        <w:t>NT</w:t>
      </w:r>
      <w:r w:rsidR="00736130" w:rsidRPr="00F32511">
        <w:rPr>
          <w:vertAlign w:val="subscript"/>
        </w:rPr>
        <w:t>, i</w:t>
      </w:r>
      <w:r w:rsidR="00736130" w:rsidRPr="00F32511">
        <w:t xml:space="preserve"> [kWh]</w:t>
      </w:r>
      <w:r w:rsidR="00736130" w:rsidRPr="00F32511">
        <w:tab/>
        <w:t>=  Lad</w:t>
      </w:r>
      <w:r w:rsidR="00377282" w:rsidRPr="00F32511">
        <w:t>ung</w:t>
      </w:r>
      <w:r w:rsidR="00736130" w:rsidRPr="00F32511">
        <w:t xml:space="preserve"> des Puffers </w:t>
      </w:r>
      <w:r w:rsidR="00377282" w:rsidRPr="00F32511">
        <w:t>mit Niedertemperaturwärme</w:t>
      </w:r>
      <w:r w:rsidR="00736130" w:rsidRPr="00F32511">
        <w:t xml:space="preserve"> zur Stunde i</w:t>
      </w:r>
      <w:r w:rsidR="00523C36" w:rsidRPr="00F32511">
        <w:br/>
      </w:r>
      <w:r w:rsidR="00377282" w:rsidRPr="00F32511">
        <w:t>T</w:t>
      </w:r>
      <w:r w:rsidR="00900A58" w:rsidRPr="00F32511">
        <w:t>E</w:t>
      </w:r>
      <w:r w:rsidR="00377282" w:rsidRPr="00F32511">
        <w:rPr>
          <w:vertAlign w:val="subscript"/>
        </w:rPr>
        <w:t>, i</w:t>
      </w:r>
      <w:r w:rsidR="00377282" w:rsidRPr="00F32511">
        <w:t xml:space="preserve"> [°C]</w:t>
      </w:r>
      <w:r w:rsidR="00377282" w:rsidRPr="00F32511">
        <w:tab/>
        <w:t xml:space="preserve">=  </w:t>
      </w:r>
      <w:r w:rsidR="00E7625E" w:rsidRPr="00F32511">
        <w:t>T</w:t>
      </w:r>
      <w:r w:rsidR="00377282" w:rsidRPr="00F32511">
        <w:t xml:space="preserve">emperatur </w:t>
      </w:r>
      <w:r w:rsidR="00E7625E" w:rsidRPr="00F32511">
        <w:t>am unteren Ende des Puffers z</w:t>
      </w:r>
      <w:r w:rsidR="00377282" w:rsidRPr="00F32511">
        <w:t>ur Stunde i</w:t>
      </w:r>
      <w:r w:rsidR="00377282" w:rsidRPr="00F32511">
        <w:br/>
      </w:r>
      <w:r w:rsidR="006F2294" w:rsidRPr="00F32511">
        <w:t>Q_Verl</w:t>
      </w:r>
      <w:r w:rsidR="006F2294" w:rsidRPr="00F32511">
        <w:rPr>
          <w:vertAlign w:val="subscript"/>
        </w:rPr>
        <w:t xml:space="preserve"> i</w:t>
      </w:r>
      <w:r w:rsidR="006F2294" w:rsidRPr="00F32511">
        <w:t xml:space="preserve"> [kWh] =</w:t>
      </w:r>
      <w:r w:rsidR="00850216" w:rsidRPr="00F32511">
        <w:t xml:space="preserve"> </w:t>
      </w:r>
      <w:r w:rsidR="006F2294" w:rsidRPr="00F32511">
        <w:t>Wärmeverlust des Pufferspeichers zur Stunde i</w:t>
      </w:r>
      <w:r w:rsidR="000C3A4F" w:rsidRPr="00F32511">
        <w:br/>
      </w:r>
      <w:r w:rsidR="00850216" w:rsidRPr="00F32511">
        <w:t>Q</w:t>
      </w:r>
      <w:r w:rsidR="00D0259D" w:rsidRPr="00F32511">
        <w:rPr>
          <w:vertAlign w:val="subscript"/>
        </w:rPr>
        <w:t>k,i</w:t>
      </w:r>
      <w:r w:rsidR="00810113" w:rsidRPr="00F32511">
        <w:t xml:space="preserve"> </w:t>
      </w:r>
      <w:r w:rsidR="00D0259D" w:rsidRPr="00F32511">
        <w:t>[kW</w:t>
      </w:r>
      <w:r w:rsidR="00377282" w:rsidRPr="00F32511">
        <w:t>h</w:t>
      </w:r>
      <w:r w:rsidR="00D0259D" w:rsidRPr="00F32511">
        <w:t>]</w:t>
      </w:r>
      <w:r w:rsidR="00D0259D" w:rsidRPr="00F32511">
        <w:tab/>
        <w:t>=</w:t>
      </w:r>
      <w:r w:rsidR="00850216" w:rsidRPr="00F32511">
        <w:t xml:space="preserve">  </w:t>
      </w:r>
      <w:r w:rsidR="00D0259D" w:rsidRPr="00F32511">
        <w:t xml:space="preserve">Gelieferte </w:t>
      </w:r>
      <w:r w:rsidR="00850216" w:rsidRPr="00F32511">
        <w:t>Wärmemenge</w:t>
      </w:r>
      <w:r w:rsidR="00D0259D" w:rsidRPr="00F32511">
        <w:t xml:space="preserve"> des </w:t>
      </w:r>
      <w:r w:rsidR="00A861A9" w:rsidRPr="00F32511">
        <w:t xml:space="preserve">Wärmeerzeugers </w:t>
      </w:r>
      <w:r w:rsidR="00D0259D" w:rsidRPr="00F32511">
        <w:t>k zur Stunde i</w:t>
      </w:r>
      <w:r w:rsidR="00F358DB" w:rsidRPr="00F32511">
        <w:t xml:space="preserve"> (k=1, … , K)</w:t>
      </w:r>
      <w:r w:rsidR="00D0259D" w:rsidRPr="00F32511">
        <w:br/>
      </w:r>
      <w:r w:rsidR="00850216" w:rsidRPr="00F32511">
        <w:t>Q</w:t>
      </w:r>
      <w:r w:rsidR="00A24841" w:rsidRPr="00F32511">
        <w:rPr>
          <w:vertAlign w:val="subscript"/>
        </w:rPr>
        <w:t>Puffer,i</w:t>
      </w:r>
      <w:r w:rsidR="00A24841" w:rsidRPr="00F32511">
        <w:t xml:space="preserve"> [kW</w:t>
      </w:r>
      <w:r w:rsidR="00377282" w:rsidRPr="00F32511">
        <w:t>h</w:t>
      </w:r>
      <w:r w:rsidR="00A24841" w:rsidRPr="00F32511">
        <w:t>]</w:t>
      </w:r>
      <w:r w:rsidR="00A24841" w:rsidRPr="00F32511">
        <w:tab/>
        <w:t>=</w:t>
      </w:r>
      <w:r w:rsidR="00850216" w:rsidRPr="00F32511">
        <w:t xml:space="preserve">  </w:t>
      </w:r>
      <w:r w:rsidR="00A24841" w:rsidRPr="00F32511">
        <w:t xml:space="preserve">Gelieferte </w:t>
      </w:r>
      <w:r w:rsidR="00850216" w:rsidRPr="00F32511">
        <w:t xml:space="preserve">Wärmemenge </w:t>
      </w:r>
      <w:r w:rsidR="00A24841" w:rsidRPr="00F32511">
        <w:t>des Pufferspeichers zur Stunde i</w:t>
      </w:r>
      <w:r w:rsidR="00383635" w:rsidRPr="00F32511">
        <w:tab/>
      </w:r>
      <w:r w:rsidR="00383635" w:rsidRPr="00F32511">
        <w:tab/>
      </w:r>
      <w:r w:rsidR="00383635" w:rsidRPr="00F32511">
        <w:tab/>
      </w:r>
      <w:r w:rsidR="00383635" w:rsidRPr="00F32511">
        <w:tab/>
      </w:r>
      <w:r w:rsidR="00850216" w:rsidRPr="00F32511">
        <w:t xml:space="preserve">    </w:t>
      </w:r>
      <w:r w:rsidR="00383635" w:rsidRPr="00F32511">
        <w:t>(kann positiv oder negativ sein)</w:t>
      </w:r>
      <w:r w:rsidR="00F358DB" w:rsidRPr="00F32511">
        <w:br/>
      </w:r>
      <w:r w:rsidR="00850216" w:rsidRPr="00F32511">
        <w:t>Q</w:t>
      </w:r>
      <w:r w:rsidR="00F358DB" w:rsidRPr="00F32511">
        <w:rPr>
          <w:vertAlign w:val="subscript"/>
        </w:rPr>
        <w:t>Error,i</w:t>
      </w:r>
      <w:r w:rsidR="00F358DB" w:rsidRPr="00F32511">
        <w:t xml:space="preserve"> [kW</w:t>
      </w:r>
      <w:r w:rsidR="00377282" w:rsidRPr="00F32511">
        <w:t>h</w:t>
      </w:r>
      <w:r w:rsidR="00F358DB" w:rsidRPr="00F32511">
        <w:t>]</w:t>
      </w:r>
      <w:r w:rsidR="00F358DB" w:rsidRPr="00F32511">
        <w:tab/>
        <w:t>=</w:t>
      </w:r>
      <w:r w:rsidR="00850216" w:rsidRPr="00F32511">
        <w:t xml:space="preserve">  </w:t>
      </w:r>
      <w:r w:rsidR="00F358DB" w:rsidRPr="00F32511">
        <w:t xml:space="preserve">nicht gedeckte </w:t>
      </w:r>
      <w:r w:rsidR="00850216" w:rsidRPr="00F32511">
        <w:t xml:space="preserve">Wärmemenge </w:t>
      </w:r>
      <w:r w:rsidR="00F358DB" w:rsidRPr="00F32511">
        <w:t>zur Stunde i</w:t>
      </w:r>
      <w:r w:rsidR="00F358DB" w:rsidRPr="00F32511">
        <w:br/>
      </w:r>
    </w:p>
    <w:p w14:paraId="67091E5D" w14:textId="77777777" w:rsidR="0007019A" w:rsidRPr="00F32511" w:rsidRDefault="00F46C7A" w:rsidP="000847CA">
      <w:pPr>
        <w:rPr>
          <w:b/>
          <w:bCs/>
        </w:rPr>
      </w:pPr>
      <w:r w:rsidRPr="00F32511">
        <w:rPr>
          <w:b/>
          <w:bCs/>
        </w:rPr>
        <w:t>Vorgehens</w:t>
      </w:r>
      <w:r w:rsidR="00E27251" w:rsidRPr="00F32511">
        <w:rPr>
          <w:b/>
          <w:bCs/>
        </w:rPr>
        <w:t>weise</w:t>
      </w:r>
      <w:r w:rsidRPr="00F32511">
        <w:rPr>
          <w:b/>
          <w:bCs/>
        </w:rPr>
        <w:t>:</w:t>
      </w:r>
    </w:p>
    <w:p w14:paraId="63DEBE9C" w14:textId="0BF08E22" w:rsidR="00F46C7A" w:rsidRPr="00F32511" w:rsidRDefault="00F46C7A" w:rsidP="005349B0">
      <w:r w:rsidRPr="00F32511">
        <w:t>Start:</w:t>
      </w:r>
      <w:r w:rsidRPr="00F32511">
        <w:tab/>
        <w:t>i = 1, d.h. 1. Januar, 0 Uhr</w:t>
      </w:r>
      <w:r w:rsidRPr="00F32511">
        <w:br/>
      </w:r>
      <w:r w:rsidRPr="00F32511">
        <w:tab/>
        <w:t xml:space="preserve">Ladestand Pufferspeicher: </w:t>
      </w:r>
      <w:r w:rsidR="00450E03" w:rsidRPr="00F32511">
        <w:t>5</w:t>
      </w:r>
      <w:r w:rsidRPr="00F32511">
        <w:t>0 % (</w:t>
      </w:r>
      <w:r w:rsidR="00450E03" w:rsidRPr="00F32511">
        <w:t>oder je nach Benutzereingabe</w:t>
      </w:r>
      <w:r w:rsidRPr="00F32511">
        <w:t>)</w:t>
      </w:r>
    </w:p>
    <w:p w14:paraId="734344EE" w14:textId="77777777" w:rsidR="00835697" w:rsidRPr="00F32511" w:rsidRDefault="00D152CC" w:rsidP="005349B0">
      <w:r w:rsidRPr="00F32511">
        <w:lastRenderedPageBreak/>
        <w:br/>
      </w:r>
      <w:r w:rsidR="003B3D03" w:rsidRPr="00F32511">
        <w:t>Schritt i:</w:t>
      </w:r>
    </w:p>
    <w:p w14:paraId="76B84BA1" w14:textId="7FE24F07" w:rsidR="00180470" w:rsidRPr="00F32511" w:rsidRDefault="00810113" w:rsidP="00835697">
      <w:r w:rsidRPr="00F32511">
        <w:t xml:space="preserve">Als erstes wird aus der ungeordneten Gesamt-Jahresdauerlinie die im Netz anliegende Last zur Stunde i ausgelesen. </w:t>
      </w:r>
      <w:r w:rsidR="00067C77" w:rsidRPr="00F32511">
        <w:t xml:space="preserve">Diese entspricht numerisch der benötigten Wärmemenge. </w:t>
      </w:r>
      <w:r w:rsidRPr="00F32511">
        <w:t xml:space="preserve">Zu dieser wird die aktuelle freie Kapazität des Pufferspeichers hinzuaddiert, um zu der aktuell maximal aufnehmbaren </w:t>
      </w:r>
      <w:r w:rsidR="00067C77" w:rsidRPr="00F32511">
        <w:t xml:space="preserve">Wärmemenge </w:t>
      </w:r>
      <w:r w:rsidRPr="00F32511">
        <w:t>zu kommen.</w:t>
      </w:r>
      <w:r w:rsidR="006E4EB1" w:rsidRPr="00F32511">
        <w:t xml:space="preserve"> </w:t>
      </w:r>
      <w:r w:rsidR="00180470" w:rsidRPr="00F32511">
        <w:br/>
        <w:t xml:space="preserve">Aus </w:t>
      </w:r>
      <w:r w:rsidR="00067C77" w:rsidRPr="00F32511">
        <w:t>dem Ladestand</w:t>
      </w:r>
      <w:r w:rsidR="00180470" w:rsidRPr="00F32511">
        <w:t xml:space="preserve"> zur Stunde i</w:t>
      </w:r>
      <w:r w:rsidR="00067C77" w:rsidRPr="00F32511">
        <w:t xml:space="preserve"> </w:t>
      </w:r>
      <w:r w:rsidR="00180470" w:rsidRPr="00F32511">
        <w:t xml:space="preserve">-1 wird anschließend die </w:t>
      </w:r>
      <w:r w:rsidR="00850216" w:rsidRPr="00F32511">
        <w:t>m</w:t>
      </w:r>
      <w:r w:rsidR="00180470" w:rsidRPr="00F32511">
        <w:t>aximal</w:t>
      </w:r>
      <w:r w:rsidR="00850216" w:rsidRPr="00F32511">
        <w:t xml:space="preserve"> lieferbare Wärmemenge</w:t>
      </w:r>
      <w:r w:rsidR="00180470" w:rsidRPr="00F32511">
        <w:t xml:space="preserve"> des Pufferspeichers zur Stunde i errechnet. </w:t>
      </w:r>
      <w:r w:rsidR="00500F07" w:rsidRPr="00F32511">
        <w:t xml:space="preserve">Als Obergrenze fungiert dabei die angegebene maximale Entladeleistung. </w:t>
      </w:r>
      <w:r w:rsidR="00180470" w:rsidRPr="00F32511">
        <w:t xml:space="preserve">Zudem muss die vom Pufferspeicher abgegebene </w:t>
      </w:r>
      <w:r w:rsidR="00850216" w:rsidRPr="00F32511">
        <w:t xml:space="preserve">Wärmemenge </w:t>
      </w:r>
      <w:r w:rsidR="00180470" w:rsidRPr="00F32511">
        <w:t>mit Null initialisiert werden</w:t>
      </w:r>
      <w:r w:rsidR="00067C77" w:rsidRPr="00F32511">
        <w:t>.</w:t>
      </w:r>
    </w:p>
    <w:p w14:paraId="173A525B" w14:textId="70EF0EFB" w:rsidR="00810113" w:rsidRPr="00F32511" w:rsidRDefault="00810113" w:rsidP="00835697">
      <w:r w:rsidRPr="00F32511">
        <w:t xml:space="preserve">Nun werden in einer Schleife alle </w:t>
      </w:r>
      <w:r w:rsidR="00A861A9" w:rsidRPr="00F32511">
        <w:t xml:space="preserve">Wärmeerzeuger </w:t>
      </w:r>
      <w:r w:rsidR="00FF0C31" w:rsidRPr="00F32511">
        <w:t xml:space="preserve">in der definierten Reihenfolge </w:t>
      </w:r>
      <w:r w:rsidRPr="00F32511">
        <w:t xml:space="preserve">nacheinander auf ihre </w:t>
      </w:r>
      <w:r w:rsidR="00705BA6" w:rsidRPr="00F32511">
        <w:t xml:space="preserve">benötigte Leistung untersucht. </w:t>
      </w:r>
      <w:r w:rsidR="00EF5BD9" w:rsidRPr="00F32511">
        <w:t xml:space="preserve">Dabei muss immer zuerst überprüft werden, ob der </w:t>
      </w:r>
      <w:bookmarkStart w:id="26" w:name="_Hlk104279738"/>
      <w:r w:rsidR="00A861A9" w:rsidRPr="00F32511">
        <w:t xml:space="preserve">Wärmeerzeuger </w:t>
      </w:r>
      <w:bookmarkEnd w:id="26"/>
      <w:r w:rsidR="00EF5BD9" w:rsidRPr="00F32511">
        <w:t xml:space="preserve">in der untersuchten Stunde zur Verfügung steht. </w:t>
      </w:r>
      <w:r w:rsidR="005D181E" w:rsidRPr="00F32511">
        <w:t xml:space="preserve">Ein Einsatz ist nicht möglich, wenn </w:t>
      </w:r>
      <w:r w:rsidR="003D189E" w:rsidRPr="00F32511">
        <w:t xml:space="preserve">eine Betriebsunterbrechung vorliegt oder wenn er durch die Außentemperatursteuerung abgeschaltet wird. </w:t>
      </w:r>
      <w:r w:rsidR="00705BA6" w:rsidRPr="00F32511">
        <w:t xml:space="preserve">Wenn ein </w:t>
      </w:r>
      <w:r w:rsidR="00A861A9" w:rsidRPr="00F32511">
        <w:t xml:space="preserve">Wärmeerzeuger </w:t>
      </w:r>
      <w:r w:rsidR="00705BA6" w:rsidRPr="00F32511">
        <w:t xml:space="preserve">eine gewisse </w:t>
      </w:r>
      <w:r w:rsidR="00067C77" w:rsidRPr="00F32511">
        <w:t xml:space="preserve">Wärmemenge </w:t>
      </w:r>
      <w:r w:rsidR="00705BA6" w:rsidRPr="00F32511">
        <w:t>zu der benötigten Gesamt</w:t>
      </w:r>
      <w:r w:rsidR="00067C77" w:rsidRPr="00F32511">
        <w:t>-Wärmemenge</w:t>
      </w:r>
      <w:r w:rsidR="00705BA6" w:rsidRPr="00F32511">
        <w:t xml:space="preserve"> beisteuert, so wird anschließend beim nächsten </w:t>
      </w:r>
      <w:r w:rsidR="00A861A9" w:rsidRPr="00F32511">
        <w:t xml:space="preserve">Wärmeerzeuger </w:t>
      </w:r>
      <w:r w:rsidR="00705BA6" w:rsidRPr="00F32511">
        <w:t>von einer entsprechend reduzierten benötigten Leistung (</w:t>
      </w:r>
      <w:r w:rsidR="00067C77" w:rsidRPr="00F32511">
        <w:t>=Wärmemenge</w:t>
      </w:r>
      <w:r w:rsidR="00705BA6" w:rsidRPr="00F32511">
        <w:t>) ausgegangen.</w:t>
      </w:r>
    </w:p>
    <w:p w14:paraId="47FAAB44" w14:textId="7D72223E" w:rsidR="00C86CEF" w:rsidRPr="00F32511" w:rsidRDefault="00C86CEF" w:rsidP="00835697">
      <w:r w:rsidRPr="00F32511">
        <w:t>Bei den Wärmerzeuger</w:t>
      </w:r>
      <w:r w:rsidR="007E4B5A" w:rsidRPr="00F32511">
        <w:t>n</w:t>
      </w:r>
      <w:r w:rsidRPr="00F32511">
        <w:t xml:space="preserve"> muss zwischen Niedertemperatur- und Hochtemperaturerzeugern unterschieden werden.</w:t>
      </w:r>
    </w:p>
    <w:p w14:paraId="53064F3D" w14:textId="2522D333" w:rsidR="009D2F6A" w:rsidRPr="00F32511" w:rsidRDefault="009D2F6A" w:rsidP="00835697">
      <w:r w:rsidRPr="00F32511">
        <w:t xml:space="preserve">Kessel und BHKW sind HT-Erzeuger, es wird davon ausgegangen, dass </w:t>
      </w:r>
      <w:ins w:id="27" w:author="Schöberl, Wolfram (carmen-ev)" w:date="2025-02-04T10:50:00Z">
        <w:r w:rsidR="006F19A1">
          <w:t>die Pu</w:t>
        </w:r>
      </w:ins>
      <w:ins w:id="28" w:author="Schöberl, Wolfram (carmen-ev)" w:date="2025-02-04T10:51:00Z">
        <w:r w:rsidR="006F19A1">
          <w:t xml:space="preserve">ffer-Einspeisetemperatur </w:t>
        </w:r>
      </w:ins>
      <w:del w:id="29" w:author="Schöberl, Wolfram (carmen-ev)" w:date="2025-02-04T10:51:00Z">
        <w:r w:rsidRPr="00F32511" w:rsidDel="006F19A1">
          <w:delText>das Temperaturniveau</w:delText>
        </w:r>
      </w:del>
      <w:r w:rsidRPr="00F32511">
        <w:t xml:space="preserve"> immer bei der maximalen Ladetemperatur des Puffers liegt</w:t>
      </w:r>
      <w:ins w:id="30" w:author="Schöberl, Wolfram (carmen-ev)" w:date="2025-02-04T10:51:00Z">
        <w:r w:rsidR="006F19A1">
          <w:t xml:space="preserve"> und die Netz-Einspeisetemperatur der Vorlauftemperatur entspricht</w:t>
        </w:r>
      </w:ins>
      <w:r w:rsidRPr="00F32511">
        <w:t xml:space="preserve">. </w:t>
      </w:r>
    </w:p>
    <w:p w14:paraId="76FB2C68" w14:textId="45328933" w:rsidR="00C86CEF" w:rsidRPr="00F32511" w:rsidRDefault="00C86CEF" w:rsidP="00835697">
      <w:r w:rsidRPr="00F32511">
        <w:t xml:space="preserve">Wärmepumpe, </w:t>
      </w:r>
      <w:r w:rsidR="00F407AD" w:rsidRPr="00F32511">
        <w:t>Solarthermie</w:t>
      </w:r>
      <w:r w:rsidRPr="00F32511">
        <w:t xml:space="preserve"> und Abwärme (Erzeugerlastgang</w:t>
      </w:r>
      <w:r w:rsidR="00F407AD" w:rsidRPr="00F32511">
        <w:t>)</w:t>
      </w:r>
      <w:r w:rsidRPr="00F32511">
        <w:t xml:space="preserve"> </w:t>
      </w:r>
      <w:del w:id="31" w:author="Schöberl, Wolfram (carmen-ev)" w:date="2025-02-04T11:09:00Z">
        <w:r w:rsidRPr="00F32511" w:rsidDel="00636338">
          <w:delText>gelten grundsätzlich als NT-Erzeuger</w:delText>
        </w:r>
      </w:del>
      <w:ins w:id="32" w:author="Schöberl, Wolfram (carmen-ev)" w:date="2025-02-04T11:09:00Z">
        <w:r w:rsidR="00636338">
          <w:t>können je nach Situation VT- oder NT-Wärme liefern</w:t>
        </w:r>
      </w:ins>
      <w:r w:rsidRPr="00F32511">
        <w:t>, daher muss das Temperaturniveau mitberücksichtigt werden:</w:t>
      </w:r>
    </w:p>
    <w:p w14:paraId="4F370083" w14:textId="77777777" w:rsidR="006F19A1" w:rsidRPr="006F19A1" w:rsidRDefault="00C86CEF" w:rsidP="006F19A1">
      <w:pPr>
        <w:pStyle w:val="Listenabsatz"/>
        <w:numPr>
          <w:ilvl w:val="0"/>
          <w:numId w:val="33"/>
        </w:numPr>
      </w:pPr>
      <w:r w:rsidRPr="006F19A1">
        <w:rPr>
          <w:rFonts w:ascii="Arial" w:hAnsi="Arial" w:cs="Arial"/>
        </w:rPr>
        <w:t xml:space="preserve">Wärmepumpe: Temperaturniveau </w:t>
      </w:r>
      <w:r w:rsidR="00B9432D" w:rsidRPr="006F19A1">
        <w:rPr>
          <w:rFonts w:ascii="Arial" w:hAnsi="Arial" w:cs="Arial"/>
        </w:rPr>
        <w:t>wird stündlich ermittelt</w:t>
      </w:r>
    </w:p>
    <w:p w14:paraId="054F6A74" w14:textId="226279F7" w:rsidR="006F19A1" w:rsidRPr="006F19A1" w:rsidRDefault="00C86CEF" w:rsidP="006F19A1">
      <w:pPr>
        <w:pStyle w:val="Listenabsatz"/>
        <w:numPr>
          <w:ilvl w:val="0"/>
          <w:numId w:val="33"/>
        </w:numPr>
      </w:pPr>
      <w:r w:rsidRPr="006F19A1">
        <w:rPr>
          <w:rFonts w:ascii="Arial" w:hAnsi="Arial" w:cs="Arial"/>
        </w:rPr>
        <w:t>Solarthermie: Temperaturniveau wird</w:t>
      </w:r>
      <w:r w:rsidR="00E06A08" w:rsidRPr="006F19A1">
        <w:rPr>
          <w:rFonts w:ascii="Arial" w:hAnsi="Arial" w:cs="Arial"/>
        </w:rPr>
        <w:t xml:space="preserve"> stündlich ermittelt</w:t>
      </w:r>
    </w:p>
    <w:p w14:paraId="7251CB7A" w14:textId="77777777" w:rsidR="006F19A1" w:rsidRPr="006F19A1" w:rsidRDefault="00E06A08" w:rsidP="006F19A1">
      <w:pPr>
        <w:pStyle w:val="Listenabsatz"/>
        <w:numPr>
          <w:ilvl w:val="0"/>
          <w:numId w:val="33"/>
        </w:numPr>
      </w:pPr>
      <w:r w:rsidRPr="006F19A1">
        <w:rPr>
          <w:rFonts w:ascii="Arial" w:hAnsi="Arial" w:cs="Arial"/>
        </w:rPr>
        <w:t xml:space="preserve">Erzeugerlastgang: Temperaturniveau wird </w:t>
      </w:r>
      <w:r w:rsidR="00B9432D" w:rsidRPr="006F19A1">
        <w:rPr>
          <w:rFonts w:ascii="Arial" w:hAnsi="Arial" w:cs="Arial"/>
        </w:rPr>
        <w:t xml:space="preserve">stundenweise in einer zusätzlichen Spalte </w:t>
      </w:r>
      <w:r w:rsidRPr="006F19A1">
        <w:rPr>
          <w:rFonts w:ascii="Arial" w:hAnsi="Arial" w:cs="Arial"/>
        </w:rPr>
        <w:t>angegeben</w:t>
      </w:r>
    </w:p>
    <w:p w14:paraId="205B887F" w14:textId="6F87889A" w:rsidR="00184F23" w:rsidRPr="00F32511" w:rsidRDefault="00F407AD" w:rsidP="006F19A1">
      <w:del w:id="33" w:author="Schöberl, Wolfram (carmen-ev)" w:date="2025-02-04T10:55:00Z">
        <w:r w:rsidRPr="00F32511" w:rsidDel="006F19A1">
          <w:delText>Im Zusammenspiel mit dem Pufferspeicher</w:delText>
        </w:r>
      </w:del>
      <w:del w:id="34" w:author="Schöberl, Wolfram (carmen-ev)" w:date="2025-02-04T11:14:00Z">
        <w:r w:rsidRPr="00F32511" w:rsidDel="00180CBA">
          <w:delText xml:space="preserve"> </w:delText>
        </w:r>
      </w:del>
      <w:ins w:id="35" w:author="Schöberl, Wolfram (carmen-ev)" w:date="2025-02-04T11:14:00Z">
        <w:r w:rsidR="00180CBA">
          <w:t xml:space="preserve">Hier </w:t>
        </w:r>
      </w:ins>
      <w:r w:rsidRPr="00F32511">
        <w:t xml:space="preserve">ergeben sich </w:t>
      </w:r>
      <w:del w:id="36" w:author="Schöberl, Wolfram (carmen-ev)" w:date="2025-02-04T11:15:00Z">
        <w:r w:rsidR="00684E0E" w:rsidRPr="00F32511" w:rsidDel="00180CBA">
          <w:delText>für NT-Erzeuger</w:delText>
        </w:r>
      </w:del>
      <w:r w:rsidR="00684E0E" w:rsidRPr="00F32511">
        <w:t xml:space="preserve"> </w:t>
      </w:r>
      <w:r w:rsidRPr="00F32511">
        <w:t>folgende unterschiedliche Möglichkeiten:</w:t>
      </w:r>
    </w:p>
    <w:tbl>
      <w:tblPr>
        <w:tblStyle w:val="Tabellenraster"/>
        <w:tblW w:w="0" w:type="auto"/>
        <w:tblLook w:val="04A0" w:firstRow="1" w:lastRow="0" w:firstColumn="1" w:lastColumn="0" w:noHBand="0" w:noVBand="1"/>
      </w:tblPr>
      <w:tblGrid>
        <w:gridCol w:w="2525"/>
        <w:gridCol w:w="1855"/>
        <w:gridCol w:w="2356"/>
        <w:gridCol w:w="2324"/>
      </w:tblGrid>
      <w:tr w:rsidR="0073474E" w:rsidRPr="00F32511" w14:paraId="59BB47BE" w14:textId="03671F50" w:rsidTr="00180CBA">
        <w:tc>
          <w:tcPr>
            <w:tcW w:w="2536" w:type="dxa"/>
          </w:tcPr>
          <w:p w14:paraId="2D5E26CA" w14:textId="537A841E" w:rsidR="00180CBA" w:rsidRPr="00F32511" w:rsidRDefault="00180CBA" w:rsidP="00835697">
            <w:pPr>
              <w:rPr>
                <w:b/>
                <w:bCs/>
              </w:rPr>
            </w:pPr>
            <w:r w:rsidRPr="00F32511">
              <w:rPr>
                <w:b/>
                <w:bCs/>
              </w:rPr>
              <w:t>Gelieferte Temperatur</w:t>
            </w:r>
          </w:p>
        </w:tc>
        <w:tc>
          <w:tcPr>
            <w:tcW w:w="1820" w:type="dxa"/>
          </w:tcPr>
          <w:p w14:paraId="6ADBA1FD" w14:textId="61C4B309" w:rsidR="00180CBA" w:rsidRPr="00F32511" w:rsidRDefault="00180CBA" w:rsidP="00835697">
            <w:pPr>
              <w:rPr>
                <w:b/>
                <w:bCs/>
              </w:rPr>
            </w:pPr>
            <w:del w:id="37" w:author="Schöberl, Wolfram (carmen-ev)" w:date="2025-02-04T11:10:00Z">
              <w:r w:rsidRPr="00F32511" w:rsidDel="00636338">
                <w:rPr>
                  <w:b/>
                  <w:bCs/>
                </w:rPr>
                <w:delText>Bereich</w:delText>
              </w:r>
            </w:del>
            <w:ins w:id="38" w:author="Schöberl, Wolfram (carmen-ev)" w:date="2025-02-04T11:17:00Z">
              <w:r>
                <w:rPr>
                  <w:b/>
                  <w:bCs/>
                </w:rPr>
                <w:t>Art</w:t>
              </w:r>
            </w:ins>
          </w:p>
        </w:tc>
        <w:tc>
          <w:tcPr>
            <w:tcW w:w="2368" w:type="dxa"/>
          </w:tcPr>
          <w:p w14:paraId="1002E296" w14:textId="21F5C120" w:rsidR="00180CBA" w:rsidRPr="00F32511" w:rsidRDefault="0073474E" w:rsidP="00835697">
            <w:pPr>
              <w:rPr>
                <w:b/>
                <w:bCs/>
              </w:rPr>
            </w:pPr>
            <w:ins w:id="39" w:author="Schöberl, Wolfram (carmen-ev)" w:date="2025-02-04T12:38:00Z">
              <w:r>
                <w:rPr>
                  <w:b/>
                  <w:bCs/>
                </w:rPr>
                <w:t>Einspeisung in</w:t>
              </w:r>
            </w:ins>
            <w:ins w:id="40" w:author="Schöberl, Wolfram (carmen-ev)" w:date="2025-02-04T12:39:00Z">
              <w:r>
                <w:rPr>
                  <w:b/>
                  <w:bCs/>
                </w:rPr>
                <w:t xml:space="preserve"> </w:t>
              </w:r>
            </w:ins>
            <w:ins w:id="41" w:author="Schöberl, Wolfram (carmen-ev)" w:date="2025-02-04T11:15:00Z">
              <w:r w:rsidR="00180CBA">
                <w:rPr>
                  <w:b/>
                  <w:bCs/>
                </w:rPr>
                <w:t>Puffer</w:t>
              </w:r>
            </w:ins>
            <w:del w:id="42" w:author="Schöberl, Wolfram (carmen-ev)" w:date="2025-02-04T11:15:00Z">
              <w:r w:rsidR="00180CBA" w:rsidRPr="00F32511" w:rsidDel="00180CBA">
                <w:rPr>
                  <w:b/>
                  <w:bCs/>
                </w:rPr>
                <w:delText>Wärme</w:delText>
              </w:r>
            </w:del>
          </w:p>
        </w:tc>
        <w:tc>
          <w:tcPr>
            <w:tcW w:w="2336" w:type="dxa"/>
          </w:tcPr>
          <w:p w14:paraId="2628F63D" w14:textId="04EC43AA" w:rsidR="00180CBA" w:rsidRDefault="00180CBA" w:rsidP="00835697">
            <w:pPr>
              <w:rPr>
                <w:b/>
                <w:bCs/>
              </w:rPr>
            </w:pPr>
            <w:ins w:id="43" w:author="Schöberl, Wolfram (carmen-ev)" w:date="2025-02-04T11:15:00Z">
              <w:r>
                <w:rPr>
                  <w:b/>
                  <w:bCs/>
                </w:rPr>
                <w:t>Einspeis</w:t>
              </w:r>
            </w:ins>
            <w:ins w:id="44" w:author="Schöberl, Wolfram (carmen-ev)" w:date="2025-02-04T11:16:00Z">
              <w:r>
                <w:rPr>
                  <w:b/>
                  <w:bCs/>
                </w:rPr>
                <w:t>ung ins</w:t>
              </w:r>
            </w:ins>
            <w:ins w:id="45" w:author="Schöberl, Wolfram (carmen-ev)" w:date="2025-02-04T11:15:00Z">
              <w:r>
                <w:rPr>
                  <w:b/>
                  <w:bCs/>
                </w:rPr>
                <w:t xml:space="preserve"> N</w:t>
              </w:r>
            </w:ins>
            <w:ins w:id="46" w:author="Schöberl, Wolfram (carmen-ev)" w:date="2025-02-04T11:16:00Z">
              <w:r>
                <w:rPr>
                  <w:b/>
                  <w:bCs/>
                </w:rPr>
                <w:t>etz</w:t>
              </w:r>
            </w:ins>
          </w:p>
        </w:tc>
      </w:tr>
      <w:tr w:rsidR="0073474E" w:rsidRPr="00F32511" w14:paraId="634C5D86" w14:textId="0C7B4227" w:rsidTr="00180CBA">
        <w:tc>
          <w:tcPr>
            <w:tcW w:w="2536" w:type="dxa"/>
          </w:tcPr>
          <w:p w14:paraId="4D36E8EC" w14:textId="6AF89F00" w:rsidR="00180CBA" w:rsidRPr="00F32511" w:rsidRDefault="00180CBA" w:rsidP="00835697">
            <w:r w:rsidRPr="00F32511">
              <w:t>&lt; VL-Temperatur</w:t>
            </w:r>
          </w:p>
        </w:tc>
        <w:tc>
          <w:tcPr>
            <w:tcW w:w="1820" w:type="dxa"/>
          </w:tcPr>
          <w:p w14:paraId="3527C60A" w14:textId="66922F3E" w:rsidR="00180CBA" w:rsidRPr="00F32511" w:rsidRDefault="00180CBA" w:rsidP="00835697">
            <w:r w:rsidRPr="00F32511">
              <w:t>NT-</w:t>
            </w:r>
            <w:ins w:id="47" w:author="Schöberl, Wolfram (carmen-ev)" w:date="2025-02-04T11:18:00Z">
              <w:r>
                <w:t>Erzeuger</w:t>
              </w:r>
            </w:ins>
            <w:del w:id="48" w:author="Schöberl, Wolfram (carmen-ev)" w:date="2025-02-04T11:18:00Z">
              <w:r w:rsidRPr="00F32511" w:rsidDel="00180CBA">
                <w:delText>Bereich</w:delText>
              </w:r>
            </w:del>
          </w:p>
        </w:tc>
        <w:tc>
          <w:tcPr>
            <w:tcW w:w="2368" w:type="dxa"/>
          </w:tcPr>
          <w:p w14:paraId="4E9272D6" w14:textId="06E25D73" w:rsidR="00180CBA" w:rsidRPr="00F32511" w:rsidRDefault="00180CBA" w:rsidP="00835697">
            <w:r w:rsidRPr="00F32511">
              <w:t>NT-Wärme</w:t>
            </w:r>
          </w:p>
        </w:tc>
        <w:tc>
          <w:tcPr>
            <w:tcW w:w="2336" w:type="dxa"/>
          </w:tcPr>
          <w:p w14:paraId="6FA58A49" w14:textId="1BC7DE13" w:rsidR="00180CBA" w:rsidRPr="00F32511" w:rsidRDefault="00180CBA" w:rsidP="00835697">
            <w:ins w:id="49" w:author="Schöberl, Wolfram (carmen-ev)" w:date="2025-02-04T11:16:00Z">
              <w:r>
                <w:t xml:space="preserve">Nur wenn </w:t>
              </w:r>
            </w:ins>
            <w:ins w:id="50" w:author="Schöberl, Wolfram (carmen-ev)" w:date="2025-02-04T11:19:00Z">
              <w:r>
                <w:t>HT- oder VT-Erzeuger</w:t>
              </w:r>
            </w:ins>
            <w:ins w:id="51" w:author="Schöberl, Wolfram (carmen-ev)" w:date="2025-02-04T11:23:00Z">
              <w:r w:rsidR="002F361B">
                <w:t>??</w:t>
              </w:r>
            </w:ins>
            <w:ins w:id="52" w:author="Schöberl, Wolfram (carmen-ev)" w:date="2025-02-04T11:19:00Z">
              <w:r>
                <w:t xml:space="preserve"> aktiv</w:t>
              </w:r>
            </w:ins>
          </w:p>
        </w:tc>
      </w:tr>
      <w:tr w:rsidR="0073474E" w:rsidRPr="00F32511" w14:paraId="1BCE4D75" w14:textId="3CB71498" w:rsidTr="00180CBA">
        <w:tc>
          <w:tcPr>
            <w:tcW w:w="2536" w:type="dxa"/>
          </w:tcPr>
          <w:p w14:paraId="14459847" w14:textId="114C1CCB" w:rsidR="00180CBA" w:rsidRPr="00F32511" w:rsidRDefault="00180CBA" w:rsidP="00835697">
            <w:r w:rsidRPr="00F32511">
              <w:t>= VL-Temperatur</w:t>
            </w:r>
          </w:p>
        </w:tc>
        <w:tc>
          <w:tcPr>
            <w:tcW w:w="1820" w:type="dxa"/>
          </w:tcPr>
          <w:p w14:paraId="652750CA" w14:textId="27E83C38" w:rsidR="00180CBA" w:rsidRPr="00F32511" w:rsidRDefault="00180CBA" w:rsidP="00835697">
            <w:ins w:id="53" w:author="Schöberl, Wolfram (carmen-ev)" w:date="2025-02-04T11:19:00Z">
              <w:r>
                <w:t>V</w:t>
              </w:r>
            </w:ins>
            <w:del w:id="54" w:author="Schöberl, Wolfram (carmen-ev)" w:date="2025-02-04T11:19:00Z">
              <w:r w:rsidRPr="00F32511" w:rsidDel="00180CBA">
                <w:delText>N</w:delText>
              </w:r>
            </w:del>
            <w:r w:rsidRPr="00F32511">
              <w:t>T-</w:t>
            </w:r>
            <w:ins w:id="55" w:author="Schöberl, Wolfram (carmen-ev)" w:date="2025-02-04T11:19:00Z">
              <w:r>
                <w:t>Erzeuger</w:t>
              </w:r>
            </w:ins>
            <w:del w:id="56" w:author="Schöberl, Wolfram (carmen-ev)" w:date="2025-02-04T11:18:00Z">
              <w:r w:rsidRPr="00F32511" w:rsidDel="00180CBA">
                <w:delText>Bereich</w:delText>
              </w:r>
            </w:del>
          </w:p>
        </w:tc>
        <w:tc>
          <w:tcPr>
            <w:tcW w:w="2368" w:type="dxa"/>
          </w:tcPr>
          <w:p w14:paraId="4CEF8501" w14:textId="51E54F7D" w:rsidR="00180CBA" w:rsidRPr="00F32511" w:rsidRDefault="00180CBA" w:rsidP="00835697">
            <w:r w:rsidRPr="00F32511">
              <w:t>VT-Wärme</w:t>
            </w:r>
          </w:p>
        </w:tc>
        <w:tc>
          <w:tcPr>
            <w:tcW w:w="2336" w:type="dxa"/>
          </w:tcPr>
          <w:p w14:paraId="569DF1A5" w14:textId="177C6491" w:rsidR="00180CBA" w:rsidRPr="00F32511" w:rsidRDefault="002F361B" w:rsidP="00835697">
            <w:ins w:id="57" w:author="Schöberl, Wolfram (carmen-ev)" w:date="2025-02-04T11:22:00Z">
              <w:r>
                <w:t>Mit Vorlauf-Temperatur</w:t>
              </w:r>
            </w:ins>
          </w:p>
        </w:tc>
      </w:tr>
      <w:tr w:rsidR="0073474E" w:rsidRPr="00F32511" w14:paraId="2B8675B4" w14:textId="044C2C66" w:rsidTr="00180CBA">
        <w:tc>
          <w:tcPr>
            <w:tcW w:w="2536" w:type="dxa"/>
          </w:tcPr>
          <w:p w14:paraId="0CD1042C" w14:textId="5E8FBB48" w:rsidR="00180CBA" w:rsidRPr="00F32511" w:rsidRDefault="00180CBA" w:rsidP="00835697">
            <w:r w:rsidRPr="00F32511">
              <w:t>&gt; VL-Temperatur</w:t>
            </w:r>
          </w:p>
        </w:tc>
        <w:tc>
          <w:tcPr>
            <w:tcW w:w="1820" w:type="dxa"/>
          </w:tcPr>
          <w:p w14:paraId="051EAEAA" w14:textId="58CFEBCA" w:rsidR="00180CBA" w:rsidRPr="00F32511" w:rsidRDefault="00180CBA" w:rsidP="00835697">
            <w:ins w:id="58" w:author="Schöberl, Wolfram (carmen-ev)" w:date="2025-02-04T11:19:00Z">
              <w:r>
                <w:t>V</w:t>
              </w:r>
            </w:ins>
            <w:del w:id="59" w:author="Schöberl, Wolfram (carmen-ev)" w:date="2025-02-04T11:19:00Z">
              <w:r w:rsidRPr="00F32511" w:rsidDel="00180CBA">
                <w:delText>N</w:delText>
              </w:r>
            </w:del>
            <w:r w:rsidRPr="00F32511">
              <w:t>T-</w:t>
            </w:r>
            <w:ins w:id="60" w:author="Schöberl, Wolfram (carmen-ev)" w:date="2025-02-04T11:19:00Z">
              <w:r>
                <w:t>Erzeuger</w:t>
              </w:r>
            </w:ins>
            <w:del w:id="61" w:author="Schöberl, Wolfram (carmen-ev)" w:date="2025-02-04T11:19:00Z">
              <w:r w:rsidRPr="00F32511" w:rsidDel="00180CBA">
                <w:delText>Bereich</w:delText>
              </w:r>
            </w:del>
          </w:p>
        </w:tc>
        <w:tc>
          <w:tcPr>
            <w:tcW w:w="2368" w:type="dxa"/>
          </w:tcPr>
          <w:p w14:paraId="4999C77A" w14:textId="321A90BD" w:rsidR="00180CBA" w:rsidRPr="00F32511" w:rsidRDefault="00180CBA" w:rsidP="00835697">
            <w:r w:rsidRPr="00F32511">
              <w:t>VT-Wärme</w:t>
            </w:r>
          </w:p>
        </w:tc>
        <w:tc>
          <w:tcPr>
            <w:tcW w:w="2336" w:type="dxa"/>
          </w:tcPr>
          <w:p w14:paraId="794FF648" w14:textId="473F2FC2" w:rsidR="00180CBA" w:rsidRPr="00F32511" w:rsidRDefault="002F361B" w:rsidP="00835697">
            <w:ins w:id="62" w:author="Schöberl, Wolfram (carmen-ev)" w:date="2025-02-04T11:22:00Z">
              <w:r>
                <w:t>Mit Vorlauf-Temperatur</w:t>
              </w:r>
            </w:ins>
          </w:p>
        </w:tc>
      </w:tr>
      <w:tr w:rsidR="0073474E" w:rsidRPr="00F32511" w14:paraId="72A75273" w14:textId="0BA80EF6" w:rsidTr="00180CBA">
        <w:tc>
          <w:tcPr>
            <w:tcW w:w="2536" w:type="dxa"/>
          </w:tcPr>
          <w:p w14:paraId="176C6FAA" w14:textId="3BB65767" w:rsidR="00180CBA" w:rsidRPr="00F32511" w:rsidRDefault="00180CBA" w:rsidP="00835697">
            <w:r w:rsidRPr="00F32511">
              <w:t>= max. Ladetemperatur</w:t>
            </w:r>
          </w:p>
        </w:tc>
        <w:tc>
          <w:tcPr>
            <w:tcW w:w="1820" w:type="dxa"/>
          </w:tcPr>
          <w:p w14:paraId="36048149" w14:textId="595C2B73" w:rsidR="00180CBA" w:rsidRPr="00F32511" w:rsidRDefault="00180CBA" w:rsidP="00835697">
            <w:r w:rsidRPr="00F32511">
              <w:t>HT-</w:t>
            </w:r>
            <w:ins w:id="63" w:author="Schöberl, Wolfram (carmen-ev)" w:date="2025-02-04T11:47:00Z">
              <w:r w:rsidR="006F2898">
                <w:t>Erzeuger</w:t>
              </w:r>
            </w:ins>
            <w:del w:id="64" w:author="Schöberl, Wolfram (carmen-ev)" w:date="2025-02-04T11:47:00Z">
              <w:r w:rsidRPr="00F32511" w:rsidDel="006F2898">
                <w:delText>Bereich</w:delText>
              </w:r>
            </w:del>
          </w:p>
        </w:tc>
        <w:tc>
          <w:tcPr>
            <w:tcW w:w="2368" w:type="dxa"/>
          </w:tcPr>
          <w:p w14:paraId="65E08DA8" w14:textId="4F3C2103" w:rsidR="00180CBA" w:rsidRPr="00F32511" w:rsidRDefault="00180CBA" w:rsidP="00835697">
            <w:r w:rsidRPr="00F32511">
              <w:t>HT-Wärme</w:t>
            </w:r>
          </w:p>
        </w:tc>
        <w:tc>
          <w:tcPr>
            <w:tcW w:w="2336" w:type="dxa"/>
          </w:tcPr>
          <w:p w14:paraId="4952AEEF" w14:textId="4CDB0D2E" w:rsidR="00180CBA" w:rsidRPr="00F32511" w:rsidRDefault="002F361B" w:rsidP="00835697">
            <w:ins w:id="65" w:author="Schöberl, Wolfram (carmen-ev)" w:date="2025-02-04T11:22:00Z">
              <w:r>
                <w:t>Mit Vorlauf-Temperatur</w:t>
              </w:r>
            </w:ins>
          </w:p>
        </w:tc>
      </w:tr>
    </w:tbl>
    <w:p w14:paraId="274EDE69" w14:textId="27AEA510" w:rsidR="00AA1C88" w:rsidRPr="00F32511" w:rsidRDefault="00AA1C88" w:rsidP="00835697">
      <w:r w:rsidRPr="00F32511">
        <w:lastRenderedPageBreak/>
        <w:br/>
        <w:t>Niedertemperaturwärme von Wärmepumpen oder Erzeugerlastgängen kann nur dann in den Puffer eingespeichert werden, wenn das Temperaturniveau mindestens 5 K über der aktuellen Einspeisetemperatur des Puffers liegt. Bei Solarthermieanlagen ist durch die Betriebsführung sichergestellt, dass das Temperaturniveau hoch genug ist.</w:t>
      </w:r>
    </w:p>
    <w:p w14:paraId="7A9959A5" w14:textId="6B544A93" w:rsidR="002D1ED2" w:rsidRPr="00F32511" w:rsidRDefault="002D1ED2" w:rsidP="00835697">
      <w:r w:rsidRPr="00F32511">
        <w:t>Liegt das Temperaturniveau über der maximalen Ladetemperatur, ist eine Nutzung nicht möglich.</w:t>
      </w:r>
    </w:p>
    <w:p w14:paraId="33763212" w14:textId="77777777" w:rsidR="00705BA6" w:rsidRPr="00F32511" w:rsidRDefault="00705BA6" w:rsidP="00835697">
      <w:r w:rsidRPr="00F32511">
        <w:t>Dabei gelten folgende Regeln:</w:t>
      </w:r>
    </w:p>
    <w:p w14:paraId="586B9B2E" w14:textId="7A7BF962" w:rsidR="00705BA6" w:rsidRPr="00F32511" w:rsidRDefault="00705BA6" w:rsidP="00FF0C31">
      <w:pPr>
        <w:pStyle w:val="Listenabsatz"/>
        <w:numPr>
          <w:ilvl w:val="0"/>
          <w:numId w:val="9"/>
        </w:numPr>
        <w:rPr>
          <w:rFonts w:ascii="Arial" w:hAnsi="Arial" w:cs="Arial"/>
        </w:rPr>
      </w:pPr>
      <w:r w:rsidRPr="00F32511">
        <w:rPr>
          <w:rFonts w:ascii="Arial" w:hAnsi="Arial" w:cs="Arial"/>
        </w:rPr>
        <w:t xml:space="preserve">Wenn die maximal aufnehmbare </w:t>
      </w:r>
      <w:r w:rsidR="00067C77" w:rsidRPr="00F32511">
        <w:rPr>
          <w:rFonts w:ascii="Arial" w:hAnsi="Arial" w:cs="Arial"/>
        </w:rPr>
        <w:t xml:space="preserve">Wärmemenge </w:t>
      </w:r>
      <w:r w:rsidR="00FF0C31" w:rsidRPr="00F32511">
        <w:rPr>
          <w:rFonts w:ascii="Arial" w:hAnsi="Arial" w:cs="Arial"/>
        </w:rPr>
        <w:t xml:space="preserve">zur Stunde i </w:t>
      </w:r>
      <w:r w:rsidRPr="00F32511">
        <w:rPr>
          <w:rFonts w:ascii="Arial" w:hAnsi="Arial" w:cs="Arial"/>
        </w:rPr>
        <w:t xml:space="preserve">unter der Minimalleistung </w:t>
      </w:r>
      <w:r w:rsidR="00FF0C31" w:rsidRPr="00F32511">
        <w:rPr>
          <w:rFonts w:ascii="Arial" w:hAnsi="Arial" w:cs="Arial"/>
        </w:rPr>
        <w:t xml:space="preserve">des aktuell untersuchten </w:t>
      </w:r>
      <w:r w:rsidR="00A861A9" w:rsidRPr="00F32511">
        <w:rPr>
          <w:rFonts w:ascii="Arial" w:hAnsi="Arial" w:cs="Arial"/>
        </w:rPr>
        <w:t xml:space="preserve">Wärmeerzeugers </w:t>
      </w:r>
      <w:r w:rsidRPr="00F32511">
        <w:rPr>
          <w:rFonts w:ascii="Arial" w:hAnsi="Arial" w:cs="Arial"/>
        </w:rPr>
        <w:t xml:space="preserve">liegt, so kann dieser nicht laufen und seine ins Netz abgegebene </w:t>
      </w:r>
      <w:r w:rsidR="00067C77" w:rsidRPr="00F32511">
        <w:rPr>
          <w:rFonts w:ascii="Arial" w:hAnsi="Arial" w:cs="Arial"/>
        </w:rPr>
        <w:t xml:space="preserve">Wärmemenge </w:t>
      </w:r>
      <w:r w:rsidRPr="00F32511">
        <w:rPr>
          <w:rFonts w:ascii="Arial" w:hAnsi="Arial" w:cs="Arial"/>
        </w:rPr>
        <w:t>wird auf Null gesetzt.</w:t>
      </w:r>
    </w:p>
    <w:p w14:paraId="332D07DB" w14:textId="35037BBE" w:rsidR="00180470" w:rsidRPr="00F32511" w:rsidRDefault="00FF0C31" w:rsidP="00FF0C31">
      <w:pPr>
        <w:pStyle w:val="Listenabsatz"/>
        <w:numPr>
          <w:ilvl w:val="0"/>
          <w:numId w:val="9"/>
        </w:numPr>
        <w:rPr>
          <w:rFonts w:ascii="Arial" w:hAnsi="Arial" w:cs="Arial"/>
        </w:rPr>
      </w:pPr>
      <w:r w:rsidRPr="00F32511">
        <w:rPr>
          <w:rFonts w:ascii="Arial" w:hAnsi="Arial" w:cs="Arial"/>
        </w:rPr>
        <w:t>W</w:t>
      </w:r>
      <w:r w:rsidR="00180470" w:rsidRPr="00F32511">
        <w:rPr>
          <w:rFonts w:ascii="Arial" w:hAnsi="Arial" w:cs="Arial"/>
        </w:rPr>
        <w:t xml:space="preserve">enn die zur Stunde i </w:t>
      </w:r>
      <w:r w:rsidR="00067C77" w:rsidRPr="00F32511">
        <w:rPr>
          <w:rFonts w:ascii="Arial" w:hAnsi="Arial" w:cs="Arial"/>
        </w:rPr>
        <w:t xml:space="preserve">im Netz </w:t>
      </w:r>
      <w:r w:rsidR="00180470" w:rsidRPr="00F32511">
        <w:rPr>
          <w:rFonts w:ascii="Arial" w:hAnsi="Arial" w:cs="Arial"/>
        </w:rPr>
        <w:t xml:space="preserve">benötigte </w:t>
      </w:r>
      <w:r w:rsidR="00067C77" w:rsidRPr="00F32511">
        <w:rPr>
          <w:rFonts w:ascii="Arial" w:hAnsi="Arial" w:cs="Arial"/>
        </w:rPr>
        <w:t xml:space="preserve">Wärmemenge </w:t>
      </w:r>
      <w:r w:rsidR="00180470" w:rsidRPr="00F32511">
        <w:rPr>
          <w:rFonts w:ascii="Arial" w:hAnsi="Arial" w:cs="Arial"/>
        </w:rPr>
        <w:t xml:space="preserve">bereits (von vorherigen Kesseln) vollständig gedeckt ist, wird die Leistung des aktuell untersuchten </w:t>
      </w:r>
      <w:r w:rsidR="00A861A9" w:rsidRPr="00F32511">
        <w:rPr>
          <w:rFonts w:ascii="Arial" w:hAnsi="Arial" w:cs="Arial"/>
        </w:rPr>
        <w:t xml:space="preserve">Wärmeerzeugers </w:t>
      </w:r>
      <w:r w:rsidR="00180470" w:rsidRPr="00F32511">
        <w:rPr>
          <w:rFonts w:ascii="Arial" w:hAnsi="Arial" w:cs="Arial"/>
        </w:rPr>
        <w:t>auf Null gesetzt.</w:t>
      </w:r>
    </w:p>
    <w:p w14:paraId="619335B9" w14:textId="73DFB6EB" w:rsidR="00705BA6" w:rsidRPr="00F32511" w:rsidRDefault="00705BA6" w:rsidP="00FF0C31">
      <w:pPr>
        <w:pStyle w:val="Listenabsatz"/>
        <w:numPr>
          <w:ilvl w:val="0"/>
          <w:numId w:val="9"/>
        </w:numPr>
        <w:rPr>
          <w:rFonts w:ascii="Arial" w:hAnsi="Arial" w:cs="Arial"/>
        </w:rPr>
      </w:pPr>
      <w:r w:rsidRPr="00F32511">
        <w:rPr>
          <w:rFonts w:ascii="Arial" w:hAnsi="Arial" w:cs="Arial"/>
        </w:rPr>
        <w:t xml:space="preserve">Jeder </w:t>
      </w:r>
      <w:r w:rsidR="00A861A9" w:rsidRPr="00F32511">
        <w:rPr>
          <w:rFonts w:ascii="Arial" w:hAnsi="Arial" w:cs="Arial"/>
        </w:rPr>
        <w:t xml:space="preserve">Wärmeerzeuger </w:t>
      </w:r>
      <w:r w:rsidRPr="00F32511">
        <w:rPr>
          <w:rFonts w:ascii="Arial" w:hAnsi="Arial" w:cs="Arial"/>
        </w:rPr>
        <w:t>wird mit der höchstmöglichen Leistung betrieben</w:t>
      </w:r>
      <w:r w:rsidR="005055D5" w:rsidRPr="00F32511">
        <w:rPr>
          <w:rFonts w:ascii="Arial" w:hAnsi="Arial" w:cs="Arial"/>
        </w:rPr>
        <w:t xml:space="preserve"> mit folgender Einschränkung: </w:t>
      </w:r>
      <w:r w:rsidR="00C151B9" w:rsidRPr="00F32511">
        <w:rPr>
          <w:rFonts w:ascii="Arial" w:hAnsi="Arial" w:cs="Arial"/>
        </w:rPr>
        <w:t xml:space="preserve">Bei </w:t>
      </w:r>
      <w:r w:rsidR="00984B6F" w:rsidRPr="00F32511">
        <w:rPr>
          <w:rFonts w:ascii="Arial" w:hAnsi="Arial" w:cs="Arial"/>
        </w:rPr>
        <w:t>der Einstellung „möglichst wenig laden“</w:t>
      </w:r>
      <w:r w:rsidR="00C151B9" w:rsidRPr="00F32511">
        <w:rPr>
          <w:rFonts w:ascii="Arial" w:hAnsi="Arial" w:cs="Arial"/>
        </w:rPr>
        <w:t xml:space="preserve"> gilt </w:t>
      </w:r>
      <w:r w:rsidRPr="00F32511">
        <w:rPr>
          <w:rFonts w:ascii="Arial" w:hAnsi="Arial" w:cs="Arial"/>
        </w:rPr>
        <w:t>Teillastbetrieb vor Pufferspeicheraufladung</w:t>
      </w:r>
      <w:r w:rsidR="005055D5" w:rsidRPr="00F32511">
        <w:rPr>
          <w:rFonts w:ascii="Arial" w:hAnsi="Arial" w:cs="Arial"/>
        </w:rPr>
        <w:t xml:space="preserve"> (</w:t>
      </w:r>
      <w:r w:rsidR="00741872" w:rsidRPr="00F32511">
        <w:rPr>
          <w:rFonts w:ascii="Arial" w:hAnsi="Arial" w:cs="Arial"/>
        </w:rPr>
        <w:t>w</w:t>
      </w:r>
      <w:r w:rsidRPr="00F32511">
        <w:rPr>
          <w:rFonts w:ascii="Arial" w:hAnsi="Arial" w:cs="Arial"/>
        </w:rPr>
        <w:t xml:space="preserve">enn die Netzlast geringer als die Maximalleistung </w:t>
      </w:r>
      <w:r w:rsidR="00D7582B">
        <w:rPr>
          <w:rFonts w:ascii="Arial" w:hAnsi="Arial" w:cs="Arial"/>
        </w:rPr>
        <w:t>eines</w:t>
      </w:r>
      <w:r w:rsidR="00D7582B" w:rsidRPr="00F32511">
        <w:rPr>
          <w:rFonts w:ascii="Arial" w:hAnsi="Arial" w:cs="Arial"/>
        </w:rPr>
        <w:t xml:space="preserve"> </w:t>
      </w:r>
      <w:r w:rsidR="00C151B9" w:rsidRPr="00F32511">
        <w:rPr>
          <w:rFonts w:ascii="Arial" w:hAnsi="Arial" w:cs="Arial"/>
        </w:rPr>
        <w:t>Spitzenlastk</w:t>
      </w:r>
      <w:r w:rsidRPr="00F32511">
        <w:rPr>
          <w:rFonts w:ascii="Arial" w:hAnsi="Arial" w:cs="Arial"/>
        </w:rPr>
        <w:t xml:space="preserve">essels ist und der Pufferspeicher noch freie Kapazität hat, so wird davon ausgegangen, dass der </w:t>
      </w:r>
      <w:r w:rsidR="00C151B9" w:rsidRPr="00F32511">
        <w:rPr>
          <w:rFonts w:ascii="Arial" w:hAnsi="Arial" w:cs="Arial"/>
        </w:rPr>
        <w:t>Spitzenlastk</w:t>
      </w:r>
      <w:r w:rsidRPr="00F32511">
        <w:rPr>
          <w:rFonts w:ascii="Arial" w:hAnsi="Arial" w:cs="Arial"/>
        </w:rPr>
        <w:t>essel in Teillast betrieben wird und nicht in Volllast mit Pufferspeicherladung</w:t>
      </w:r>
      <w:r w:rsidR="005055D5" w:rsidRPr="00F32511">
        <w:rPr>
          <w:rFonts w:ascii="Arial" w:hAnsi="Arial" w:cs="Arial"/>
        </w:rPr>
        <w:t>)</w:t>
      </w:r>
      <w:r w:rsidRPr="00F32511">
        <w:rPr>
          <w:rFonts w:ascii="Arial" w:hAnsi="Arial" w:cs="Arial"/>
        </w:rPr>
        <w:t>.</w:t>
      </w:r>
      <w:r w:rsidR="006E4EB1" w:rsidRPr="00F32511">
        <w:rPr>
          <w:rFonts w:ascii="Arial" w:hAnsi="Arial" w:cs="Arial"/>
        </w:rPr>
        <w:t xml:space="preserve"> Bei </w:t>
      </w:r>
      <w:r w:rsidR="00984B6F" w:rsidRPr="00F32511">
        <w:rPr>
          <w:rFonts w:ascii="Arial" w:hAnsi="Arial" w:cs="Arial"/>
        </w:rPr>
        <w:t xml:space="preserve">der Einstellung „bis Ziel-Ladestand laden“ </w:t>
      </w:r>
      <w:r w:rsidR="006E4EB1" w:rsidRPr="00F32511">
        <w:rPr>
          <w:rFonts w:ascii="Arial" w:hAnsi="Arial" w:cs="Arial"/>
        </w:rPr>
        <w:t>gilt Teillastbetrieb vor Pufferaufladung</w:t>
      </w:r>
      <w:ins w:id="66" w:author="Schöberl, Wolfram (carmen-ev)" w:date="2025-02-04T12:00:00Z">
        <w:r w:rsidR="00F65E54">
          <w:rPr>
            <w:rFonts w:ascii="Arial" w:hAnsi="Arial" w:cs="Arial"/>
          </w:rPr>
          <w:t xml:space="preserve">, sobald der </w:t>
        </w:r>
      </w:ins>
      <w:del w:id="67" w:author="Schöberl, Wolfram (carmen-ev)" w:date="2025-02-04T12:00:00Z">
        <w:r w:rsidR="006E4EB1" w:rsidRPr="00F32511" w:rsidDel="00F65E54">
          <w:rPr>
            <w:rFonts w:ascii="Arial" w:hAnsi="Arial" w:cs="Arial"/>
          </w:rPr>
          <w:delText xml:space="preserve"> über </w:delText>
        </w:r>
        <w:r w:rsidR="00CF1D93" w:rsidRPr="00F32511" w:rsidDel="00F65E54">
          <w:rPr>
            <w:rFonts w:ascii="Arial" w:hAnsi="Arial" w:cs="Arial"/>
          </w:rPr>
          <w:delText>d</w:delText>
        </w:r>
        <w:r w:rsidR="009871B1" w:rsidRPr="00F32511" w:rsidDel="00F65E54">
          <w:rPr>
            <w:rFonts w:ascii="Arial" w:hAnsi="Arial" w:cs="Arial"/>
          </w:rPr>
          <w:delText>e</w:delText>
        </w:r>
      </w:del>
      <w:del w:id="68" w:author="Schöberl, Wolfram (carmen-ev)" w:date="2025-02-04T12:01:00Z">
        <w:r w:rsidR="009871B1" w:rsidRPr="00F32511" w:rsidDel="00F65E54">
          <w:rPr>
            <w:rFonts w:ascii="Arial" w:hAnsi="Arial" w:cs="Arial"/>
          </w:rPr>
          <w:delText>n</w:delText>
        </w:r>
      </w:del>
      <w:r w:rsidR="00CF1D93" w:rsidRPr="00F32511">
        <w:rPr>
          <w:rFonts w:ascii="Arial" w:hAnsi="Arial" w:cs="Arial"/>
        </w:rPr>
        <w:t xml:space="preserve"> angegebene</w:t>
      </w:r>
      <w:del w:id="69" w:author="Schöberl, Wolfram (carmen-ev)" w:date="2025-02-04T12:01:00Z">
        <w:r w:rsidR="00E7625E" w:rsidRPr="00F32511" w:rsidDel="00F65E54">
          <w:rPr>
            <w:rFonts w:ascii="Arial" w:hAnsi="Arial" w:cs="Arial"/>
          </w:rPr>
          <w:delText>n</w:delText>
        </w:r>
      </w:del>
      <w:r w:rsidR="00E7625E" w:rsidRPr="00F32511">
        <w:rPr>
          <w:rFonts w:ascii="Arial" w:hAnsi="Arial" w:cs="Arial"/>
        </w:rPr>
        <w:t xml:space="preserve"> Sollwert des Ladestands</w:t>
      </w:r>
      <w:r w:rsidR="00CF1D93" w:rsidRPr="00F32511">
        <w:rPr>
          <w:rFonts w:ascii="Arial" w:hAnsi="Arial" w:cs="Arial"/>
        </w:rPr>
        <w:t xml:space="preserve"> (Voreinstellung </w:t>
      </w:r>
      <w:r w:rsidR="006E4EB1" w:rsidRPr="00F32511">
        <w:rPr>
          <w:rFonts w:ascii="Arial" w:hAnsi="Arial" w:cs="Arial"/>
        </w:rPr>
        <w:t>50 %</w:t>
      </w:r>
      <w:r w:rsidR="00CF1D93" w:rsidRPr="00F32511">
        <w:rPr>
          <w:rFonts w:ascii="Arial" w:hAnsi="Arial" w:cs="Arial"/>
        </w:rPr>
        <w:t>)</w:t>
      </w:r>
      <w:ins w:id="70" w:author="Schöberl, Wolfram (carmen-ev)" w:date="2025-02-04T12:01:00Z">
        <w:r w:rsidR="00F65E54">
          <w:rPr>
            <w:rFonts w:ascii="Arial" w:hAnsi="Arial" w:cs="Arial"/>
          </w:rPr>
          <w:t xml:space="preserve"> erreicht ist</w:t>
        </w:r>
      </w:ins>
      <w:r w:rsidR="006E4EB1" w:rsidRPr="00F32511">
        <w:rPr>
          <w:rFonts w:ascii="Arial" w:hAnsi="Arial" w:cs="Arial"/>
        </w:rPr>
        <w:t>.</w:t>
      </w:r>
    </w:p>
    <w:p w14:paraId="6780D9E3" w14:textId="3ED81711" w:rsidR="00180470" w:rsidRPr="00F32511" w:rsidRDefault="00FF0C31" w:rsidP="00FF0C31">
      <w:pPr>
        <w:pStyle w:val="Listenabsatz"/>
        <w:numPr>
          <w:ilvl w:val="0"/>
          <w:numId w:val="9"/>
        </w:numPr>
        <w:rPr>
          <w:rFonts w:ascii="Arial" w:hAnsi="Arial" w:cs="Arial"/>
        </w:rPr>
      </w:pPr>
      <w:r w:rsidRPr="00F32511">
        <w:rPr>
          <w:rFonts w:ascii="Arial" w:hAnsi="Arial" w:cs="Arial"/>
        </w:rPr>
        <w:t xml:space="preserve">Wenn die </w:t>
      </w:r>
      <w:r w:rsidR="00AF5214" w:rsidRPr="00F32511">
        <w:rPr>
          <w:rFonts w:ascii="Arial" w:hAnsi="Arial" w:cs="Arial"/>
        </w:rPr>
        <w:t>(</w:t>
      </w:r>
      <w:r w:rsidRPr="00F32511">
        <w:rPr>
          <w:rFonts w:ascii="Arial" w:hAnsi="Arial" w:cs="Arial"/>
        </w:rPr>
        <w:t>restliche</w:t>
      </w:r>
      <w:r w:rsidR="00AF5214" w:rsidRPr="00F32511">
        <w:rPr>
          <w:rFonts w:ascii="Arial" w:hAnsi="Arial" w:cs="Arial"/>
        </w:rPr>
        <w:t>)</w:t>
      </w:r>
      <w:r w:rsidRPr="00F32511">
        <w:rPr>
          <w:rFonts w:ascii="Arial" w:hAnsi="Arial" w:cs="Arial"/>
        </w:rPr>
        <w:t xml:space="preserve"> im Netz benötigte </w:t>
      </w:r>
      <w:r w:rsidR="00850216" w:rsidRPr="00F32511">
        <w:rPr>
          <w:rFonts w:ascii="Arial" w:hAnsi="Arial" w:cs="Arial"/>
        </w:rPr>
        <w:t xml:space="preserve">Wärmemenge </w:t>
      </w:r>
      <w:r w:rsidRPr="00F32511">
        <w:rPr>
          <w:rFonts w:ascii="Arial" w:hAnsi="Arial" w:cs="Arial"/>
          <w:i/>
        </w:rPr>
        <w:t>vollständig</w:t>
      </w:r>
      <w:r w:rsidRPr="00F32511">
        <w:rPr>
          <w:rFonts w:ascii="Arial" w:hAnsi="Arial" w:cs="Arial"/>
        </w:rPr>
        <w:t xml:space="preserve"> durch </w:t>
      </w:r>
      <w:r w:rsidR="00992824" w:rsidRPr="00F32511">
        <w:rPr>
          <w:rFonts w:ascii="Arial" w:hAnsi="Arial" w:cs="Arial"/>
        </w:rPr>
        <w:t xml:space="preserve">Hochtemperaturwärme </w:t>
      </w:r>
      <w:r w:rsidR="0057076F" w:rsidRPr="00F32511">
        <w:rPr>
          <w:rFonts w:ascii="Arial" w:hAnsi="Arial" w:cs="Arial"/>
        </w:rPr>
        <w:t xml:space="preserve">und Vorlauftemperaturwärme </w:t>
      </w:r>
      <w:r w:rsidR="00992824" w:rsidRPr="00F32511">
        <w:rPr>
          <w:rFonts w:ascii="Arial" w:hAnsi="Arial" w:cs="Arial"/>
        </w:rPr>
        <w:t xml:space="preserve">aus dem </w:t>
      </w:r>
      <w:r w:rsidRPr="00F32511">
        <w:rPr>
          <w:rFonts w:ascii="Arial" w:hAnsi="Arial" w:cs="Arial"/>
        </w:rPr>
        <w:t xml:space="preserve">Pufferspeicher gedeckt werden kann, so wird </w:t>
      </w:r>
      <w:r w:rsidR="00AF5214" w:rsidRPr="00F32511">
        <w:rPr>
          <w:rFonts w:ascii="Arial" w:hAnsi="Arial" w:cs="Arial"/>
        </w:rPr>
        <w:t xml:space="preserve">bei einem Spitzenlastkessel </w:t>
      </w:r>
      <w:r w:rsidRPr="00F32511">
        <w:rPr>
          <w:rFonts w:ascii="Arial" w:hAnsi="Arial" w:cs="Arial"/>
        </w:rPr>
        <w:t xml:space="preserve">davon ausgegangen, dass das auch passiert (Pufferspeicherentladung vor Zuschaltung </w:t>
      </w:r>
      <w:r w:rsidR="00AF5214" w:rsidRPr="00F32511">
        <w:rPr>
          <w:rFonts w:ascii="Arial" w:hAnsi="Arial" w:cs="Arial"/>
        </w:rPr>
        <w:t>des Spitzenlastk</w:t>
      </w:r>
      <w:r w:rsidRPr="00F32511">
        <w:rPr>
          <w:rFonts w:ascii="Arial" w:hAnsi="Arial" w:cs="Arial"/>
        </w:rPr>
        <w:t>essels)</w:t>
      </w:r>
      <w:r w:rsidR="00383635" w:rsidRPr="00F32511">
        <w:rPr>
          <w:rFonts w:ascii="Arial" w:hAnsi="Arial" w:cs="Arial"/>
        </w:rPr>
        <w:t>.</w:t>
      </w:r>
      <w:r w:rsidR="00AF5214" w:rsidRPr="00F32511">
        <w:rPr>
          <w:rFonts w:ascii="Arial" w:hAnsi="Arial" w:cs="Arial"/>
        </w:rPr>
        <w:t xml:space="preserve"> </w:t>
      </w:r>
      <w:r w:rsidR="00FF74F6" w:rsidRPr="00F32511">
        <w:rPr>
          <w:rFonts w:ascii="Arial" w:hAnsi="Arial" w:cs="Arial"/>
        </w:rPr>
        <w:t>Vorrangig wird Vorlauftemperaturwärme verwendet.</w:t>
      </w:r>
    </w:p>
    <w:p w14:paraId="5DBC919A" w14:textId="77777777" w:rsidR="00514BD2" w:rsidRDefault="00383635" w:rsidP="00514BD2">
      <w:pPr>
        <w:pStyle w:val="Listenabsatz"/>
        <w:numPr>
          <w:ilvl w:val="0"/>
          <w:numId w:val="9"/>
        </w:numPr>
        <w:rPr>
          <w:rFonts w:ascii="Arial" w:hAnsi="Arial" w:cs="Arial"/>
        </w:rPr>
      </w:pPr>
      <w:r w:rsidRPr="00514BD2">
        <w:rPr>
          <w:rFonts w:ascii="Arial" w:hAnsi="Arial" w:cs="Arial"/>
        </w:rPr>
        <w:t xml:space="preserve">Wenn die nach einem </w:t>
      </w:r>
      <w:r w:rsidR="00A861A9" w:rsidRPr="00514BD2">
        <w:rPr>
          <w:rFonts w:ascii="Arial" w:hAnsi="Arial" w:cs="Arial"/>
        </w:rPr>
        <w:t>Wärmeerzeuger</w:t>
      </w:r>
      <w:r w:rsidRPr="00514BD2">
        <w:rPr>
          <w:rFonts w:ascii="Arial" w:hAnsi="Arial" w:cs="Arial"/>
        </w:rPr>
        <w:t xml:space="preserve">einsatz restliche im Netz benötigte </w:t>
      </w:r>
      <w:r w:rsidR="00067C77" w:rsidRPr="00514BD2">
        <w:rPr>
          <w:rFonts w:ascii="Arial" w:hAnsi="Arial" w:cs="Arial"/>
        </w:rPr>
        <w:t xml:space="preserve">Wärmemenge </w:t>
      </w:r>
      <w:r w:rsidRPr="00514BD2">
        <w:rPr>
          <w:rFonts w:ascii="Arial" w:hAnsi="Arial" w:cs="Arial"/>
          <w:i/>
        </w:rPr>
        <w:t>nur teilweise</w:t>
      </w:r>
      <w:r w:rsidRPr="00514BD2">
        <w:rPr>
          <w:rFonts w:ascii="Arial" w:hAnsi="Arial" w:cs="Arial"/>
        </w:rPr>
        <w:t xml:space="preserve"> durch </w:t>
      </w:r>
      <w:r w:rsidR="00F96882" w:rsidRPr="00514BD2">
        <w:rPr>
          <w:rFonts w:ascii="Arial" w:hAnsi="Arial" w:cs="Arial"/>
        </w:rPr>
        <w:t xml:space="preserve">Hochtemperaturwärme </w:t>
      </w:r>
      <w:r w:rsidR="009D2F6A" w:rsidRPr="00514BD2">
        <w:rPr>
          <w:rFonts w:ascii="Arial" w:hAnsi="Arial" w:cs="Arial"/>
        </w:rPr>
        <w:t xml:space="preserve">und Vorlauftemperaturwärme </w:t>
      </w:r>
      <w:r w:rsidR="00F96882" w:rsidRPr="00514BD2">
        <w:rPr>
          <w:rFonts w:ascii="Arial" w:hAnsi="Arial" w:cs="Arial"/>
        </w:rPr>
        <w:t xml:space="preserve">aus dem </w:t>
      </w:r>
      <w:r w:rsidRPr="00514BD2">
        <w:rPr>
          <w:rFonts w:ascii="Arial" w:hAnsi="Arial" w:cs="Arial"/>
        </w:rPr>
        <w:t xml:space="preserve">Pufferspeicher gedeckt werden kann, so wird davon ausgegangen, dass zuerst ein weiterer </w:t>
      </w:r>
      <w:r w:rsidR="00A861A9" w:rsidRPr="00514BD2">
        <w:rPr>
          <w:rFonts w:ascii="Arial" w:hAnsi="Arial" w:cs="Arial"/>
        </w:rPr>
        <w:t xml:space="preserve">Wärmeerzeuger </w:t>
      </w:r>
      <w:r w:rsidRPr="00514BD2">
        <w:rPr>
          <w:rFonts w:ascii="Arial" w:hAnsi="Arial" w:cs="Arial"/>
        </w:rPr>
        <w:t>hinzugeschaltet wird (Höchstmögliche Leistung vor Pufferspeicherentladung).</w:t>
      </w:r>
      <w:r w:rsidR="001F0EFF" w:rsidRPr="00514BD2">
        <w:rPr>
          <w:rFonts w:ascii="Arial" w:hAnsi="Arial" w:cs="Arial"/>
        </w:rPr>
        <w:t xml:space="preserve"> </w:t>
      </w:r>
    </w:p>
    <w:p w14:paraId="25C1E6B5" w14:textId="00408F05" w:rsidR="00F32511" w:rsidRPr="00514BD2" w:rsidRDefault="00F96882" w:rsidP="00514BD2">
      <w:pPr>
        <w:pStyle w:val="Listenabsatz"/>
        <w:numPr>
          <w:ilvl w:val="0"/>
          <w:numId w:val="9"/>
        </w:numPr>
        <w:rPr>
          <w:rFonts w:ascii="Arial" w:hAnsi="Arial" w:cs="Arial"/>
        </w:rPr>
      </w:pPr>
      <w:r w:rsidRPr="00514BD2">
        <w:rPr>
          <w:rFonts w:ascii="Arial" w:hAnsi="Arial" w:cs="Arial"/>
        </w:rPr>
        <w:t xml:space="preserve">Niedertemperaturwärme aus dem Pufferspeicher </w:t>
      </w:r>
      <w:del w:id="71" w:author="Schöberl, Wolfram (carmen-ev)" w:date="2025-01-31T12:32:00Z">
        <w:r w:rsidRPr="00514BD2" w:rsidDel="002147FC">
          <w:rPr>
            <w:rFonts w:ascii="Arial" w:hAnsi="Arial" w:cs="Arial"/>
          </w:rPr>
          <w:delText>kann nur</w:delText>
        </w:r>
      </w:del>
      <w:ins w:id="72" w:author="Schöberl, Wolfram (carmen-ev)" w:date="2025-01-31T12:32:00Z">
        <w:r w:rsidR="002147FC">
          <w:rPr>
            <w:rFonts w:ascii="Arial" w:hAnsi="Arial" w:cs="Arial"/>
          </w:rPr>
          <w:t>wird immer</w:t>
        </w:r>
      </w:ins>
      <w:r w:rsidRPr="00514BD2">
        <w:rPr>
          <w:rFonts w:ascii="Arial" w:hAnsi="Arial" w:cs="Arial"/>
        </w:rPr>
        <w:t xml:space="preserve"> dann genutzt</w:t>
      </w:r>
      <w:del w:id="73" w:author="Schöberl, Wolfram (carmen-ev)" w:date="2025-01-31T12:32:00Z">
        <w:r w:rsidRPr="00514BD2" w:rsidDel="002147FC">
          <w:rPr>
            <w:rFonts w:ascii="Arial" w:hAnsi="Arial" w:cs="Arial"/>
          </w:rPr>
          <w:delText xml:space="preserve"> werden</w:delText>
        </w:r>
      </w:del>
      <w:r w:rsidRPr="00514BD2">
        <w:rPr>
          <w:rFonts w:ascii="Arial" w:hAnsi="Arial" w:cs="Arial"/>
        </w:rPr>
        <w:t>, wenn ein Hochtemperatur</w:t>
      </w:r>
      <w:r w:rsidR="0080497C" w:rsidRPr="00514BD2">
        <w:rPr>
          <w:rFonts w:ascii="Arial" w:hAnsi="Arial" w:cs="Arial"/>
        </w:rPr>
        <w:t>- oder Vorlauftemperatur</w:t>
      </w:r>
      <w:r w:rsidRPr="00514BD2">
        <w:rPr>
          <w:rFonts w:ascii="Arial" w:hAnsi="Arial" w:cs="Arial"/>
        </w:rPr>
        <w:t>erzeuger aktiv ist.</w:t>
      </w:r>
      <w:del w:id="74" w:author="Schöberl, Wolfram (carmen-ev)" w:date="2025-01-31T12:23:00Z">
        <w:r w:rsidRPr="00514BD2" w:rsidDel="00AB4CBD">
          <w:rPr>
            <w:rFonts w:ascii="Arial" w:hAnsi="Arial" w:cs="Arial"/>
          </w:rPr>
          <w:delText xml:space="preserve"> </w:delText>
        </w:r>
      </w:del>
    </w:p>
    <w:p w14:paraId="038F7A9F" w14:textId="22602FB7" w:rsidR="00002351" w:rsidRDefault="0037765D" w:rsidP="00B861AD">
      <w:pPr>
        <w:rPr>
          <w:ins w:id="75" w:author="Schöberl, Wolfram (carmen-ev)" w:date="2025-01-31T10:12:00Z"/>
        </w:rPr>
      </w:pPr>
      <w:ins w:id="76" w:author="Schöberl, Wolfram (carmen-ev)" w:date="2025-01-31T10:02:00Z">
        <w:r>
          <w:t xml:space="preserve">Bei </w:t>
        </w:r>
      </w:ins>
      <w:ins w:id="77" w:author="Schöberl, Wolfram (carmen-ev)" w:date="2025-01-31T10:04:00Z">
        <w:r>
          <w:t xml:space="preserve">der Einspeisung von Wärme ins Netz (Erzeuger und Puffer) muss berücksichtigt werden, dass </w:t>
        </w:r>
      </w:ins>
      <w:ins w:id="78" w:author="Schöberl, Wolfram (carmen-ev)" w:date="2025-01-31T10:05:00Z">
        <w:r>
          <w:t xml:space="preserve">die gesamte </w:t>
        </w:r>
      </w:ins>
      <w:ins w:id="79" w:author="Schöberl, Wolfram (carmen-ev)" w:date="2025-01-31T10:13:00Z">
        <w:r w:rsidR="00002351" w:rsidRPr="00002351">
          <w:rPr>
            <w:i/>
            <w:iCs/>
          </w:rPr>
          <w:t>auf dem aktuellen T</w:t>
        </w:r>
      </w:ins>
      <w:ins w:id="80" w:author="Schöberl, Wolfram (carmen-ev)" w:date="2025-01-31T10:14:00Z">
        <w:r w:rsidR="00002351" w:rsidRPr="00002351">
          <w:rPr>
            <w:i/>
            <w:iCs/>
          </w:rPr>
          <w:t>emperaturniveau</w:t>
        </w:r>
        <w:r w:rsidR="00002351">
          <w:t xml:space="preserve"> </w:t>
        </w:r>
      </w:ins>
      <w:ins w:id="81" w:author="Schöberl, Wolfram (carmen-ev)" w:date="2025-01-31T10:05:00Z">
        <w:r>
          <w:t xml:space="preserve">einspeisbare Wärme in dieser Stunde nicht überschritten wird. </w:t>
        </w:r>
      </w:ins>
      <w:ins w:id="82" w:author="Schöberl, Wolfram (carmen-ev)" w:date="2025-01-31T10:06:00Z">
        <w:r>
          <w:t xml:space="preserve">Dazu </w:t>
        </w:r>
      </w:ins>
      <w:ins w:id="83" w:author="Schöberl, Wolfram (carmen-ev)" w:date="2025-02-04T11:46:00Z">
        <w:r w:rsidR="006F2898">
          <w:t>wird ein</w:t>
        </w:r>
      </w:ins>
      <w:ins w:id="84" w:author="Schöberl, Wolfram (carmen-ev)" w:date="2025-01-31T10:09:00Z">
        <w:r>
          <w:t xml:space="preserve"> </w:t>
        </w:r>
      </w:ins>
      <w:ins w:id="85" w:author="Schöberl, Wolfram (carmen-ev)" w:date="2025-01-31T10:10:00Z">
        <w:r>
          <w:t xml:space="preserve">Ladefaktor </w:t>
        </w:r>
      </w:ins>
      <w:ins w:id="86" w:author="Schöberl, Wolfram (carmen-ev)" w:date="2025-02-04T11:46:00Z">
        <w:r w:rsidR="006F2898">
          <w:t>ermittelt</w:t>
        </w:r>
      </w:ins>
      <w:ins w:id="87" w:author="Schöberl, Wolfram (carmen-ev)" w:date="2025-01-31T10:11:00Z">
        <w:r>
          <w:t>, der sich aus de</w:t>
        </w:r>
      </w:ins>
      <w:ins w:id="88" w:author="Schöberl, Wolfram (carmen-ev)" w:date="2025-01-31T12:35:00Z">
        <w:r w:rsidR="002147FC">
          <w:t>r</w:t>
        </w:r>
      </w:ins>
      <w:ins w:id="89" w:author="Schöberl, Wolfram (carmen-ev)" w:date="2025-01-31T10:11:00Z">
        <w:r>
          <w:t xml:space="preserve"> </w:t>
        </w:r>
      </w:ins>
      <w:ins w:id="90" w:author="Schöberl, Wolfram (carmen-ev)" w:date="2025-02-04T10:24:00Z">
        <w:r w:rsidR="00B45F3F">
          <w:t>Einspeisetemperatur</w:t>
        </w:r>
        <w:r w:rsidR="00B45F3F">
          <w:t xml:space="preserve"> (</w:t>
        </w:r>
      </w:ins>
      <w:ins w:id="91" w:author="Schöberl, Wolfram (carmen-ev)" w:date="2025-01-31T10:11:00Z">
        <w:r>
          <w:t>Temperatur</w:t>
        </w:r>
      </w:ins>
      <w:ins w:id="92" w:author="Schöberl, Wolfram (carmen-ev)" w:date="2025-02-04T12:03:00Z">
        <w:r w:rsidR="00F65E54">
          <w:t>niveau</w:t>
        </w:r>
      </w:ins>
      <w:ins w:id="93" w:author="Schöberl, Wolfram (carmen-ev)" w:date="2025-01-31T10:11:00Z">
        <w:r>
          <w:t xml:space="preserve"> </w:t>
        </w:r>
      </w:ins>
      <w:ins w:id="94" w:author="Schöberl, Wolfram (carmen-ev)" w:date="2025-01-31T10:14:00Z">
        <w:r w:rsidR="00002351">
          <w:t>der einzuspeisenden Wärme</w:t>
        </w:r>
      </w:ins>
      <w:ins w:id="95" w:author="Schöberl, Wolfram (carmen-ev)" w:date="2025-02-04T10:24:00Z">
        <w:r w:rsidR="00B45F3F">
          <w:t>)</w:t>
        </w:r>
      </w:ins>
      <w:ins w:id="96" w:author="Schöberl, Wolfram (carmen-ev)" w:date="2025-01-31T10:14:00Z">
        <w:r w:rsidR="00002351">
          <w:t xml:space="preserve"> </w:t>
        </w:r>
      </w:ins>
      <w:ins w:id="97" w:author="Schöberl, Wolfram (carmen-ev)" w:date="2025-01-31T10:12:00Z">
        <w:r>
          <w:t>sowie Vor- und Rücklauftemperatur bestimmt</w:t>
        </w:r>
      </w:ins>
      <w:ins w:id="98" w:author="Schöberl, Wolfram (carmen-ev)" w:date="2025-01-31T10:10:00Z">
        <w:r>
          <w:t>.</w:t>
        </w:r>
      </w:ins>
    </w:p>
    <w:p w14:paraId="3D1788F6" w14:textId="05523B31" w:rsidR="00002351" w:rsidRDefault="00002351" w:rsidP="00B861AD">
      <w:pPr>
        <w:rPr>
          <w:ins w:id="99" w:author="Schöberl, Wolfram (carmen-ev)" w:date="2025-01-31T10:12:00Z"/>
        </w:rPr>
      </w:pPr>
      <w:ins w:id="100" w:author="Schöberl, Wolfram (carmen-ev)" w:date="2025-01-31T10:12:00Z">
        <w:r>
          <w:t xml:space="preserve">Ladefaktor = </w:t>
        </w:r>
      </w:ins>
      <w:ins w:id="101" w:author="Schöberl, Wolfram (carmen-ev)" w:date="2025-01-31T10:16:00Z">
        <w:r>
          <w:t>(</w:t>
        </w:r>
      </w:ins>
      <w:ins w:id="102" w:author="Schöberl, Wolfram (carmen-ev)" w:date="2025-01-31T10:15:00Z">
        <w:r>
          <w:t>Einspeiset</w:t>
        </w:r>
      </w:ins>
      <w:ins w:id="103" w:author="Schöberl, Wolfram (carmen-ev)" w:date="2025-01-31T10:12:00Z">
        <w:r>
          <w:t>emperat</w:t>
        </w:r>
      </w:ins>
      <w:ins w:id="104" w:author="Schöberl, Wolfram (carmen-ev)" w:date="2025-01-31T10:13:00Z">
        <w:r>
          <w:t xml:space="preserve">ur </w:t>
        </w:r>
      </w:ins>
      <w:ins w:id="105" w:author="Schöberl, Wolfram (carmen-ev)" w:date="2025-01-31T10:16:00Z">
        <w:r>
          <w:t>–</w:t>
        </w:r>
      </w:ins>
      <w:ins w:id="106" w:author="Schöberl, Wolfram (carmen-ev)" w:date="2025-01-31T10:13:00Z">
        <w:r>
          <w:t xml:space="preserve"> R</w:t>
        </w:r>
      </w:ins>
      <w:ins w:id="107" w:author="Schöberl, Wolfram (carmen-ev)" w:date="2025-01-31T10:16:00Z">
        <w:r>
          <w:t>L-T</w:t>
        </w:r>
      </w:ins>
      <w:ins w:id="108" w:author="Schöberl, Wolfram (carmen-ev)" w:date="2025-01-31T10:13:00Z">
        <w:r>
          <w:t>emperatur</w:t>
        </w:r>
      </w:ins>
      <w:ins w:id="109" w:author="Schöberl, Wolfram (carmen-ev)" w:date="2025-01-31T10:16:00Z">
        <w:r>
          <w:t>) / (VL-</w:t>
        </w:r>
      </w:ins>
      <w:ins w:id="110" w:author="Schöberl, Wolfram (carmen-ev)" w:date="2025-01-31T10:17:00Z">
        <w:r>
          <w:t>Te</w:t>
        </w:r>
      </w:ins>
      <w:ins w:id="111" w:author="Schöberl, Wolfram (carmen-ev)" w:date="2025-01-31T10:16:00Z">
        <w:r>
          <w:t xml:space="preserve">mperatur </w:t>
        </w:r>
      </w:ins>
      <w:ins w:id="112" w:author="Schöberl, Wolfram (carmen-ev)" w:date="2025-01-31T10:17:00Z">
        <w:r>
          <w:t>–</w:t>
        </w:r>
      </w:ins>
      <w:ins w:id="113" w:author="Schöberl, Wolfram (carmen-ev)" w:date="2025-01-31T10:16:00Z">
        <w:r>
          <w:t xml:space="preserve"> R</w:t>
        </w:r>
      </w:ins>
      <w:ins w:id="114" w:author="Schöberl, Wolfram (carmen-ev)" w:date="2025-01-31T10:17:00Z">
        <w:r>
          <w:t>L-T</w:t>
        </w:r>
      </w:ins>
      <w:ins w:id="115" w:author="Schöberl, Wolfram (carmen-ev)" w:date="2025-01-31T10:16:00Z">
        <w:r>
          <w:t>emp</w:t>
        </w:r>
      </w:ins>
      <w:ins w:id="116" w:author="Schöberl, Wolfram (carmen-ev)" w:date="2025-01-31T10:17:00Z">
        <w:r>
          <w:t>eratur)</w:t>
        </w:r>
      </w:ins>
    </w:p>
    <w:p w14:paraId="548ABF6F" w14:textId="18167E71" w:rsidR="00514BD2" w:rsidRDefault="00FA69D1" w:rsidP="00B861AD">
      <w:pPr>
        <w:rPr>
          <w:ins w:id="117" w:author="Schöberl, Wolfram (carmen-ev)" w:date="2025-01-31T10:06:00Z"/>
        </w:rPr>
      </w:pPr>
      <w:ins w:id="118" w:author="Schöberl, Wolfram (carmen-ev)" w:date="2025-01-31T10:27:00Z">
        <w:r>
          <w:t>Dabei gibt es folgende Fälle</w:t>
        </w:r>
      </w:ins>
      <w:ins w:id="119" w:author="Schöberl, Wolfram (carmen-ev)" w:date="2025-01-31T10:10:00Z">
        <w:r w:rsidR="0037765D">
          <w:t>:</w:t>
        </w:r>
      </w:ins>
    </w:p>
    <w:p w14:paraId="4AADB1EE" w14:textId="1DDC564F" w:rsidR="00002351" w:rsidRDefault="00B45F3F" w:rsidP="00BB640F">
      <w:pPr>
        <w:pStyle w:val="Listenabsatz"/>
        <w:numPr>
          <w:ilvl w:val="0"/>
          <w:numId w:val="32"/>
        </w:numPr>
        <w:rPr>
          <w:ins w:id="120" w:author="Schöberl, Wolfram (carmen-ev)" w:date="2025-01-31T12:03:00Z"/>
          <w:rFonts w:ascii="Arial" w:hAnsi="Arial" w:cs="Arial"/>
        </w:rPr>
      </w:pPr>
      <w:ins w:id="121" w:author="Schöberl, Wolfram (carmen-ev)" w:date="2025-02-04T10:29:00Z">
        <w:r>
          <w:rPr>
            <w:rFonts w:ascii="Arial" w:hAnsi="Arial" w:cs="Arial"/>
          </w:rPr>
          <w:t xml:space="preserve">Ein </w:t>
        </w:r>
      </w:ins>
      <w:ins w:id="122" w:author="Schöberl, Wolfram (carmen-ev)" w:date="2025-01-31T10:20:00Z">
        <w:r w:rsidR="00002351" w:rsidRPr="00BB640F">
          <w:rPr>
            <w:rFonts w:ascii="Arial" w:hAnsi="Arial" w:cs="Arial"/>
          </w:rPr>
          <w:t xml:space="preserve">HT- </w:t>
        </w:r>
      </w:ins>
      <w:ins w:id="123" w:author="Schöberl, Wolfram (carmen-ev)" w:date="2025-01-31T10:25:00Z">
        <w:r w:rsidR="00FA69D1" w:rsidRPr="00BB640F">
          <w:rPr>
            <w:rFonts w:ascii="Arial" w:hAnsi="Arial" w:cs="Arial"/>
          </w:rPr>
          <w:t>oder</w:t>
        </w:r>
      </w:ins>
      <w:ins w:id="124" w:author="Schöberl, Wolfram (carmen-ev)" w:date="2025-01-31T10:20:00Z">
        <w:r w:rsidR="00002351" w:rsidRPr="00BB640F">
          <w:rPr>
            <w:rFonts w:ascii="Arial" w:hAnsi="Arial" w:cs="Arial"/>
          </w:rPr>
          <w:t xml:space="preserve"> V</w:t>
        </w:r>
      </w:ins>
      <w:ins w:id="125" w:author="Schöberl, Wolfram (carmen-ev)" w:date="2025-01-31T10:21:00Z">
        <w:r w:rsidR="00002351" w:rsidRPr="00BB640F">
          <w:rPr>
            <w:rFonts w:ascii="Arial" w:hAnsi="Arial" w:cs="Arial"/>
          </w:rPr>
          <w:t>T</w:t>
        </w:r>
      </w:ins>
      <w:ins w:id="126" w:author="Schöberl, Wolfram (carmen-ev)" w:date="2025-01-31T10:20:00Z">
        <w:r w:rsidR="00002351" w:rsidRPr="00BB640F">
          <w:rPr>
            <w:rFonts w:ascii="Arial" w:hAnsi="Arial" w:cs="Arial"/>
          </w:rPr>
          <w:t>-</w:t>
        </w:r>
      </w:ins>
      <w:ins w:id="127" w:author="Schöberl, Wolfram (carmen-ev)" w:date="2025-02-04T11:24:00Z">
        <w:r w:rsidR="002F361B" w:rsidRPr="002F361B">
          <w:rPr>
            <w:rFonts w:ascii="Arial" w:hAnsi="Arial" w:cs="Arial"/>
          </w:rPr>
          <w:t xml:space="preserve"> </w:t>
        </w:r>
        <w:r w:rsidR="002F361B">
          <w:rPr>
            <w:rFonts w:ascii="Arial" w:hAnsi="Arial" w:cs="Arial"/>
          </w:rPr>
          <w:t xml:space="preserve">Erzeuger </w:t>
        </w:r>
      </w:ins>
      <w:ins w:id="128" w:author="Schöberl, Wolfram (carmen-ev)" w:date="2025-02-04T11:25:00Z">
        <w:r w:rsidR="002F361B">
          <w:rPr>
            <w:rFonts w:ascii="Arial" w:hAnsi="Arial" w:cs="Arial"/>
          </w:rPr>
          <w:t xml:space="preserve">will </w:t>
        </w:r>
      </w:ins>
      <w:ins w:id="129" w:author="Schöberl, Wolfram (carmen-ev)" w:date="2025-02-04T10:28:00Z">
        <w:r>
          <w:rPr>
            <w:rFonts w:ascii="Arial" w:hAnsi="Arial" w:cs="Arial"/>
          </w:rPr>
          <w:t xml:space="preserve">Wärme </w:t>
        </w:r>
      </w:ins>
      <w:ins w:id="130" w:author="Schöberl, Wolfram (carmen-ev)" w:date="2025-01-31T12:04:00Z">
        <w:r w:rsidR="00BB640F">
          <w:rPr>
            <w:rFonts w:ascii="Arial" w:hAnsi="Arial" w:cs="Arial"/>
          </w:rPr>
          <w:t>einspeis</w:t>
        </w:r>
      </w:ins>
      <w:ins w:id="131" w:author="Schöberl, Wolfram (carmen-ev)" w:date="2025-02-04T10:28:00Z">
        <w:r>
          <w:rPr>
            <w:rFonts w:ascii="Arial" w:hAnsi="Arial" w:cs="Arial"/>
          </w:rPr>
          <w:t>en</w:t>
        </w:r>
      </w:ins>
      <w:ins w:id="132" w:author="Schöberl, Wolfram (carmen-ev)" w:date="2025-01-31T10:20:00Z">
        <w:r w:rsidR="00002351" w:rsidRPr="00BB640F">
          <w:rPr>
            <w:rFonts w:ascii="Arial" w:hAnsi="Arial" w:cs="Arial"/>
          </w:rPr>
          <w:t xml:space="preserve">. Dann </w:t>
        </w:r>
      </w:ins>
      <w:ins w:id="133" w:author="Schöberl, Wolfram (carmen-ev)" w:date="2025-01-31T10:27:00Z">
        <w:r w:rsidR="00FA69D1" w:rsidRPr="00BB640F">
          <w:rPr>
            <w:rFonts w:ascii="Arial" w:hAnsi="Arial" w:cs="Arial"/>
          </w:rPr>
          <w:t>entspricht</w:t>
        </w:r>
      </w:ins>
      <w:ins w:id="134" w:author="Schöberl, Wolfram (carmen-ev)" w:date="2025-01-31T10:26:00Z">
        <w:r w:rsidR="00FA69D1" w:rsidRPr="00BB640F">
          <w:rPr>
            <w:rFonts w:ascii="Arial" w:hAnsi="Arial" w:cs="Arial"/>
          </w:rPr>
          <w:t xml:space="preserve"> die Einspeisetemperatur der Vorlauftemperatur und </w:t>
        </w:r>
      </w:ins>
      <w:ins w:id="135" w:author="Schöberl, Wolfram (carmen-ev)" w:date="2025-01-31T10:20:00Z">
        <w:r w:rsidR="00002351" w:rsidRPr="00BB640F">
          <w:rPr>
            <w:rFonts w:ascii="Arial" w:hAnsi="Arial" w:cs="Arial"/>
          </w:rPr>
          <w:t>der L</w:t>
        </w:r>
      </w:ins>
      <w:ins w:id="136" w:author="Schöberl, Wolfram (carmen-ev)" w:date="2025-01-31T10:21:00Z">
        <w:r w:rsidR="00002351" w:rsidRPr="00BB640F">
          <w:rPr>
            <w:rFonts w:ascii="Arial" w:hAnsi="Arial" w:cs="Arial"/>
          </w:rPr>
          <w:t xml:space="preserve">adefaktor </w:t>
        </w:r>
      </w:ins>
      <w:ins w:id="137" w:author="Schöberl, Wolfram (carmen-ev)" w:date="2025-02-04T10:29:00Z">
        <w:r>
          <w:rPr>
            <w:rFonts w:ascii="Arial" w:hAnsi="Arial" w:cs="Arial"/>
          </w:rPr>
          <w:t>ist</w:t>
        </w:r>
      </w:ins>
      <w:ins w:id="138" w:author="Schöberl, Wolfram (carmen-ev)" w:date="2025-01-31T10:21:00Z">
        <w:r w:rsidR="00002351" w:rsidRPr="00BB640F">
          <w:rPr>
            <w:rFonts w:ascii="Arial" w:hAnsi="Arial" w:cs="Arial"/>
          </w:rPr>
          <w:t xml:space="preserve"> 1</w:t>
        </w:r>
      </w:ins>
      <w:ins w:id="139" w:author="Schöberl, Wolfram (carmen-ev)" w:date="2025-01-31T10:27:00Z">
        <w:r w:rsidR="00FA69D1" w:rsidRPr="00BB640F">
          <w:rPr>
            <w:rFonts w:ascii="Arial" w:hAnsi="Arial" w:cs="Arial"/>
          </w:rPr>
          <w:t>.</w:t>
        </w:r>
      </w:ins>
    </w:p>
    <w:p w14:paraId="77B52BCC" w14:textId="3E23D6B4" w:rsidR="00BB640F" w:rsidRDefault="00BB640F" w:rsidP="00BB640F">
      <w:pPr>
        <w:pStyle w:val="Listenabsatz"/>
        <w:numPr>
          <w:ilvl w:val="0"/>
          <w:numId w:val="32"/>
        </w:numPr>
        <w:rPr>
          <w:ins w:id="140" w:author="Schöberl, Wolfram (carmen-ev)" w:date="2025-01-31T12:06:00Z"/>
          <w:rFonts w:ascii="Arial" w:hAnsi="Arial" w:cs="Arial"/>
        </w:rPr>
      </w:pPr>
      <w:ins w:id="141" w:author="Schöberl, Wolfram (carmen-ev)" w:date="2025-01-31T12:03:00Z">
        <w:r>
          <w:rPr>
            <w:rFonts w:ascii="Arial" w:hAnsi="Arial" w:cs="Arial"/>
          </w:rPr>
          <w:lastRenderedPageBreak/>
          <w:t xml:space="preserve">Ein </w:t>
        </w:r>
      </w:ins>
      <w:ins w:id="142" w:author="Schöberl, Wolfram (carmen-ev)" w:date="2025-02-04T10:29:00Z">
        <w:r w:rsidR="00B45F3F">
          <w:rPr>
            <w:rFonts w:ascii="Arial" w:hAnsi="Arial" w:cs="Arial"/>
          </w:rPr>
          <w:t>N</w:t>
        </w:r>
      </w:ins>
      <w:ins w:id="143" w:author="Schöberl, Wolfram (carmen-ev)" w:date="2025-02-04T10:30:00Z">
        <w:r w:rsidR="00B45F3F">
          <w:rPr>
            <w:rFonts w:ascii="Arial" w:hAnsi="Arial" w:cs="Arial"/>
          </w:rPr>
          <w:t>T-</w:t>
        </w:r>
      </w:ins>
      <w:ins w:id="144" w:author="Schöberl, Wolfram (carmen-ev)" w:date="2025-02-04T11:25:00Z">
        <w:r w:rsidR="002F361B" w:rsidRPr="002F361B">
          <w:rPr>
            <w:rFonts w:ascii="Arial" w:hAnsi="Arial" w:cs="Arial"/>
          </w:rPr>
          <w:t xml:space="preserve"> </w:t>
        </w:r>
        <w:r w:rsidR="002F361B">
          <w:rPr>
            <w:rFonts w:ascii="Arial" w:hAnsi="Arial" w:cs="Arial"/>
          </w:rPr>
          <w:t xml:space="preserve">Erzeuger </w:t>
        </w:r>
        <w:r w:rsidR="002F361B">
          <w:rPr>
            <w:rFonts w:ascii="Arial" w:hAnsi="Arial" w:cs="Arial"/>
          </w:rPr>
          <w:t xml:space="preserve">will </w:t>
        </w:r>
      </w:ins>
      <w:ins w:id="145" w:author="Schöberl, Wolfram (carmen-ev)" w:date="2025-02-04T10:30:00Z">
        <w:r w:rsidR="00B45F3F">
          <w:rPr>
            <w:rFonts w:ascii="Arial" w:hAnsi="Arial" w:cs="Arial"/>
          </w:rPr>
          <w:t xml:space="preserve">Wärme </w:t>
        </w:r>
      </w:ins>
      <w:ins w:id="146" w:author="Schöberl, Wolfram (carmen-ev)" w:date="2025-01-31T12:04:00Z">
        <w:r>
          <w:rPr>
            <w:rFonts w:ascii="Arial" w:hAnsi="Arial" w:cs="Arial"/>
          </w:rPr>
          <w:t xml:space="preserve">einspeisen. </w:t>
        </w:r>
      </w:ins>
      <w:ins w:id="147" w:author="Schöberl, Wolfram (carmen-ev)" w:date="2025-01-31T12:05:00Z">
        <w:r>
          <w:rPr>
            <w:rFonts w:ascii="Arial" w:hAnsi="Arial" w:cs="Arial"/>
          </w:rPr>
          <w:t xml:space="preserve">Dann wird </w:t>
        </w:r>
      </w:ins>
      <w:ins w:id="148" w:author="Schöberl, Wolfram (carmen-ev)" w:date="2025-01-31T12:37:00Z">
        <w:r w:rsidR="002147FC">
          <w:rPr>
            <w:rFonts w:ascii="Arial" w:hAnsi="Arial" w:cs="Arial"/>
          </w:rPr>
          <w:t xml:space="preserve">zur Berechnung des Ladefaktors </w:t>
        </w:r>
      </w:ins>
      <w:ins w:id="149" w:author="Schöberl, Wolfram (carmen-ev)" w:date="2025-01-31T12:38:00Z">
        <w:r w:rsidR="002147FC">
          <w:rPr>
            <w:rFonts w:ascii="Arial" w:hAnsi="Arial" w:cs="Arial"/>
          </w:rPr>
          <w:t xml:space="preserve">die </w:t>
        </w:r>
      </w:ins>
      <w:ins w:id="150" w:author="Schöberl, Wolfram (carmen-ev)" w:date="2025-01-31T12:05:00Z">
        <w:r w:rsidRPr="00BB640F">
          <w:rPr>
            <w:rFonts w:ascii="Arial" w:hAnsi="Arial" w:cs="Arial"/>
          </w:rPr>
          <w:t>Einspeisetemperatur</w:t>
        </w:r>
        <w:r>
          <w:rPr>
            <w:rFonts w:ascii="Arial" w:hAnsi="Arial" w:cs="Arial"/>
          </w:rPr>
          <w:t xml:space="preserve"> </w:t>
        </w:r>
      </w:ins>
      <w:ins w:id="151" w:author="Schöberl, Wolfram (carmen-ev)" w:date="2025-01-31T12:06:00Z">
        <w:r>
          <w:rPr>
            <w:rFonts w:ascii="Arial" w:hAnsi="Arial" w:cs="Arial"/>
          </w:rPr>
          <w:t>d</w:t>
        </w:r>
      </w:ins>
      <w:ins w:id="152" w:author="Schöberl, Wolfram (carmen-ev)" w:date="2025-01-31T12:38:00Z">
        <w:r w:rsidR="002147FC">
          <w:rPr>
            <w:rFonts w:ascii="Arial" w:hAnsi="Arial" w:cs="Arial"/>
          </w:rPr>
          <w:t>iese</w:t>
        </w:r>
      </w:ins>
      <w:ins w:id="153" w:author="Schöberl, Wolfram (carmen-ev)" w:date="2025-01-31T12:06:00Z">
        <w:r>
          <w:rPr>
            <w:rFonts w:ascii="Arial" w:hAnsi="Arial" w:cs="Arial"/>
          </w:rPr>
          <w:t>s Erzeugers verwendet.</w:t>
        </w:r>
      </w:ins>
    </w:p>
    <w:p w14:paraId="6A4024A5" w14:textId="5DAE38F9" w:rsidR="00BB640F" w:rsidRDefault="00BB640F" w:rsidP="00BB640F">
      <w:pPr>
        <w:pStyle w:val="Listenabsatz"/>
        <w:numPr>
          <w:ilvl w:val="0"/>
          <w:numId w:val="32"/>
        </w:numPr>
        <w:rPr>
          <w:ins w:id="154" w:author="Schöberl, Wolfram (carmen-ev)" w:date="2025-01-31T12:07:00Z"/>
          <w:rFonts w:ascii="Arial" w:hAnsi="Arial" w:cs="Arial"/>
        </w:rPr>
      </w:pPr>
      <w:ins w:id="155" w:author="Schöberl, Wolfram (carmen-ev)" w:date="2025-01-31T12:06:00Z">
        <w:r>
          <w:rPr>
            <w:rFonts w:ascii="Arial" w:hAnsi="Arial" w:cs="Arial"/>
          </w:rPr>
          <w:t xml:space="preserve">Der Puffer will HT- oder </w:t>
        </w:r>
      </w:ins>
      <w:ins w:id="156" w:author="Schöberl, Wolfram (carmen-ev)" w:date="2025-01-31T12:07:00Z">
        <w:r>
          <w:rPr>
            <w:rFonts w:ascii="Arial" w:hAnsi="Arial" w:cs="Arial"/>
          </w:rPr>
          <w:t>VT</w:t>
        </w:r>
      </w:ins>
      <w:ins w:id="157" w:author="Schöberl, Wolfram (carmen-ev)" w:date="2025-01-31T12:06:00Z">
        <w:r>
          <w:rPr>
            <w:rFonts w:ascii="Arial" w:hAnsi="Arial" w:cs="Arial"/>
          </w:rPr>
          <w:t>-Wärme einspeisen.</w:t>
        </w:r>
      </w:ins>
      <w:ins w:id="158" w:author="Schöberl, Wolfram (carmen-ev)" w:date="2025-01-31T12:07:00Z">
        <w:r w:rsidRPr="00BB640F">
          <w:rPr>
            <w:rFonts w:ascii="Arial" w:hAnsi="Arial" w:cs="Arial"/>
          </w:rPr>
          <w:t xml:space="preserve"> Dann </w:t>
        </w:r>
      </w:ins>
      <w:ins w:id="159" w:author="Schöberl, Wolfram (carmen-ev)" w:date="2025-02-04T10:30:00Z">
        <w:r w:rsidR="00B45F3F">
          <w:rPr>
            <w:rFonts w:ascii="Arial" w:hAnsi="Arial" w:cs="Arial"/>
          </w:rPr>
          <w:t>ist</w:t>
        </w:r>
      </w:ins>
      <w:ins w:id="160" w:author="Schöberl, Wolfram (carmen-ev)" w:date="2025-01-31T12:10:00Z">
        <w:r w:rsidR="00D64892" w:rsidRPr="00BB640F">
          <w:rPr>
            <w:rFonts w:ascii="Arial" w:hAnsi="Arial" w:cs="Arial"/>
          </w:rPr>
          <w:t xml:space="preserve"> </w:t>
        </w:r>
      </w:ins>
      <w:ins w:id="161" w:author="Schöberl, Wolfram (carmen-ev)" w:date="2025-01-31T12:07:00Z">
        <w:r w:rsidRPr="00BB640F">
          <w:rPr>
            <w:rFonts w:ascii="Arial" w:hAnsi="Arial" w:cs="Arial"/>
          </w:rPr>
          <w:t>der Ladefaktor 1.</w:t>
        </w:r>
      </w:ins>
    </w:p>
    <w:p w14:paraId="55BA243C" w14:textId="1FC1172B" w:rsidR="00D64892" w:rsidRPr="00D64892" w:rsidRDefault="00D64892" w:rsidP="00D64892">
      <w:pPr>
        <w:pStyle w:val="Listenabsatz"/>
        <w:numPr>
          <w:ilvl w:val="0"/>
          <w:numId w:val="32"/>
        </w:numPr>
        <w:rPr>
          <w:ins w:id="162" w:author="Schöberl, Wolfram (carmen-ev)" w:date="2025-01-31T12:09:00Z"/>
          <w:rFonts w:ascii="Arial" w:hAnsi="Arial" w:cs="Arial"/>
        </w:rPr>
      </w:pPr>
      <w:ins w:id="163" w:author="Schöberl, Wolfram (carmen-ev)" w:date="2025-01-31T12:09:00Z">
        <w:r w:rsidRPr="00D64892">
          <w:rPr>
            <w:rFonts w:ascii="Arial" w:hAnsi="Arial" w:cs="Arial"/>
          </w:rPr>
          <w:t xml:space="preserve">Der Puffer will NT-Wärme einspeisen. </w:t>
        </w:r>
        <w:r>
          <w:rPr>
            <w:rFonts w:ascii="Arial" w:hAnsi="Arial" w:cs="Arial"/>
          </w:rPr>
          <w:t xml:space="preserve">Dann wird als </w:t>
        </w:r>
      </w:ins>
      <w:ins w:id="164" w:author="Schöberl, Wolfram (carmen-ev)" w:date="2025-01-31T12:12:00Z">
        <w:r>
          <w:rPr>
            <w:rFonts w:ascii="Arial" w:hAnsi="Arial" w:cs="Arial"/>
          </w:rPr>
          <w:t xml:space="preserve">Ladefaktor der </w:t>
        </w:r>
      </w:ins>
      <w:ins w:id="165" w:author="Schöberl, Wolfram (carmen-ev)" w:date="2025-01-31T12:14:00Z">
        <w:r w:rsidR="00AA3D5E">
          <w:rPr>
            <w:rFonts w:ascii="Arial" w:hAnsi="Arial" w:cs="Arial"/>
          </w:rPr>
          <w:t>NT-</w:t>
        </w:r>
      </w:ins>
      <w:ins w:id="166" w:author="Schöberl, Wolfram (carmen-ev)" w:date="2025-01-31T12:12:00Z">
        <w:r>
          <w:rPr>
            <w:rFonts w:ascii="Arial" w:hAnsi="Arial" w:cs="Arial"/>
          </w:rPr>
          <w:t>Füllgrad</w:t>
        </w:r>
      </w:ins>
      <w:ins w:id="167" w:author="Schöberl, Wolfram (carmen-ev)" w:date="2025-01-31T12:09:00Z">
        <w:r>
          <w:rPr>
            <w:rFonts w:ascii="Arial" w:hAnsi="Arial" w:cs="Arial"/>
          </w:rPr>
          <w:t xml:space="preserve"> </w:t>
        </w:r>
      </w:ins>
      <w:ins w:id="168" w:author="Schöberl, Wolfram (carmen-ev)" w:date="2025-01-31T12:39:00Z">
        <w:r w:rsidR="007364FF">
          <w:rPr>
            <w:rFonts w:ascii="Arial" w:hAnsi="Arial" w:cs="Arial"/>
          </w:rPr>
          <w:t xml:space="preserve">des Puffers </w:t>
        </w:r>
      </w:ins>
      <w:ins w:id="169" w:author="Schöberl, Wolfram (carmen-ev)" w:date="2025-01-31T12:09:00Z">
        <w:r>
          <w:rPr>
            <w:rFonts w:ascii="Arial" w:hAnsi="Arial" w:cs="Arial"/>
          </w:rPr>
          <w:t>verwendet.</w:t>
        </w:r>
      </w:ins>
    </w:p>
    <w:p w14:paraId="1B469BDA" w14:textId="57C3F39E" w:rsidR="00514BD2" w:rsidRDefault="00AA3D5E" w:rsidP="00B861AD">
      <w:pPr>
        <w:rPr>
          <w:ins w:id="170" w:author="Schöberl, Wolfram (carmen-ev)" w:date="2025-01-31T12:15:00Z"/>
        </w:rPr>
      </w:pPr>
      <w:ins w:id="171" w:author="Schöberl, Wolfram (carmen-ev)" w:date="2025-01-31T12:14:00Z">
        <w:r>
          <w:t xml:space="preserve">Die </w:t>
        </w:r>
      </w:ins>
      <w:ins w:id="172" w:author="Schöberl, Wolfram (carmen-ev)" w:date="2025-01-31T12:15:00Z">
        <w:r w:rsidRPr="00AA3D5E">
          <w:t>gesamte auf dem aktuellen Temperaturniveau einspeisbare</w:t>
        </w:r>
        <w:r>
          <w:t xml:space="preserve"> Wärme berechnet sich </w:t>
        </w:r>
      </w:ins>
      <w:ins w:id="173" w:author="Schöberl, Wolfram (carmen-ev)" w:date="2025-01-31T12:39:00Z">
        <w:r w:rsidR="007364FF">
          <w:t xml:space="preserve">dann </w:t>
        </w:r>
      </w:ins>
      <w:ins w:id="174" w:author="Schöberl, Wolfram (carmen-ev)" w:date="2025-01-31T12:16:00Z">
        <w:r>
          <w:t>als Netzlast * Ladefaktor</w:t>
        </w:r>
      </w:ins>
      <w:ins w:id="175" w:author="Schöberl, Wolfram (carmen-ev)" w:date="2025-01-31T12:17:00Z">
        <w:r>
          <w:t xml:space="preserve">. </w:t>
        </w:r>
      </w:ins>
      <w:ins w:id="176" w:author="Schöberl, Wolfram (carmen-ev)" w:date="2025-01-31T12:18:00Z">
        <w:r w:rsidR="00AB4CBD">
          <w:t>Wenn d</w:t>
        </w:r>
      </w:ins>
      <w:ins w:id="177" w:author="Schöberl, Wolfram (carmen-ev)" w:date="2025-01-31T12:17:00Z">
        <w:r>
          <w:t>a</w:t>
        </w:r>
      </w:ins>
      <w:ins w:id="178" w:author="Schöberl, Wolfram (carmen-ev)" w:date="2025-01-31T12:18:00Z">
        <w:r>
          <w:t xml:space="preserve">von die bereits eingespeiste Wärme abgezogen </w:t>
        </w:r>
      </w:ins>
      <w:ins w:id="179" w:author="Schöberl, Wolfram (carmen-ev)" w:date="2025-01-31T12:19:00Z">
        <w:r w:rsidR="00AB4CBD">
          <w:t xml:space="preserve">wird, erhält man die maximal </w:t>
        </w:r>
      </w:ins>
      <w:ins w:id="180" w:author="Schöberl, Wolfram (carmen-ev)" w:date="2025-01-31T12:20:00Z">
        <w:r w:rsidR="00AB4CBD">
          <w:t xml:space="preserve">ins Netz </w:t>
        </w:r>
      </w:ins>
      <w:ins w:id="181" w:author="Schöberl, Wolfram (carmen-ev)" w:date="2025-01-31T12:19:00Z">
        <w:r w:rsidR="00AB4CBD">
          <w:t xml:space="preserve">einspeisbare Wärme des aktuellen Erzeugers oder </w:t>
        </w:r>
      </w:ins>
      <w:ins w:id="182" w:author="Schöberl, Wolfram (carmen-ev)" w:date="2025-02-04T10:35:00Z">
        <w:r w:rsidR="00F55AAE">
          <w:t xml:space="preserve">des </w:t>
        </w:r>
      </w:ins>
      <w:ins w:id="183" w:author="Schöberl, Wolfram (carmen-ev)" w:date="2025-01-31T12:19:00Z">
        <w:r w:rsidR="00AB4CBD">
          <w:t>Puffers</w:t>
        </w:r>
      </w:ins>
      <w:ins w:id="184" w:author="Schöberl, Wolfram (carmen-ev)" w:date="2025-01-31T12:18:00Z">
        <w:r>
          <w:t>.</w:t>
        </w:r>
      </w:ins>
    </w:p>
    <w:p w14:paraId="28B3FA21" w14:textId="6203F36C" w:rsidR="00AA3D5E" w:rsidRDefault="00AB4CBD" w:rsidP="00B861AD">
      <w:pPr>
        <w:rPr>
          <w:ins w:id="185" w:author="Schöberl, Wolfram (carmen-ev)" w:date="2025-01-31T12:27:00Z"/>
        </w:rPr>
      </w:pPr>
      <w:ins w:id="186" w:author="Schöberl, Wolfram (carmen-ev)" w:date="2025-01-31T12:26:00Z">
        <w:r>
          <w:t>Dabei wird beim Einsatz von Erzeuger</w:t>
        </w:r>
      </w:ins>
      <w:ins w:id="187" w:author="Schöberl, Wolfram (carmen-ev)" w:date="2025-01-31T12:27:00Z">
        <w:r>
          <w:t>n</w:t>
        </w:r>
      </w:ins>
      <w:ins w:id="188" w:author="Schöberl, Wolfram (carmen-ev)" w:date="2025-01-31T12:26:00Z">
        <w:r>
          <w:t xml:space="preserve"> mit unterschiedlichen Temperaturniveaus implizit davon ausgegangen</w:t>
        </w:r>
      </w:ins>
      <w:ins w:id="189" w:author="Schöberl, Wolfram (carmen-ev)" w:date="2025-01-31T12:24:00Z">
        <w:r>
          <w:t xml:space="preserve">, dass sie </w:t>
        </w:r>
      </w:ins>
      <w:ins w:id="190" w:author="Schöberl, Wolfram (carmen-ev)" w:date="2025-01-31T12:25:00Z">
        <w:r>
          <w:t>in</w:t>
        </w:r>
      </w:ins>
      <w:ins w:id="191" w:author="Schöberl, Wolfram (carmen-ev)" w:date="2025-01-31T12:24:00Z">
        <w:r>
          <w:t xml:space="preserve"> Reihe </w:t>
        </w:r>
      </w:ins>
      <w:ins w:id="192" w:author="Schöberl, Wolfram (carmen-ev)" w:date="2025-01-31T12:25:00Z">
        <w:r>
          <w:t>mit steigendem Temperaturniveau geschaltet werden.</w:t>
        </w:r>
      </w:ins>
    </w:p>
    <w:p w14:paraId="423335E1" w14:textId="431265E7" w:rsidR="00AB4CBD" w:rsidRPr="002147FC" w:rsidRDefault="00AB4CBD" w:rsidP="00AB4CBD">
      <w:pPr>
        <w:rPr>
          <w:ins w:id="193" w:author="Schöberl, Wolfram (carmen-ev)" w:date="2025-01-31T12:27:00Z"/>
          <w:b/>
          <w:bCs/>
        </w:rPr>
      </w:pPr>
      <w:ins w:id="194" w:author="Schöberl, Wolfram (carmen-ev)" w:date="2025-01-31T12:27:00Z">
        <w:r w:rsidRPr="003A51F5">
          <w:rPr>
            <w:b/>
            <w:bCs/>
          </w:rPr>
          <w:t>Beispiel:</w:t>
        </w:r>
      </w:ins>
    </w:p>
    <w:p w14:paraId="468531BF" w14:textId="33514FDF" w:rsidR="0073474E" w:rsidRDefault="00AB4CBD" w:rsidP="00AB4CBD">
      <w:pPr>
        <w:rPr>
          <w:ins w:id="195" w:author="Schöberl, Wolfram (carmen-ev)" w:date="2025-01-31T12:31:00Z"/>
        </w:rPr>
      </w:pPr>
      <w:ins w:id="196" w:author="Schöberl, Wolfram (carmen-ev)" w:date="2025-01-31T12:27:00Z">
        <w:r>
          <w:t>Vorlauftemperatur:</w:t>
        </w:r>
        <w:r>
          <w:tab/>
        </w:r>
        <w:r>
          <w:tab/>
          <w:t>80 °C</w:t>
        </w:r>
        <w:r>
          <w:br/>
          <w:t>Rücklauftemperatur:</w:t>
        </w:r>
        <w:r>
          <w:tab/>
        </w:r>
      </w:ins>
      <w:ins w:id="197" w:author="Schöberl, Wolfram (carmen-ev)" w:date="2025-01-31T12:28:00Z">
        <w:r>
          <w:tab/>
        </w:r>
      </w:ins>
      <w:ins w:id="198" w:author="Schöberl, Wolfram (carmen-ev)" w:date="2025-01-31T12:27:00Z">
        <w:r>
          <w:t>50 °C</w:t>
        </w:r>
        <w:r>
          <w:br/>
          <w:t>Netzlast:</w:t>
        </w:r>
        <w:r>
          <w:tab/>
        </w:r>
        <w:r>
          <w:tab/>
        </w:r>
        <w:r>
          <w:tab/>
          <w:t>600 kW</w:t>
        </w:r>
        <w:r>
          <w:br/>
          <w:t>Wärmepumpe 1:</w:t>
        </w:r>
        <w:r>
          <w:tab/>
        </w:r>
        <w:r>
          <w:tab/>
          <w:t>300 kW, 60 °C</w:t>
        </w:r>
      </w:ins>
      <w:ins w:id="199" w:author="Schöberl, Wolfram (carmen-ev)" w:date="2025-01-31T12:28:00Z">
        <w:r>
          <w:br/>
        </w:r>
      </w:ins>
      <w:ins w:id="200" w:author="Schöberl, Wolfram (carmen-ev)" w:date="2025-01-31T12:27:00Z">
        <w:r>
          <w:t>Wärmepumpe 2:</w:t>
        </w:r>
        <w:r>
          <w:tab/>
        </w:r>
        <w:r>
          <w:tab/>
          <w:t>100 kW, 70 °C</w:t>
        </w:r>
      </w:ins>
      <w:ins w:id="201" w:author="Schöberl, Wolfram (carmen-ev)" w:date="2025-01-31T12:28:00Z">
        <w:r>
          <w:br/>
        </w:r>
      </w:ins>
      <w:ins w:id="202" w:author="Schöberl, Wolfram (carmen-ev)" w:date="2025-01-31T12:27:00Z">
        <w:r>
          <w:t>Kessel (HT):</w:t>
        </w:r>
        <w:r>
          <w:tab/>
        </w:r>
        <w:r>
          <w:tab/>
        </w:r>
        <w:r>
          <w:tab/>
          <w:t>300 kW</w:t>
        </w:r>
      </w:ins>
      <w:ins w:id="203" w:author="Schöberl, Wolfram (carmen-ev)" w:date="2025-01-31T12:28:00Z">
        <w:r>
          <w:br/>
        </w:r>
      </w:ins>
      <w:ins w:id="204" w:author="Schöberl, Wolfram (carmen-ev)" w:date="2025-01-31T12:27:00Z">
        <w:r>
          <w:t>NT-Wärme im Puffer:</w:t>
        </w:r>
        <w:r>
          <w:tab/>
        </w:r>
      </w:ins>
      <w:ins w:id="205" w:author="Schöberl, Wolfram (carmen-ev)" w:date="2025-01-31T12:28:00Z">
        <w:r>
          <w:tab/>
        </w:r>
      </w:ins>
      <w:ins w:id="206" w:author="Schöberl, Wolfram (carmen-ev)" w:date="2025-01-31T12:27:00Z">
        <w:r>
          <w:t>500 kWh</w:t>
        </w:r>
      </w:ins>
      <w:ins w:id="207" w:author="Schöberl, Wolfram (carmen-ev)" w:date="2025-02-04T12:35:00Z">
        <w:r w:rsidR="0073474E">
          <w:br/>
          <w:t>NT-Füllgrad:</w:t>
        </w:r>
        <w:r w:rsidR="0073474E">
          <w:tab/>
        </w:r>
        <w:r w:rsidR="0073474E">
          <w:tab/>
        </w:r>
        <w:r w:rsidR="0073474E">
          <w:tab/>
        </w:r>
      </w:ins>
      <w:ins w:id="208" w:author="Schöberl, Wolfram (carmen-ev)" w:date="2025-02-04T12:36:00Z">
        <w:r w:rsidR="0073474E">
          <w:t>50 %</w:t>
        </w:r>
      </w:ins>
    </w:p>
    <w:p w14:paraId="0A7D8D63" w14:textId="1270D8DF" w:rsidR="002147FC" w:rsidRDefault="002147FC" w:rsidP="00AB4CBD">
      <w:pPr>
        <w:rPr>
          <w:ins w:id="209" w:author="Schöberl, Wolfram (carmen-ev)" w:date="2025-01-31T12:27:00Z"/>
        </w:rPr>
      </w:pPr>
      <w:ins w:id="210" w:author="Schöberl, Wolfram (carmen-ev)" w:date="2025-01-31T12:31:00Z">
        <w:r>
          <w:t>Damit:</w:t>
        </w:r>
      </w:ins>
    </w:p>
    <w:p w14:paraId="65A7D7B9" w14:textId="6743DDE2" w:rsidR="00AB4CBD" w:rsidRDefault="00AB4CBD" w:rsidP="00AB4CBD">
      <w:pPr>
        <w:rPr>
          <w:ins w:id="211" w:author="Schöberl, Wolfram (carmen-ev)" w:date="2025-01-31T12:27:00Z"/>
        </w:rPr>
      </w:pPr>
      <w:ins w:id="212" w:author="Schöberl, Wolfram (carmen-ev)" w:date="2025-01-31T12:27:00Z">
        <w:r>
          <w:t xml:space="preserve">Generelle Obergrenze </w:t>
        </w:r>
      </w:ins>
      <w:ins w:id="213" w:author="Schöberl, Wolfram (carmen-ev)" w:date="2025-01-31T12:29:00Z">
        <w:r w:rsidR="002147FC">
          <w:t xml:space="preserve">für </w:t>
        </w:r>
      </w:ins>
      <w:ins w:id="214" w:author="Schöberl, Wolfram (carmen-ev)" w:date="2025-01-31T12:27:00Z">
        <w:r>
          <w:t>WP1:</w:t>
        </w:r>
        <w:r>
          <w:tab/>
          <w:t xml:space="preserve">600 * 1/3 = 200 </w:t>
        </w:r>
      </w:ins>
      <w:ins w:id="215" w:author="Schöberl, Wolfram (carmen-ev)" w:date="2025-01-31T12:29:00Z">
        <w:r w:rsidR="002147FC">
          <w:br/>
        </w:r>
      </w:ins>
      <w:ins w:id="216" w:author="Schöberl, Wolfram (carmen-ev)" w:date="2025-01-31T12:27:00Z">
        <w:r>
          <w:t>Bereits geliefert:</w:t>
        </w:r>
        <w:r>
          <w:tab/>
        </w:r>
        <w:r>
          <w:tab/>
        </w:r>
        <w:r>
          <w:tab/>
          <w:t xml:space="preserve">0 </w:t>
        </w:r>
      </w:ins>
      <w:ins w:id="217" w:author="Schöberl, Wolfram (carmen-ev)" w:date="2025-01-31T12:29:00Z">
        <w:r w:rsidR="002147FC">
          <w:br/>
        </w:r>
      </w:ins>
      <w:ins w:id="218" w:author="Schöberl, Wolfram (carmen-ev)" w:date="2025-01-31T12:27:00Z">
        <w:r>
          <w:t>Reale Obergrenze WP1:</w:t>
        </w:r>
        <w:r>
          <w:tab/>
        </w:r>
        <w:r>
          <w:tab/>
          <w:t>200 – 0 = 20</w:t>
        </w:r>
      </w:ins>
      <w:ins w:id="219" w:author="Schöberl, Wolfram (carmen-ev)" w:date="2025-02-04T12:36:00Z">
        <w:r w:rsidR="0073474E">
          <w:t>0</w:t>
        </w:r>
      </w:ins>
      <w:ins w:id="220" w:author="Schöberl, Wolfram (carmen-ev)" w:date="2025-01-31T12:29:00Z">
        <w:r w:rsidR="002147FC">
          <w:br/>
        </w:r>
      </w:ins>
      <w:ins w:id="221" w:author="Schöberl, Wolfram (carmen-ev)" w:date="2025-01-31T12:27:00Z">
        <w:r>
          <w:t>Leistung WP1:</w:t>
        </w:r>
        <w:r>
          <w:tab/>
        </w:r>
        <w:r>
          <w:tab/>
        </w:r>
        <w:r>
          <w:tab/>
          <w:t>300</w:t>
        </w:r>
      </w:ins>
      <w:ins w:id="222" w:author="Schöberl, Wolfram (carmen-ev)" w:date="2025-01-31T12:29:00Z">
        <w:r w:rsidR="002147FC">
          <w:br/>
        </w:r>
      </w:ins>
      <w:ins w:id="223" w:author="Schöberl, Wolfram (carmen-ev)" w:date="2025-01-31T12:27:00Z">
        <w:r>
          <w:t>WP1 liefert:</w:t>
        </w:r>
        <w:r>
          <w:tab/>
        </w:r>
        <w:r>
          <w:tab/>
        </w:r>
        <w:r>
          <w:tab/>
        </w:r>
        <w:r>
          <w:tab/>
          <w:t>min(Obergrenze; Leistung) = min(200;300) = 200</w:t>
        </w:r>
      </w:ins>
    </w:p>
    <w:p w14:paraId="154AB085" w14:textId="62A4E4E3" w:rsidR="00AB4CBD" w:rsidRDefault="00AB4CBD" w:rsidP="00AB4CBD">
      <w:pPr>
        <w:rPr>
          <w:ins w:id="224" w:author="Schöberl, Wolfram (carmen-ev)" w:date="2025-01-31T12:27:00Z"/>
        </w:rPr>
      </w:pPr>
      <w:ins w:id="225" w:author="Schöberl, Wolfram (carmen-ev)" w:date="2025-01-31T12:27:00Z">
        <w:r>
          <w:t xml:space="preserve">Generelle Obergrenze </w:t>
        </w:r>
      </w:ins>
      <w:ins w:id="226" w:author="Schöberl, Wolfram (carmen-ev)" w:date="2025-01-31T12:30:00Z">
        <w:r w:rsidR="002147FC">
          <w:t xml:space="preserve">für </w:t>
        </w:r>
      </w:ins>
      <w:ins w:id="227" w:author="Schöberl, Wolfram (carmen-ev)" w:date="2025-01-31T12:27:00Z">
        <w:r>
          <w:t>WP2:</w:t>
        </w:r>
        <w:r>
          <w:tab/>
          <w:t xml:space="preserve">600 * 2/3 = 400 </w:t>
        </w:r>
      </w:ins>
      <w:ins w:id="228" w:author="Schöberl, Wolfram (carmen-ev)" w:date="2025-01-31T12:30:00Z">
        <w:r w:rsidR="002147FC">
          <w:br/>
        </w:r>
      </w:ins>
      <w:ins w:id="229" w:author="Schöberl, Wolfram (carmen-ev)" w:date="2025-01-31T12:27:00Z">
        <w:r>
          <w:t>Bereits geliefert:</w:t>
        </w:r>
        <w:r>
          <w:tab/>
        </w:r>
        <w:r>
          <w:tab/>
        </w:r>
        <w:r>
          <w:tab/>
          <w:t xml:space="preserve">200 </w:t>
        </w:r>
      </w:ins>
      <w:ins w:id="230" w:author="Schöberl, Wolfram (carmen-ev)" w:date="2025-01-31T12:30:00Z">
        <w:r w:rsidR="002147FC">
          <w:br/>
        </w:r>
      </w:ins>
      <w:ins w:id="231" w:author="Schöberl, Wolfram (carmen-ev)" w:date="2025-01-31T12:27:00Z">
        <w:r>
          <w:t>Reale Obergrenze WP2:</w:t>
        </w:r>
        <w:r>
          <w:tab/>
        </w:r>
        <w:r>
          <w:tab/>
          <w:t>400 – 200 = 200</w:t>
        </w:r>
      </w:ins>
      <w:ins w:id="232" w:author="Schöberl, Wolfram (carmen-ev)" w:date="2025-01-31T12:30:00Z">
        <w:r w:rsidR="002147FC">
          <w:br/>
        </w:r>
      </w:ins>
      <w:ins w:id="233" w:author="Schöberl, Wolfram (carmen-ev)" w:date="2025-01-31T12:27:00Z">
        <w:r>
          <w:t>Leistung WP2:</w:t>
        </w:r>
        <w:r>
          <w:tab/>
        </w:r>
        <w:r>
          <w:tab/>
        </w:r>
        <w:r>
          <w:tab/>
          <w:t>100</w:t>
        </w:r>
      </w:ins>
      <w:ins w:id="234" w:author="Schöberl, Wolfram (carmen-ev)" w:date="2025-01-31T12:30:00Z">
        <w:r w:rsidR="002147FC">
          <w:br/>
        </w:r>
      </w:ins>
      <w:ins w:id="235" w:author="Schöberl, Wolfram (carmen-ev)" w:date="2025-01-31T12:27:00Z">
        <w:r>
          <w:t>WP1 liefert:</w:t>
        </w:r>
        <w:r>
          <w:tab/>
        </w:r>
        <w:r>
          <w:tab/>
        </w:r>
        <w:r>
          <w:tab/>
        </w:r>
        <w:r>
          <w:tab/>
          <w:t>min(Obergrenze; Leistung) = min(200;100) = 100</w:t>
        </w:r>
      </w:ins>
    </w:p>
    <w:p w14:paraId="0FC18F1A" w14:textId="35B2A2A5" w:rsidR="00AB4CBD" w:rsidRDefault="00AB4CBD" w:rsidP="00AB4CBD">
      <w:pPr>
        <w:rPr>
          <w:ins w:id="236" w:author="Schöberl, Wolfram (carmen-ev)" w:date="2025-01-31T12:27:00Z"/>
        </w:rPr>
      </w:pPr>
      <w:ins w:id="237" w:author="Schöberl, Wolfram (carmen-ev)" w:date="2025-01-31T12:27:00Z">
        <w:r>
          <w:t>Generelle Obergrenze Puffer:</w:t>
        </w:r>
        <w:r>
          <w:tab/>
          <w:t xml:space="preserve">600 * </w:t>
        </w:r>
      </w:ins>
      <w:ins w:id="238" w:author="Schöberl, Wolfram (carmen-ev)" w:date="2025-02-04T12:36:00Z">
        <w:r w:rsidR="0073474E">
          <w:t>1</w:t>
        </w:r>
      </w:ins>
      <w:ins w:id="239" w:author="Schöberl, Wolfram (carmen-ev)" w:date="2025-01-31T12:27:00Z">
        <w:r>
          <w:t>/</w:t>
        </w:r>
      </w:ins>
      <w:ins w:id="240" w:author="Schöberl, Wolfram (carmen-ev)" w:date="2025-02-04T12:36:00Z">
        <w:r w:rsidR="0073474E">
          <w:t>2</w:t>
        </w:r>
      </w:ins>
      <w:ins w:id="241" w:author="Schöberl, Wolfram (carmen-ev)" w:date="2025-01-31T12:27:00Z">
        <w:r>
          <w:t xml:space="preserve"> = </w:t>
        </w:r>
      </w:ins>
      <w:ins w:id="242" w:author="Schöberl, Wolfram (carmen-ev)" w:date="2025-02-04T12:36:00Z">
        <w:r w:rsidR="0073474E">
          <w:t>3</w:t>
        </w:r>
      </w:ins>
      <w:ins w:id="243" w:author="Schöberl, Wolfram (carmen-ev)" w:date="2025-01-31T12:27:00Z">
        <w:r>
          <w:t xml:space="preserve">00 </w:t>
        </w:r>
      </w:ins>
      <w:ins w:id="244" w:author="Schöberl, Wolfram (carmen-ev)" w:date="2025-01-31T12:31:00Z">
        <w:r w:rsidR="002147FC">
          <w:br/>
        </w:r>
      </w:ins>
      <w:ins w:id="245" w:author="Schöberl, Wolfram (carmen-ev)" w:date="2025-01-31T12:27:00Z">
        <w:r>
          <w:t>Bereits geliefert:</w:t>
        </w:r>
        <w:r>
          <w:tab/>
        </w:r>
        <w:r>
          <w:tab/>
        </w:r>
        <w:r>
          <w:tab/>
          <w:t xml:space="preserve">300 </w:t>
        </w:r>
      </w:ins>
      <w:ins w:id="246" w:author="Schöberl, Wolfram (carmen-ev)" w:date="2025-01-31T12:31:00Z">
        <w:r w:rsidR="002147FC">
          <w:br/>
        </w:r>
      </w:ins>
      <w:ins w:id="247" w:author="Schöberl, Wolfram (carmen-ev)" w:date="2025-01-31T12:27:00Z">
        <w:r>
          <w:t>Reale Obergrenze Puffer:</w:t>
        </w:r>
        <w:r>
          <w:tab/>
        </w:r>
        <w:r>
          <w:tab/>
        </w:r>
      </w:ins>
      <w:ins w:id="248" w:author="Schöberl, Wolfram (carmen-ev)" w:date="2025-02-04T12:36:00Z">
        <w:r w:rsidR="0073474E">
          <w:t>3</w:t>
        </w:r>
      </w:ins>
      <w:ins w:id="249" w:author="Schöberl, Wolfram (carmen-ev)" w:date="2025-01-31T12:27:00Z">
        <w:r>
          <w:t>00 – 300 = 0</w:t>
        </w:r>
      </w:ins>
      <w:ins w:id="250" w:author="Schöberl, Wolfram (carmen-ev)" w:date="2025-01-31T12:31:00Z">
        <w:r w:rsidR="002147FC">
          <w:br/>
        </w:r>
      </w:ins>
      <w:ins w:id="251" w:author="Schöberl, Wolfram (carmen-ev)" w:date="2025-01-31T12:27:00Z">
        <w:r>
          <w:t>Leistung Puffer:</w:t>
        </w:r>
        <w:r>
          <w:tab/>
        </w:r>
        <w:r>
          <w:tab/>
        </w:r>
        <w:r>
          <w:tab/>
          <w:t>500</w:t>
        </w:r>
      </w:ins>
      <w:ins w:id="252" w:author="Schöberl, Wolfram (carmen-ev)" w:date="2025-01-31T12:31:00Z">
        <w:r w:rsidR="002147FC">
          <w:br/>
        </w:r>
      </w:ins>
      <w:ins w:id="253" w:author="Schöberl, Wolfram (carmen-ev)" w:date="2025-01-31T12:27:00Z">
        <w:r>
          <w:t>Puffer liefert:</w:t>
        </w:r>
        <w:r>
          <w:tab/>
        </w:r>
        <w:r>
          <w:tab/>
        </w:r>
        <w:r>
          <w:tab/>
        </w:r>
        <w:r>
          <w:tab/>
          <w:t>min(Obergrenze; Leistung) = min(0;500) = 0</w:t>
        </w:r>
      </w:ins>
    </w:p>
    <w:p w14:paraId="45F5D72A" w14:textId="1EAF665A" w:rsidR="00AB4CBD" w:rsidRDefault="00AB4CBD" w:rsidP="00B861AD">
      <w:pPr>
        <w:rPr>
          <w:ins w:id="254" w:author="Schöberl, Wolfram (carmen-ev)" w:date="2025-01-31T08:09:00Z"/>
        </w:rPr>
      </w:pPr>
      <w:ins w:id="255" w:author="Schöberl, Wolfram (carmen-ev)" w:date="2025-01-31T12:27:00Z">
        <w:r>
          <w:t>Generelle Obergrenze Kessel:</w:t>
        </w:r>
        <w:r>
          <w:tab/>
          <w:t>600 * 1 = 600</w:t>
        </w:r>
      </w:ins>
      <w:ins w:id="256" w:author="Schöberl, Wolfram (carmen-ev)" w:date="2025-01-31T12:34:00Z">
        <w:r w:rsidR="002147FC">
          <w:br/>
        </w:r>
      </w:ins>
      <w:ins w:id="257" w:author="Schöberl, Wolfram (carmen-ev)" w:date="2025-01-31T12:27:00Z">
        <w:r>
          <w:t>Bereits geliefert:</w:t>
        </w:r>
        <w:r>
          <w:tab/>
        </w:r>
        <w:r>
          <w:tab/>
        </w:r>
        <w:r>
          <w:tab/>
        </w:r>
      </w:ins>
      <w:ins w:id="258" w:author="Schöberl, Wolfram (carmen-ev)" w:date="2025-02-04T12:36:00Z">
        <w:r w:rsidR="0073474E">
          <w:t>3</w:t>
        </w:r>
      </w:ins>
      <w:ins w:id="259" w:author="Schöberl, Wolfram (carmen-ev)" w:date="2025-01-31T12:27:00Z">
        <w:r>
          <w:t xml:space="preserve">00 </w:t>
        </w:r>
      </w:ins>
      <w:ins w:id="260" w:author="Schöberl, Wolfram (carmen-ev)" w:date="2025-01-31T12:34:00Z">
        <w:r w:rsidR="002147FC">
          <w:br/>
        </w:r>
      </w:ins>
      <w:ins w:id="261" w:author="Schöberl, Wolfram (carmen-ev)" w:date="2025-01-31T12:27:00Z">
        <w:r>
          <w:t>Reale Obergrenze Kessel:</w:t>
        </w:r>
        <w:r>
          <w:tab/>
        </w:r>
        <w:r>
          <w:tab/>
          <w:t xml:space="preserve">600 – </w:t>
        </w:r>
      </w:ins>
      <w:ins w:id="262" w:author="Schöberl, Wolfram (carmen-ev)" w:date="2025-02-04T12:36:00Z">
        <w:r w:rsidR="0073474E">
          <w:t>3</w:t>
        </w:r>
      </w:ins>
      <w:ins w:id="263" w:author="Schöberl, Wolfram (carmen-ev)" w:date="2025-01-31T12:27:00Z">
        <w:r>
          <w:t xml:space="preserve">00 = </w:t>
        </w:r>
      </w:ins>
      <w:ins w:id="264" w:author="Schöberl, Wolfram (carmen-ev)" w:date="2025-02-04T12:36:00Z">
        <w:r w:rsidR="0073474E">
          <w:t>3</w:t>
        </w:r>
      </w:ins>
      <w:ins w:id="265" w:author="Schöberl, Wolfram (carmen-ev)" w:date="2025-01-31T12:27:00Z">
        <w:r>
          <w:t>00</w:t>
        </w:r>
      </w:ins>
      <w:ins w:id="266" w:author="Schöberl, Wolfram (carmen-ev)" w:date="2025-01-31T12:34:00Z">
        <w:r w:rsidR="002147FC">
          <w:br/>
        </w:r>
      </w:ins>
      <w:ins w:id="267" w:author="Schöberl, Wolfram (carmen-ev)" w:date="2025-01-31T12:27:00Z">
        <w:r>
          <w:lastRenderedPageBreak/>
          <w:t>Leistung Kessel:</w:t>
        </w:r>
        <w:r>
          <w:tab/>
        </w:r>
        <w:r>
          <w:tab/>
        </w:r>
        <w:r>
          <w:tab/>
          <w:t>300</w:t>
        </w:r>
      </w:ins>
      <w:ins w:id="268" w:author="Schöberl, Wolfram (carmen-ev)" w:date="2025-01-31T12:34:00Z">
        <w:r w:rsidR="002147FC">
          <w:br/>
        </w:r>
      </w:ins>
      <w:ins w:id="269" w:author="Schöberl, Wolfram (carmen-ev)" w:date="2025-01-31T12:27:00Z">
        <w:r>
          <w:t>Kessel liefert:</w:t>
        </w:r>
        <w:r>
          <w:tab/>
        </w:r>
        <w:r>
          <w:tab/>
        </w:r>
        <w:r>
          <w:tab/>
        </w:r>
        <w:r>
          <w:tab/>
          <w:t>min(Obergrenze; Leistung) = min(</w:t>
        </w:r>
      </w:ins>
      <w:ins w:id="270" w:author="Schöberl, Wolfram (carmen-ev)" w:date="2025-02-04T12:37:00Z">
        <w:r w:rsidR="0073474E">
          <w:t>3</w:t>
        </w:r>
      </w:ins>
      <w:ins w:id="271" w:author="Schöberl, Wolfram (carmen-ev)" w:date="2025-01-31T12:27:00Z">
        <w:r>
          <w:t xml:space="preserve">00;300) = </w:t>
        </w:r>
      </w:ins>
      <w:ins w:id="272" w:author="Schöberl, Wolfram (carmen-ev)" w:date="2025-02-04T12:37:00Z">
        <w:r w:rsidR="0073474E">
          <w:t>3</w:t>
        </w:r>
      </w:ins>
      <w:ins w:id="273" w:author="Schöberl, Wolfram (carmen-ev)" w:date="2025-01-31T12:27:00Z">
        <w:r>
          <w:t>00</w:t>
        </w:r>
      </w:ins>
    </w:p>
    <w:p w14:paraId="40F029C5" w14:textId="5989EC99" w:rsidR="00E533EE" w:rsidRPr="00F32511" w:rsidRDefault="00F358DB" w:rsidP="00B861AD">
      <w:r w:rsidRPr="00F32511">
        <w:t xml:space="preserve">Wenn nach dem Einsatz aller </w:t>
      </w:r>
      <w:r w:rsidR="00A861A9" w:rsidRPr="00F32511">
        <w:t xml:space="preserve">Wärmeerzeuger </w:t>
      </w:r>
      <w:r w:rsidRPr="00F32511">
        <w:t>immer noch eine Restlast bleibt, so wird diese als Fehler-Last weggeschrieben.</w:t>
      </w:r>
      <w:r w:rsidR="00E533EE" w:rsidRPr="00F32511">
        <w:t xml:space="preserve"> Diese ungedeckte Last wird in der Jahresdauerlinie wie ein </w:t>
      </w:r>
      <w:r w:rsidR="00A861A9" w:rsidRPr="00F32511">
        <w:t xml:space="preserve">Wärmeerzeuger </w:t>
      </w:r>
      <w:r w:rsidR="00E533EE" w:rsidRPr="00F32511">
        <w:t>behandelt und immer in Rot angezeigt.</w:t>
      </w:r>
    </w:p>
    <w:p w14:paraId="587F2FA6" w14:textId="77777777" w:rsidR="00DD2BA1" w:rsidRPr="00F32511" w:rsidRDefault="00DD2BA1" w:rsidP="00DD2BA1">
      <w:r w:rsidRPr="00F32511">
        <w:t>Außerdem wird für jeden Wärmeerzeuger ermittelt, wie oft er innerhalb eines Jahres startet. Ein Start erfolgt, wenn die Leistung des Wärmeerzeugers in einer Stunde 0 und in der darauffolgenden Stunde &gt; 0 ist.</w:t>
      </w:r>
    </w:p>
    <w:p w14:paraId="2253DF47" w14:textId="41C69D57" w:rsidR="00622482" w:rsidRPr="00F32511" w:rsidRDefault="006F2294" w:rsidP="00383635">
      <w:r w:rsidRPr="00F32511">
        <w:t>Abschließend wird die Pufferspeicherladung um den Wärmeverlust des Pufferspeichers in dieser Stunde reduziert.</w:t>
      </w:r>
      <w:r w:rsidR="00F96882" w:rsidRPr="00F32511">
        <w:t xml:space="preserve"> Dabei wird zuerst </w:t>
      </w:r>
      <w:r w:rsidR="00B71CDB" w:rsidRPr="00F32511">
        <w:t xml:space="preserve">– falls vorhanden – </w:t>
      </w:r>
      <w:r w:rsidR="00F96882" w:rsidRPr="00F32511">
        <w:t xml:space="preserve">die Hochtemperaturwärme reduziert, </w:t>
      </w:r>
      <w:r w:rsidR="006849D2" w:rsidRPr="00F32511">
        <w:t xml:space="preserve">dann </w:t>
      </w:r>
      <w:r w:rsidR="00B71CDB" w:rsidRPr="00F32511">
        <w:t xml:space="preserve"> – falls vorhanden – </w:t>
      </w:r>
      <w:r w:rsidR="006849D2" w:rsidRPr="00F32511">
        <w:t xml:space="preserve">die Vorlauftemperaturwärme und </w:t>
      </w:r>
      <w:r w:rsidR="00F96882" w:rsidRPr="00F32511">
        <w:t>ggf. wird dann  die Niedertemperaturwärme verringert.</w:t>
      </w:r>
      <w:r w:rsidR="00B71CDB" w:rsidRPr="00F32511">
        <w:t xml:space="preserve"> Also wird die Niedertemperaturwärme negativ, wenn der Puffer leer ist und weiter Verluste hat.</w:t>
      </w:r>
    </w:p>
    <w:p w14:paraId="06A976D2" w14:textId="35310526" w:rsidR="006F2294" w:rsidRPr="00F32511" w:rsidRDefault="003C73A7" w:rsidP="00383635">
      <w:r w:rsidRPr="00F32511">
        <w:t xml:space="preserve">Für die Berechnung des Wärmeverlusts wird die Oberfläche des Pufferspeichers mit dem U-Wert der Dämmung multipliziert, der daraus ermittelte Wärmeverlust in W/K </w:t>
      </w:r>
      <w:r w:rsidR="009B1740" w:rsidRPr="00F32511">
        <w:t>muss dann mit dem T</w:t>
      </w:r>
      <w:r w:rsidRPr="00F32511">
        <w:t xml:space="preserve">emperaturunterschied zwischen der </w:t>
      </w:r>
      <w:r w:rsidR="00773BE9" w:rsidRPr="00F32511">
        <w:t xml:space="preserve">durchschnittlichen </w:t>
      </w:r>
      <w:r w:rsidRPr="00F32511">
        <w:t xml:space="preserve">Puffertemperatur und der </w:t>
      </w:r>
      <w:r w:rsidR="00552FA1" w:rsidRPr="00F32511">
        <w:t xml:space="preserve">durchschnittlichen </w:t>
      </w:r>
      <w:r w:rsidRPr="00F32511">
        <w:t>Raumtemperatur</w:t>
      </w:r>
      <w:r w:rsidR="009B1740" w:rsidRPr="00F32511">
        <w:t xml:space="preserve"> multipliziert werden. </w:t>
      </w:r>
      <w:r w:rsidR="006F2294" w:rsidRPr="00F32511">
        <w:t>D</w:t>
      </w:r>
      <w:r w:rsidR="009B1740" w:rsidRPr="00F32511">
        <w:t xml:space="preserve">abei wird die </w:t>
      </w:r>
      <w:r w:rsidR="00773BE9" w:rsidRPr="00F32511">
        <w:t xml:space="preserve">durchschnittliche </w:t>
      </w:r>
      <w:r w:rsidR="009B1740" w:rsidRPr="00F32511">
        <w:t xml:space="preserve">Puffertemperatur </w:t>
      </w:r>
      <w:r w:rsidR="006F2294" w:rsidRPr="00F32511">
        <w:rPr>
          <w:i/>
        </w:rPr>
        <w:t>nach</w:t>
      </w:r>
      <w:r w:rsidR="009B1740" w:rsidRPr="00F32511">
        <w:t xml:space="preserve"> dem Einsatz der </w:t>
      </w:r>
      <w:r w:rsidR="00A861A9" w:rsidRPr="00F32511">
        <w:t xml:space="preserve">Wärmeerzeuger </w:t>
      </w:r>
      <w:r w:rsidR="009B1740" w:rsidRPr="00F32511">
        <w:t>ver</w:t>
      </w:r>
      <w:r w:rsidR="006F2294" w:rsidRPr="00F32511">
        <w:t>wendet.</w:t>
      </w:r>
      <w:r w:rsidR="009B1740" w:rsidRPr="00F32511">
        <w:t xml:space="preserve"> Die Schritte sehen im Einzelnen wie folgt aus:</w:t>
      </w:r>
    </w:p>
    <w:p w14:paraId="2E400977" w14:textId="77777777" w:rsidR="009B1740" w:rsidRPr="00F32511" w:rsidRDefault="009B1740" w:rsidP="00383635">
      <w:r w:rsidRPr="00F32511">
        <w:rPr>
          <w:b/>
        </w:rPr>
        <w:t>Ermittlung der Oberfläche</w:t>
      </w:r>
      <w:r w:rsidRPr="00F32511">
        <w:t xml:space="preserve"> (zur Vereinfachung wird angenommen, dass der Puffer eine Zylinderform besitzt):</w:t>
      </w:r>
    </w:p>
    <w:p w14:paraId="69B7F664" w14:textId="77777777" w:rsidR="009B1740" w:rsidRPr="00F32511" w:rsidRDefault="009B1740" w:rsidP="00383635">
      <w:r w:rsidRPr="00F32511">
        <w:t xml:space="preserve">Radius = (Durchmesser – </w:t>
      </w:r>
      <w:r w:rsidR="00AF3CFF" w:rsidRPr="00F32511">
        <w:t xml:space="preserve">2 * </w:t>
      </w:r>
      <w:r w:rsidRPr="00F32511">
        <w:t>Isolierstärke) / 2</w:t>
      </w:r>
      <w:r w:rsidRPr="00F32511">
        <w:br/>
        <w:t xml:space="preserve">Höhe = (Höhe – </w:t>
      </w:r>
      <w:r w:rsidR="00AF3CFF" w:rsidRPr="00F32511">
        <w:t xml:space="preserve">2 * </w:t>
      </w:r>
      <w:r w:rsidRPr="00F32511">
        <w:t>Isolierstärke)</w:t>
      </w:r>
    </w:p>
    <w:p w14:paraId="51744433" w14:textId="77777777" w:rsidR="009B1740" w:rsidRPr="00F32511" w:rsidRDefault="009B1740" w:rsidP="00383635">
      <w:r w:rsidRPr="00F32511">
        <w:t xml:space="preserve">Oberfläche = 2 * Radius ^ 2 * Pi + 2 * Radius * </w:t>
      </w:r>
      <w:r w:rsidR="0054309B" w:rsidRPr="00F32511">
        <w:t xml:space="preserve">Pi * </w:t>
      </w:r>
      <w:r w:rsidRPr="00F32511">
        <w:t xml:space="preserve">Höhe </w:t>
      </w:r>
    </w:p>
    <w:p w14:paraId="74694B9D" w14:textId="77777777" w:rsidR="00552FA1" w:rsidRPr="00F32511" w:rsidRDefault="00552FA1" w:rsidP="00383635">
      <w:pPr>
        <w:rPr>
          <w:b/>
        </w:rPr>
      </w:pPr>
      <w:r w:rsidRPr="00F32511">
        <w:rPr>
          <w:b/>
        </w:rPr>
        <w:t>Ermittlung des U-Werts:</w:t>
      </w:r>
    </w:p>
    <w:p w14:paraId="0686C63E" w14:textId="398EC1DD" w:rsidR="00552FA1" w:rsidRPr="00F32511" w:rsidRDefault="00552FA1" w:rsidP="00383635">
      <w:r w:rsidRPr="00F32511">
        <w:t xml:space="preserve">U-Wert </w:t>
      </w:r>
      <w:r w:rsidR="00622482" w:rsidRPr="00F32511">
        <w:t>= Lambda-Wert</w:t>
      </w:r>
      <w:r w:rsidR="0054309B" w:rsidRPr="00F32511">
        <w:t xml:space="preserve"> /</w:t>
      </w:r>
      <w:r w:rsidRPr="00F32511">
        <w:t xml:space="preserve"> Isolierstärke (in m)</w:t>
      </w:r>
      <w:r w:rsidR="001D063E" w:rsidRPr="00F32511">
        <w:t xml:space="preserve"> </w:t>
      </w:r>
    </w:p>
    <w:p w14:paraId="7B6FE3E7" w14:textId="77777777" w:rsidR="00552FA1" w:rsidRPr="00F32511" w:rsidRDefault="00552FA1" w:rsidP="00383635">
      <w:pPr>
        <w:rPr>
          <w:b/>
        </w:rPr>
      </w:pPr>
      <w:r w:rsidRPr="00F32511">
        <w:rPr>
          <w:b/>
        </w:rPr>
        <w:t>Ermittlung der durchschnittlichen Puffertemperatur:</w:t>
      </w:r>
    </w:p>
    <w:p w14:paraId="0E871BA4" w14:textId="7D72C233" w:rsidR="00552FA1" w:rsidRPr="00F32511" w:rsidRDefault="003615FE" w:rsidP="00383635">
      <w:r w:rsidRPr="00F32511">
        <w:t>Rück</w:t>
      </w:r>
      <w:r w:rsidR="00CF3133" w:rsidRPr="00F32511">
        <w:t>lauf</w:t>
      </w:r>
      <w:r w:rsidR="0054309B" w:rsidRPr="00F32511">
        <w:t xml:space="preserve">temp. + </w:t>
      </w:r>
      <w:r w:rsidR="00552FA1" w:rsidRPr="00F32511">
        <w:t>Ladestand (in %) * (</w:t>
      </w:r>
      <w:r w:rsidR="00093210" w:rsidRPr="00F32511">
        <w:t>maximale Ladetemperatur</w:t>
      </w:r>
      <w:r w:rsidR="00552FA1" w:rsidRPr="00F32511">
        <w:t>. –</w:t>
      </w:r>
      <w:r w:rsidRPr="00F32511">
        <w:t>Rück</w:t>
      </w:r>
      <w:r w:rsidR="00CF3133" w:rsidRPr="00F32511">
        <w:t>lauf</w:t>
      </w:r>
      <w:r w:rsidR="0054309B" w:rsidRPr="00F32511">
        <w:t>temp.)</w:t>
      </w:r>
    </w:p>
    <w:p w14:paraId="5B4171C3" w14:textId="2602CD05" w:rsidR="00D06D89" w:rsidRPr="00F32511" w:rsidRDefault="00552FA1" w:rsidP="00383635">
      <w:r w:rsidRPr="00F32511">
        <w:rPr>
          <w:b/>
        </w:rPr>
        <w:t>Durchschnittliche Raumtemperatur:</w:t>
      </w:r>
      <w:r w:rsidRPr="00F32511">
        <w:t xml:space="preserve"> 20°C (Annahme)</w:t>
      </w:r>
    </w:p>
    <w:p w14:paraId="4F90C171" w14:textId="77777777" w:rsidR="00552FA1" w:rsidRPr="00F32511" w:rsidRDefault="00552FA1" w:rsidP="00383635">
      <w:pPr>
        <w:rPr>
          <w:b/>
        </w:rPr>
      </w:pPr>
      <w:r w:rsidRPr="00F32511">
        <w:br/>
      </w:r>
      <w:r w:rsidRPr="00F32511">
        <w:rPr>
          <w:b/>
        </w:rPr>
        <w:t>Beispiel:</w:t>
      </w:r>
    </w:p>
    <w:p w14:paraId="7F59F2C6" w14:textId="77777777" w:rsidR="00622482" w:rsidRPr="00F32511" w:rsidRDefault="00552FA1" w:rsidP="00622482">
      <w:pPr>
        <w:pStyle w:val="Listenabsatz"/>
        <w:numPr>
          <w:ilvl w:val="0"/>
          <w:numId w:val="15"/>
        </w:numPr>
        <w:rPr>
          <w:rFonts w:ascii="Arial" w:hAnsi="Arial" w:cs="Arial"/>
        </w:rPr>
      </w:pPr>
      <w:r w:rsidRPr="00F32511">
        <w:rPr>
          <w:rFonts w:ascii="Arial" w:hAnsi="Arial" w:cs="Arial"/>
        </w:rPr>
        <w:t>Pufferspeicher_10000 von Bosch</w:t>
      </w:r>
      <w:r w:rsidR="00AF3CFF" w:rsidRPr="00F32511">
        <w:rPr>
          <w:rFonts w:ascii="Arial" w:hAnsi="Arial" w:cs="Arial"/>
        </w:rPr>
        <w:t xml:space="preserve">: Volumen = 10.000l, Durchmesser (mit Isol.) = 2.000 mm, Höhe (mit Isol.) = 3.600 mm, Isolierstärke: 100 mm </w:t>
      </w:r>
      <w:r w:rsidR="00622482" w:rsidRPr="00F32511">
        <w:rPr>
          <w:rFonts w:ascii="Arial" w:hAnsi="Arial" w:cs="Arial"/>
        </w:rPr>
        <w:t>(aus Produktdatenbank)</w:t>
      </w:r>
    </w:p>
    <w:p w14:paraId="38C39742" w14:textId="18ADEE4E" w:rsidR="00552FA1" w:rsidRPr="00F32511" w:rsidRDefault="0058350B" w:rsidP="00622482">
      <w:pPr>
        <w:pStyle w:val="Listenabsatz"/>
        <w:numPr>
          <w:ilvl w:val="0"/>
          <w:numId w:val="15"/>
        </w:numPr>
        <w:rPr>
          <w:rFonts w:ascii="Arial" w:hAnsi="Arial" w:cs="Arial"/>
        </w:rPr>
      </w:pPr>
      <w:r w:rsidRPr="00F32511">
        <w:rPr>
          <w:rFonts w:ascii="Arial" w:hAnsi="Arial" w:cs="Arial"/>
        </w:rPr>
        <w:t>Vorlauf</w:t>
      </w:r>
      <w:r w:rsidR="00552FA1" w:rsidRPr="00F32511">
        <w:rPr>
          <w:rFonts w:ascii="Arial" w:hAnsi="Arial" w:cs="Arial"/>
        </w:rPr>
        <w:t xml:space="preserve">temp. </w:t>
      </w:r>
      <w:r w:rsidRPr="00F32511">
        <w:rPr>
          <w:rFonts w:ascii="Arial" w:hAnsi="Arial" w:cs="Arial"/>
        </w:rPr>
        <w:t>80</w:t>
      </w:r>
      <w:r w:rsidR="00552FA1" w:rsidRPr="00F32511">
        <w:rPr>
          <w:rFonts w:ascii="Arial" w:hAnsi="Arial" w:cs="Arial"/>
        </w:rPr>
        <w:t xml:space="preserve">°C, </w:t>
      </w:r>
      <w:r w:rsidR="003615FE" w:rsidRPr="00F32511">
        <w:rPr>
          <w:rFonts w:ascii="Arial" w:hAnsi="Arial" w:cs="Arial"/>
        </w:rPr>
        <w:t>Rück</w:t>
      </w:r>
      <w:r w:rsidR="00CF3133" w:rsidRPr="00F32511">
        <w:rPr>
          <w:rFonts w:ascii="Arial" w:hAnsi="Arial" w:cs="Arial"/>
        </w:rPr>
        <w:t>lauf</w:t>
      </w:r>
      <w:r w:rsidR="00552FA1" w:rsidRPr="00F32511">
        <w:rPr>
          <w:rFonts w:ascii="Arial" w:hAnsi="Arial" w:cs="Arial"/>
        </w:rPr>
        <w:t xml:space="preserve">temp. </w:t>
      </w:r>
      <w:r w:rsidRPr="00F32511">
        <w:rPr>
          <w:rFonts w:ascii="Arial" w:hAnsi="Arial" w:cs="Arial"/>
        </w:rPr>
        <w:t>60</w:t>
      </w:r>
      <w:r w:rsidR="00552FA1" w:rsidRPr="00F32511">
        <w:rPr>
          <w:rFonts w:ascii="Arial" w:hAnsi="Arial" w:cs="Arial"/>
        </w:rPr>
        <w:t xml:space="preserve">°C, </w:t>
      </w:r>
      <w:r w:rsidR="00AF3CFF" w:rsidRPr="00F32511">
        <w:rPr>
          <w:rFonts w:ascii="Arial" w:hAnsi="Arial" w:cs="Arial"/>
        </w:rPr>
        <w:t>Lambda = 0,04 W/m*K</w:t>
      </w:r>
      <w:r w:rsidR="00622482" w:rsidRPr="00F32511">
        <w:rPr>
          <w:rFonts w:ascii="Arial" w:hAnsi="Arial" w:cs="Arial"/>
        </w:rPr>
        <w:t xml:space="preserve"> (aus Benutzereingaben)</w:t>
      </w:r>
    </w:p>
    <w:p w14:paraId="428E863C" w14:textId="34271311" w:rsidR="00622482" w:rsidRPr="00F32511" w:rsidRDefault="00622482" w:rsidP="00622482">
      <w:pPr>
        <w:pStyle w:val="Listenabsatz"/>
        <w:numPr>
          <w:ilvl w:val="0"/>
          <w:numId w:val="15"/>
        </w:numPr>
        <w:rPr>
          <w:rFonts w:ascii="Arial" w:hAnsi="Arial" w:cs="Arial"/>
        </w:rPr>
      </w:pPr>
      <w:r w:rsidRPr="00F32511">
        <w:rPr>
          <w:rFonts w:ascii="Arial" w:hAnsi="Arial" w:cs="Arial"/>
        </w:rPr>
        <w:t>Ladestand: 50% (aus Algorithmus)</w:t>
      </w:r>
      <w:r w:rsidR="00CF3133" w:rsidRPr="00F32511">
        <w:rPr>
          <w:rFonts w:ascii="Arial" w:hAnsi="Arial" w:cs="Arial"/>
        </w:rPr>
        <w:t xml:space="preserve">, Formel: </w:t>
      </w:r>
      <w:r w:rsidR="00DA792B" w:rsidRPr="00F32511">
        <w:rPr>
          <w:rFonts w:ascii="Arial" w:hAnsi="Arial" w:cs="Arial"/>
        </w:rPr>
        <w:t>(</w:t>
      </w:r>
      <w:r w:rsidR="00CF3133" w:rsidRPr="00F32511">
        <w:rPr>
          <w:rFonts w:ascii="Arial" w:hAnsi="Arial" w:cs="Arial"/>
        </w:rPr>
        <w:t>Q</w:t>
      </w:r>
      <w:r w:rsidR="006077C8" w:rsidRPr="00F32511">
        <w:rPr>
          <w:rFonts w:ascii="Arial" w:hAnsi="Arial" w:cs="Arial"/>
        </w:rPr>
        <w:t>P</w:t>
      </w:r>
      <w:r w:rsidR="00CF3133" w:rsidRPr="00F32511">
        <w:rPr>
          <w:rFonts w:ascii="Arial" w:hAnsi="Arial" w:cs="Arial"/>
        </w:rPr>
        <w:t>_</w:t>
      </w:r>
      <w:r w:rsidR="006077C8" w:rsidRPr="00F32511">
        <w:rPr>
          <w:rFonts w:ascii="Arial" w:hAnsi="Arial" w:cs="Arial"/>
        </w:rPr>
        <w:t>HT</w:t>
      </w:r>
      <w:r w:rsidR="00CF3133" w:rsidRPr="00F32511">
        <w:rPr>
          <w:rFonts w:ascii="Arial" w:hAnsi="Arial" w:cs="Arial"/>
        </w:rPr>
        <w:t xml:space="preserve"> + </w:t>
      </w:r>
      <w:r w:rsidR="0000581D" w:rsidRPr="00F32511">
        <w:rPr>
          <w:rFonts w:ascii="Arial" w:hAnsi="Arial" w:cs="Arial"/>
        </w:rPr>
        <w:t xml:space="preserve">QP_VT + </w:t>
      </w:r>
      <w:r w:rsidR="00CF3133" w:rsidRPr="00F32511">
        <w:rPr>
          <w:rFonts w:ascii="Arial" w:hAnsi="Arial" w:cs="Arial"/>
        </w:rPr>
        <w:t>Q</w:t>
      </w:r>
      <w:r w:rsidR="006077C8" w:rsidRPr="00F32511">
        <w:rPr>
          <w:rFonts w:ascii="Arial" w:hAnsi="Arial" w:cs="Arial"/>
        </w:rPr>
        <w:t>P</w:t>
      </w:r>
      <w:r w:rsidR="00CF3133" w:rsidRPr="00F32511">
        <w:rPr>
          <w:rFonts w:ascii="Arial" w:hAnsi="Arial" w:cs="Arial"/>
        </w:rPr>
        <w:t>_</w:t>
      </w:r>
      <w:r w:rsidR="006077C8" w:rsidRPr="00F32511">
        <w:rPr>
          <w:rFonts w:ascii="Arial" w:hAnsi="Arial" w:cs="Arial"/>
        </w:rPr>
        <w:t>NT</w:t>
      </w:r>
      <w:r w:rsidR="00DA792B" w:rsidRPr="00F32511">
        <w:rPr>
          <w:rFonts w:ascii="Arial" w:hAnsi="Arial" w:cs="Arial"/>
        </w:rPr>
        <w:t>)</w:t>
      </w:r>
      <w:r w:rsidR="00CF3133" w:rsidRPr="00F32511">
        <w:rPr>
          <w:rFonts w:ascii="Arial" w:hAnsi="Arial" w:cs="Arial"/>
        </w:rPr>
        <w:t xml:space="preserve"> / Q</w:t>
      </w:r>
      <w:r w:rsidR="006077C8" w:rsidRPr="00F32511">
        <w:rPr>
          <w:rFonts w:ascii="Arial" w:hAnsi="Arial" w:cs="Arial"/>
        </w:rPr>
        <w:t>P_max</w:t>
      </w:r>
    </w:p>
    <w:p w14:paraId="70C07BAB" w14:textId="77777777" w:rsidR="00552FA1" w:rsidRPr="00F32511" w:rsidRDefault="00AF3CFF" w:rsidP="00383635">
      <w:r w:rsidRPr="00F32511">
        <w:t>Damit ergibt sich:</w:t>
      </w:r>
    </w:p>
    <w:p w14:paraId="23554117" w14:textId="77777777" w:rsidR="00AF3CFF" w:rsidRPr="00F32511" w:rsidRDefault="00AF3CFF" w:rsidP="00383635">
      <w:pPr>
        <w:rPr>
          <w:vertAlign w:val="superscript"/>
        </w:rPr>
      </w:pPr>
      <w:r w:rsidRPr="00F32511">
        <w:t xml:space="preserve">Oberfläche = 2 * (0,9 m) ^ 2 * Pi + 2 * 0,9 m </w:t>
      </w:r>
      <w:r w:rsidR="0054309B" w:rsidRPr="00F32511">
        <w:t xml:space="preserve">* Pi </w:t>
      </w:r>
      <w:r w:rsidRPr="00F32511">
        <w:t>* 3,4 m = 5,09 m</w:t>
      </w:r>
      <w:r w:rsidRPr="00F32511">
        <w:rPr>
          <w:vertAlign w:val="superscript"/>
        </w:rPr>
        <w:t>2</w:t>
      </w:r>
      <w:r w:rsidRPr="00F32511">
        <w:t xml:space="preserve"> + </w:t>
      </w:r>
      <w:r w:rsidR="0054309B" w:rsidRPr="00F32511">
        <w:t>19</w:t>
      </w:r>
      <w:r w:rsidRPr="00F32511">
        <w:t>,</w:t>
      </w:r>
      <w:r w:rsidR="0054309B" w:rsidRPr="00F32511">
        <w:t>23 m</w:t>
      </w:r>
      <w:r w:rsidR="0054309B" w:rsidRPr="00F32511">
        <w:rPr>
          <w:vertAlign w:val="superscript"/>
        </w:rPr>
        <w:t>2</w:t>
      </w:r>
      <w:r w:rsidRPr="00F32511">
        <w:t xml:space="preserve"> = </w:t>
      </w:r>
      <w:r w:rsidR="0054309B" w:rsidRPr="00F32511">
        <w:t>24,32 m</w:t>
      </w:r>
      <w:r w:rsidR="0054309B" w:rsidRPr="00F32511">
        <w:rPr>
          <w:vertAlign w:val="superscript"/>
        </w:rPr>
        <w:t>2</w:t>
      </w:r>
    </w:p>
    <w:p w14:paraId="18AECD79" w14:textId="77777777" w:rsidR="0054309B" w:rsidRPr="00F32511" w:rsidRDefault="0054309B" w:rsidP="00383635">
      <w:r w:rsidRPr="00F32511">
        <w:lastRenderedPageBreak/>
        <w:t>U-Wert = 0,04 W/m*K / 0,1 m = 0,4 W/ m</w:t>
      </w:r>
      <w:r w:rsidRPr="00F32511">
        <w:rPr>
          <w:vertAlign w:val="superscript"/>
        </w:rPr>
        <w:t>2</w:t>
      </w:r>
      <w:r w:rsidRPr="00F32511">
        <w:t>*K</w:t>
      </w:r>
    </w:p>
    <w:p w14:paraId="050D64B1" w14:textId="4943B306" w:rsidR="00552FA1" w:rsidRPr="00F32511" w:rsidRDefault="0054309B" w:rsidP="00383635">
      <w:r w:rsidRPr="00F32511">
        <w:t xml:space="preserve">Puffertemperatur = </w:t>
      </w:r>
      <w:r w:rsidR="0058350B" w:rsidRPr="00F32511">
        <w:t>60</w:t>
      </w:r>
      <w:r w:rsidRPr="00F32511">
        <w:t>°C + 0,5 * (</w:t>
      </w:r>
      <w:r w:rsidR="0058350B" w:rsidRPr="00F32511">
        <w:t>80</w:t>
      </w:r>
      <w:r w:rsidRPr="00F32511">
        <w:t xml:space="preserve">°C – </w:t>
      </w:r>
      <w:r w:rsidR="0058350B" w:rsidRPr="00F32511">
        <w:t>6</w:t>
      </w:r>
      <w:r w:rsidRPr="00F32511">
        <w:t xml:space="preserve">0°C) = </w:t>
      </w:r>
      <w:r w:rsidR="0058350B" w:rsidRPr="00F32511">
        <w:t>70</w:t>
      </w:r>
      <w:r w:rsidRPr="00F32511">
        <w:t>°C</w:t>
      </w:r>
    </w:p>
    <w:p w14:paraId="6DDC8395" w14:textId="77777777" w:rsidR="0054309B" w:rsidRPr="00F32511" w:rsidRDefault="0054309B" w:rsidP="00383635">
      <w:r w:rsidRPr="00F32511">
        <w:t xml:space="preserve">Also </w:t>
      </w:r>
      <w:r w:rsidR="00DD2BA1" w:rsidRPr="00F32511">
        <w:t>ergibt sich als durchschnittliche V</w:t>
      </w:r>
      <w:r w:rsidRPr="00F32511">
        <w:t>erlust</w:t>
      </w:r>
      <w:r w:rsidR="00DD2BA1" w:rsidRPr="00F32511">
        <w:t>leistung</w:t>
      </w:r>
      <w:r w:rsidRPr="00F32511">
        <w:t>:</w:t>
      </w:r>
    </w:p>
    <w:p w14:paraId="3FB0EE8E" w14:textId="06960B1B" w:rsidR="0054309B" w:rsidRPr="00F32511" w:rsidRDefault="0054309B" w:rsidP="00383635">
      <w:r w:rsidRPr="00F32511">
        <w:t>24,32 m2 * 0,4 W/ m</w:t>
      </w:r>
      <w:r w:rsidRPr="00F32511">
        <w:rPr>
          <w:vertAlign w:val="superscript"/>
        </w:rPr>
        <w:t>2</w:t>
      </w:r>
      <w:r w:rsidRPr="00F32511">
        <w:t xml:space="preserve">*K * </w:t>
      </w:r>
      <w:r w:rsidR="00DD2BA1" w:rsidRPr="00F32511">
        <w:t>(</w:t>
      </w:r>
      <w:r w:rsidR="0058350B" w:rsidRPr="00F32511">
        <w:t>70</w:t>
      </w:r>
      <w:r w:rsidR="00DD2BA1" w:rsidRPr="00F32511">
        <w:t xml:space="preserve">°C – 20°C) = </w:t>
      </w:r>
      <w:r w:rsidR="0058350B" w:rsidRPr="00F32511">
        <w:t>486,4</w:t>
      </w:r>
      <w:r w:rsidR="00DD2BA1" w:rsidRPr="00F32511">
        <w:t xml:space="preserve"> W</w:t>
      </w:r>
    </w:p>
    <w:p w14:paraId="01BC8825" w14:textId="4534C328" w:rsidR="00552FA1" w:rsidRPr="00F32511" w:rsidRDefault="00DD2BA1" w:rsidP="00383635">
      <w:pPr>
        <w:rPr>
          <w:b/>
        </w:rPr>
      </w:pPr>
      <w:r w:rsidRPr="00F32511">
        <w:rPr>
          <w:b/>
        </w:rPr>
        <w:t>Damit beträgt der Wärmeverlust in dieser Stunde 0,</w:t>
      </w:r>
      <w:r w:rsidR="0058350B" w:rsidRPr="00F32511">
        <w:rPr>
          <w:b/>
        </w:rPr>
        <w:t xml:space="preserve">4864 </w:t>
      </w:r>
      <w:r w:rsidRPr="00F32511">
        <w:rPr>
          <w:b/>
        </w:rPr>
        <w:t>kWh.</w:t>
      </w:r>
    </w:p>
    <w:p w14:paraId="29E988C4" w14:textId="77777777" w:rsidR="00C031ED" w:rsidRPr="00F32511" w:rsidRDefault="00C031ED" w:rsidP="00C031ED"/>
    <w:p w14:paraId="7F30865D" w14:textId="77777777" w:rsidR="00C031ED" w:rsidRPr="00F32511" w:rsidRDefault="00C031ED" w:rsidP="00C031ED">
      <w:pPr>
        <w:rPr>
          <w:b/>
        </w:rPr>
      </w:pPr>
      <w:r w:rsidRPr="00F32511">
        <w:rPr>
          <w:b/>
        </w:rPr>
        <w:t>Sommermodus</w:t>
      </w:r>
    </w:p>
    <w:p w14:paraId="039FA2B6" w14:textId="5B677B2A" w:rsidR="00C031ED" w:rsidRPr="00F32511" w:rsidRDefault="00C031ED" w:rsidP="00C031ED">
      <w:r w:rsidRPr="00F32511">
        <w:t>In der Simulation ist derzeit die Abbildung der Sommerphase unpassend. Im Sommer laufen Grundlast-</w:t>
      </w:r>
      <w:r w:rsidR="00A861A9" w:rsidRPr="00F32511">
        <w:t xml:space="preserve">Wärmeerzeuger </w:t>
      </w:r>
      <w:r w:rsidRPr="00F32511">
        <w:t>normalerweise im Ein-/Aus-Modus, d.h. sie heizen den Puffer vollständig auf und gehen dann aus, bis der Puffer wieder leer ist. Das wird wie folgt abgebildet:</w:t>
      </w:r>
    </w:p>
    <w:p w14:paraId="1E31DC96" w14:textId="77777777" w:rsidR="00C031ED" w:rsidRPr="00F32511" w:rsidRDefault="00C031ED" w:rsidP="00C031ED">
      <w:pPr>
        <w:pStyle w:val="Listenabsatz"/>
        <w:numPr>
          <w:ilvl w:val="0"/>
          <w:numId w:val="17"/>
        </w:numPr>
        <w:rPr>
          <w:rFonts w:ascii="Arial" w:hAnsi="Arial" w:cs="Arial"/>
        </w:rPr>
      </w:pPr>
      <w:r w:rsidRPr="00F32511">
        <w:rPr>
          <w:rFonts w:ascii="Arial" w:hAnsi="Arial" w:cs="Arial"/>
        </w:rPr>
        <w:t>Der Wärmeerzeuger auf Rang 1 befindet sich im Sommermodus, wenn die anliegende Last geringer ist als seine minimale Leistung.</w:t>
      </w:r>
    </w:p>
    <w:p w14:paraId="79E8305E" w14:textId="6749ADF6" w:rsidR="00C031ED" w:rsidRPr="00F32511" w:rsidRDefault="00C031ED" w:rsidP="00C031ED">
      <w:pPr>
        <w:pStyle w:val="Listenabsatz"/>
        <w:numPr>
          <w:ilvl w:val="0"/>
          <w:numId w:val="17"/>
        </w:numPr>
        <w:rPr>
          <w:rFonts w:ascii="Arial" w:hAnsi="Arial" w:cs="Arial"/>
        </w:rPr>
      </w:pPr>
      <w:r w:rsidRPr="00F32511">
        <w:rPr>
          <w:rFonts w:ascii="Arial" w:hAnsi="Arial" w:cs="Arial"/>
        </w:rPr>
        <w:t>Wenn in einer Sommerstunde die gesamte Last aus dem Puffer gedeckt werden kann, wird ein Flag auf "Pufferentladen" gestellt. Danach wird so</w:t>
      </w:r>
      <w:r w:rsidR="00A861A9" w:rsidRPr="00F32511">
        <w:rPr>
          <w:rFonts w:ascii="Arial" w:hAnsi="Arial" w:cs="Arial"/>
        </w:rPr>
        <w:t xml:space="preserve"> </w:t>
      </w:r>
      <w:r w:rsidRPr="00F32511">
        <w:rPr>
          <w:rFonts w:ascii="Arial" w:hAnsi="Arial" w:cs="Arial"/>
        </w:rPr>
        <w:t>lange aus dem Puffer geheizt, bis dieser leer ist.</w:t>
      </w:r>
    </w:p>
    <w:p w14:paraId="5B948A19" w14:textId="10A39CDF" w:rsidR="00C031ED" w:rsidRPr="00F32511" w:rsidRDefault="00C031ED" w:rsidP="00C031ED">
      <w:pPr>
        <w:pStyle w:val="Listenabsatz"/>
        <w:numPr>
          <w:ilvl w:val="0"/>
          <w:numId w:val="17"/>
        </w:numPr>
        <w:rPr>
          <w:rFonts w:ascii="Arial" w:hAnsi="Arial" w:cs="Arial"/>
        </w:rPr>
      </w:pPr>
      <w:r w:rsidRPr="00F32511">
        <w:rPr>
          <w:rFonts w:ascii="Arial" w:hAnsi="Arial" w:cs="Arial"/>
        </w:rPr>
        <w:t>Wenn in einer Sommerstunde das Flag auf "Pufferentladen" steht und die Restladung des Puffers nicht mehr reicht, wird das Flag auf "Pufferladen" gesetzt und aus dem Pufferspeicher wird so</w:t>
      </w:r>
      <w:r w:rsidR="00A861A9" w:rsidRPr="00F32511">
        <w:rPr>
          <w:rFonts w:ascii="Arial" w:hAnsi="Arial" w:cs="Arial"/>
        </w:rPr>
        <w:t xml:space="preserve"> </w:t>
      </w:r>
      <w:r w:rsidRPr="00F32511">
        <w:rPr>
          <w:rFonts w:ascii="Arial" w:hAnsi="Arial" w:cs="Arial"/>
        </w:rPr>
        <w:t>lange nicht mehr geheizt, bis er voll ist. Der Puffer ist voll, wenn die verbleibende freie Kapazität geringer ist als die minimale Leistung des Wärmeerzeugers auf Rang 1</w:t>
      </w:r>
    </w:p>
    <w:p w14:paraId="6C82B5F9" w14:textId="3D1CFE5D" w:rsidR="00DD2BA1" w:rsidRPr="00F32511" w:rsidRDefault="00C031ED" w:rsidP="00C031ED">
      <w:pPr>
        <w:pStyle w:val="Listenabsatz"/>
        <w:numPr>
          <w:ilvl w:val="0"/>
          <w:numId w:val="17"/>
        </w:numPr>
        <w:rPr>
          <w:rFonts w:ascii="Arial" w:hAnsi="Arial" w:cs="Arial"/>
        </w:rPr>
      </w:pPr>
      <w:r w:rsidRPr="00F32511">
        <w:rPr>
          <w:rFonts w:ascii="Arial" w:hAnsi="Arial" w:cs="Arial"/>
        </w:rPr>
        <w:t xml:space="preserve">In einer Winterstunde bleibt alles </w:t>
      </w:r>
      <w:r w:rsidR="00A861A9" w:rsidRPr="00F32511">
        <w:rPr>
          <w:rFonts w:ascii="Arial" w:hAnsi="Arial" w:cs="Arial"/>
        </w:rPr>
        <w:t>wie bisher</w:t>
      </w:r>
      <w:r w:rsidRPr="00F32511">
        <w:rPr>
          <w:rFonts w:ascii="Arial" w:hAnsi="Arial" w:cs="Arial"/>
        </w:rPr>
        <w:t>, auch wenn sie zwischen Sommerstunden liegt.</w:t>
      </w:r>
    </w:p>
    <w:p w14:paraId="6D8C09F0" w14:textId="314B93D4" w:rsidR="00E27251" w:rsidRPr="00F32511" w:rsidRDefault="00C031ED" w:rsidP="00383635">
      <w:r w:rsidRPr="00F32511">
        <w:t>Bei einem Erzeugerlastgang</w:t>
      </w:r>
      <w:r w:rsidR="00DC18F4" w:rsidRPr="00F32511">
        <w:t>, e</w:t>
      </w:r>
      <w:r w:rsidR="00A33958" w:rsidRPr="00F32511">
        <w:t xml:space="preserve">iner Wärmepumpe </w:t>
      </w:r>
      <w:r w:rsidR="00DC18F4" w:rsidRPr="00F32511">
        <w:t xml:space="preserve">oder einer Solarthermieanlage </w:t>
      </w:r>
      <w:r w:rsidRPr="00F32511">
        <w:t>auf Rang 1 wird kein Sommermodus angewandt.</w:t>
      </w:r>
    </w:p>
    <w:p w14:paraId="1BCD8417" w14:textId="321F809F" w:rsidR="005D181E" w:rsidRPr="00F32511" w:rsidRDefault="005D181E" w:rsidP="005D181E">
      <w:pPr>
        <w:pStyle w:val="berschrift2"/>
      </w:pPr>
      <w:r w:rsidRPr="00F32511">
        <w:t>Vorgehensweise bei einer Wärmepumpe</w:t>
      </w:r>
    </w:p>
    <w:p w14:paraId="41C60880" w14:textId="77777777" w:rsidR="005D181E" w:rsidRPr="00F32511" w:rsidRDefault="005D181E" w:rsidP="005D181E">
      <w:r w:rsidRPr="00F32511">
        <w:t>Für jede Stunde:</w:t>
      </w:r>
    </w:p>
    <w:p w14:paraId="21E4CFAA" w14:textId="77777777" w:rsidR="00CA75A0" w:rsidRPr="00F32511" w:rsidRDefault="00CA75A0" w:rsidP="00CA75A0">
      <w:pPr>
        <w:pStyle w:val="Listenabsatz"/>
        <w:numPr>
          <w:ilvl w:val="0"/>
          <w:numId w:val="31"/>
        </w:numPr>
        <w:rPr>
          <w:rFonts w:ascii="Arial" w:hAnsi="Arial" w:cs="Arial"/>
        </w:rPr>
      </w:pPr>
      <w:r w:rsidRPr="00F32511">
        <w:rPr>
          <w:rFonts w:ascii="Arial" w:hAnsi="Arial" w:cs="Arial"/>
        </w:rPr>
        <w:t>Die aktuelle Quelltemperatur wird aus den Daten ausgelesen, möglich sind Außentemperatur (in Sophena vorhanden), fester Wert (Benutzereingabe) oder aus csv-Datei importierter Verlauf (8760 Zeilen)</w:t>
      </w:r>
    </w:p>
    <w:p w14:paraId="61FF6D7E" w14:textId="77777777" w:rsidR="00CA75A0" w:rsidRPr="00F32511" w:rsidRDefault="00CA75A0" w:rsidP="00CA75A0">
      <w:pPr>
        <w:pStyle w:val="Listenabsatz"/>
        <w:numPr>
          <w:ilvl w:val="0"/>
          <w:numId w:val="31"/>
        </w:numPr>
        <w:rPr>
          <w:rFonts w:ascii="Arial" w:hAnsi="Arial" w:cs="Arial"/>
        </w:rPr>
      </w:pPr>
      <w:r w:rsidRPr="00F32511">
        <w:rPr>
          <w:rFonts w:ascii="Arial" w:hAnsi="Arial" w:cs="Arial"/>
        </w:rPr>
        <w:t>Es wird die bei dieser Quelltemperatur höchste erreichbare Zieltemperatur kleiner gleich der Vorlauftemperatur ermittelt.</w:t>
      </w:r>
    </w:p>
    <w:p w14:paraId="1F187895" w14:textId="7E0D553B" w:rsidR="00CA75A0" w:rsidRPr="00F32511" w:rsidRDefault="00CA75A0" w:rsidP="00CA75A0">
      <w:pPr>
        <w:pStyle w:val="Listenabsatz"/>
        <w:numPr>
          <w:ilvl w:val="0"/>
          <w:numId w:val="31"/>
        </w:numPr>
        <w:rPr>
          <w:rFonts w:ascii="Arial" w:hAnsi="Arial" w:cs="Arial"/>
        </w:rPr>
      </w:pPr>
      <w:r w:rsidRPr="00F32511">
        <w:rPr>
          <w:rFonts w:ascii="Arial" w:hAnsi="Arial" w:cs="Arial"/>
        </w:rPr>
        <w:t xml:space="preserve">Falls keine Daten für eine Zieltemperatur oberhalb der Rücklauftemperatur vorhanden sind, </w:t>
      </w:r>
      <w:r w:rsidR="00BA224B" w:rsidRPr="00F32511">
        <w:rPr>
          <w:rFonts w:ascii="Arial" w:hAnsi="Arial" w:cs="Arial"/>
        </w:rPr>
        <w:t>kann die Wärmepumpe in dieser Stunde keine Wärme liefern</w:t>
      </w:r>
      <w:r w:rsidRPr="00F32511">
        <w:rPr>
          <w:rFonts w:ascii="Arial" w:hAnsi="Arial" w:cs="Arial"/>
        </w:rPr>
        <w:t>.</w:t>
      </w:r>
    </w:p>
    <w:p w14:paraId="08D69EA2" w14:textId="36B50EBF" w:rsidR="00CA75A0" w:rsidRPr="00F32511" w:rsidRDefault="00CA75A0" w:rsidP="00CA75A0">
      <w:pPr>
        <w:pStyle w:val="Listenabsatz"/>
        <w:numPr>
          <w:ilvl w:val="0"/>
          <w:numId w:val="31"/>
        </w:numPr>
        <w:rPr>
          <w:rFonts w:ascii="Arial" w:hAnsi="Arial" w:cs="Arial"/>
        </w:rPr>
      </w:pPr>
      <w:r w:rsidRPr="00F32511">
        <w:rPr>
          <w:rFonts w:ascii="Arial" w:hAnsi="Arial" w:cs="Arial"/>
        </w:rPr>
        <w:t>Der COP und die maximale Leistung wird aus den erfassten Daten ausgelesen oder über lineare Interpolation ermittelt</w:t>
      </w:r>
      <w:r w:rsidR="00BA224B" w:rsidRPr="00F32511">
        <w:rPr>
          <w:rFonts w:ascii="Arial" w:hAnsi="Arial" w:cs="Arial"/>
        </w:rPr>
        <w:t>.</w:t>
      </w:r>
      <w:r w:rsidRPr="00F32511">
        <w:rPr>
          <w:rFonts w:ascii="Arial" w:hAnsi="Arial" w:cs="Arial"/>
        </w:rPr>
        <w:t xml:space="preserve"> </w:t>
      </w:r>
    </w:p>
    <w:p w14:paraId="4E741631" w14:textId="6A9E057C" w:rsidR="003F7C7F" w:rsidRPr="00F32511" w:rsidRDefault="005D181E" w:rsidP="005D181E">
      <w:r w:rsidRPr="00F32511">
        <w:t>Die im Ergebnis ausgewiesene JAZ berechnet sich aus insgesamt verbrauchtem Strom und erzeugter Gesamt-Wärmemenge.</w:t>
      </w:r>
    </w:p>
    <w:p w14:paraId="1A5BB1ED" w14:textId="77777777" w:rsidR="005D181E" w:rsidRPr="00F32511" w:rsidRDefault="005D181E" w:rsidP="005D181E"/>
    <w:p w14:paraId="5FC9A2D5" w14:textId="20FE736C" w:rsidR="003F7C7F" w:rsidRPr="00F32511" w:rsidRDefault="003F7C7F" w:rsidP="003F7C7F">
      <w:pPr>
        <w:pStyle w:val="berschrift2"/>
      </w:pPr>
      <w:r w:rsidRPr="00F32511">
        <w:t>Vorgehensweise bei einer Solarthermieanlage:</w:t>
      </w:r>
    </w:p>
    <w:p w14:paraId="7C4AD85C" w14:textId="501990A4" w:rsidR="00E46BAB" w:rsidRPr="00F32511" w:rsidRDefault="003F7C7F" w:rsidP="00383635">
      <w:r w:rsidRPr="00F32511">
        <w:t>Bei einer Solarthermieanlage muss das Temperaturniveau berücksichtigt werden, daher muss dafür eine umfangreichere Simulation gemacht werden.</w:t>
      </w:r>
      <w:r w:rsidR="00E46BAB" w:rsidRPr="00F32511">
        <w:t xml:space="preserve"> Dabei gibt es zwei mögliche Betriebsarten: Vorwärmbetrieb und Zieltemperaturbetrieb</w:t>
      </w:r>
      <w:r w:rsidR="00FB4141" w:rsidRPr="00F32511">
        <w:t xml:space="preserve">. </w:t>
      </w:r>
      <w:r w:rsidR="00E46BAB" w:rsidRPr="00F32511">
        <w:t xml:space="preserve">Beim Vorwärmbetrieb </w:t>
      </w:r>
      <w:r w:rsidR="00C302DF" w:rsidRPr="00F32511">
        <w:t>soll der Kollektor nicht unter die Rücklauftemperatur abkühlen, beim Zieltemperaturbetrieb nicht unter die Vorlauftemperatur.</w:t>
      </w:r>
    </w:p>
    <w:p w14:paraId="7FCEC2CF" w14:textId="13F9BF42" w:rsidR="00704143" w:rsidRPr="00F32511" w:rsidRDefault="00704143" w:rsidP="00383635">
      <w:r w:rsidRPr="00F32511">
        <w:t xml:space="preserve">Zur Vereinfachung wird der Vorgang diskretisiert, d.h. es wird </w:t>
      </w:r>
      <w:r w:rsidR="00CF1D93" w:rsidRPr="00F32511">
        <w:t>davon ausgegangen</w:t>
      </w:r>
      <w:r w:rsidRPr="00F32511">
        <w:t>, dass der kontinuierliche Vorgang von Wärmeaufnahme und -abgabe innerhalb einer Stunde zusammen</w:t>
      </w:r>
      <w:r w:rsidR="00CF1D93" w:rsidRPr="00F32511">
        <w:t>ge</w:t>
      </w:r>
      <w:r w:rsidRPr="00F32511">
        <w:t xml:space="preserve">fasst am Ende der Stunde </w:t>
      </w:r>
      <w:r w:rsidR="00CF1D93" w:rsidRPr="00F32511">
        <w:t>erfolgt</w:t>
      </w:r>
      <w:r w:rsidRPr="00F32511">
        <w:t>.</w:t>
      </w:r>
    </w:p>
    <w:p w14:paraId="68FD6D46" w14:textId="6EB7D334" w:rsidR="006D7AF8" w:rsidRPr="00F32511" w:rsidRDefault="006D7AF8" w:rsidP="00067C77">
      <w:pPr>
        <w:pStyle w:val="berschrift3"/>
      </w:pPr>
      <w:r w:rsidRPr="00F32511">
        <w:t>Kurzbeschreibung:</w:t>
      </w:r>
    </w:p>
    <w:p w14:paraId="1D40941F" w14:textId="0ACF296D" w:rsidR="00F26597" w:rsidRPr="00F32511" w:rsidRDefault="006D7AF8" w:rsidP="006D7AF8">
      <w:r w:rsidRPr="00F32511">
        <w:t xml:space="preserve">Die Kollektortemperatur zu Beginn der Stunde ist bekannt. Aus </w:t>
      </w:r>
      <w:r w:rsidR="00284937" w:rsidRPr="00F32511">
        <w:t xml:space="preserve">Außentemperatur, </w:t>
      </w:r>
      <w:r w:rsidRPr="00F32511">
        <w:t xml:space="preserve">Strahlungsdaten und Wirkungsgrad des Kollektors wird die </w:t>
      </w:r>
      <w:r w:rsidR="003615FE" w:rsidRPr="00F32511">
        <w:t xml:space="preserve">lieferbare Wärmemenge und </w:t>
      </w:r>
      <w:r w:rsidRPr="00F32511">
        <w:t xml:space="preserve">Kollektortemperatur am Ende der Stunde bestimmt. </w:t>
      </w:r>
    </w:p>
    <w:p w14:paraId="14DA4C32" w14:textId="30B5D198" w:rsidR="00F26597" w:rsidRPr="00F32511" w:rsidRDefault="00F26597" w:rsidP="006D7AF8">
      <w:r w:rsidRPr="00F32511">
        <w:t xml:space="preserve">Dabei kann sich der Kollektor in </w:t>
      </w:r>
      <w:r w:rsidR="0002068F" w:rsidRPr="00F32511">
        <w:t>2</w:t>
      </w:r>
      <w:r w:rsidRPr="00F32511">
        <w:t xml:space="preserve"> verschiedenen Phasen befinden. Die vorliegende Phase wird über ein Flag bei der Programmierung verfügbar:</w:t>
      </w:r>
    </w:p>
    <w:p w14:paraId="61D21D52" w14:textId="5E737CEA" w:rsidR="00F26597" w:rsidRPr="00F32511" w:rsidRDefault="00F26597" w:rsidP="006D7AF8">
      <w:pPr>
        <w:rPr>
          <w:b/>
          <w:bCs/>
        </w:rPr>
      </w:pPr>
      <w:r w:rsidRPr="00F32511">
        <w:rPr>
          <w:b/>
          <w:bCs/>
        </w:rPr>
        <w:t>Aufheizphase:</w:t>
      </w:r>
    </w:p>
    <w:p w14:paraId="3FF4217D" w14:textId="48766C25" w:rsidR="00F26597" w:rsidRPr="00F32511" w:rsidRDefault="00F26597" w:rsidP="006D7AF8">
      <w:r w:rsidRPr="00F32511">
        <w:t xml:space="preserve">Bei Sonnenaufgang </w:t>
      </w:r>
      <w:r w:rsidR="0002068F" w:rsidRPr="00F32511">
        <w:t>steht</w:t>
      </w:r>
      <w:r w:rsidR="00382C51" w:rsidRPr="00F32511">
        <w:t xml:space="preserve"> das Flag auf „Aufheizen“</w:t>
      </w:r>
      <w:r w:rsidR="0002068F" w:rsidRPr="00F32511">
        <w:t xml:space="preserve">, die </w:t>
      </w:r>
      <w:r w:rsidRPr="00F32511">
        <w:t xml:space="preserve">Kollektortemperatur </w:t>
      </w:r>
      <w:r w:rsidR="0002068F" w:rsidRPr="00F32511">
        <w:t xml:space="preserve">entspricht </w:t>
      </w:r>
      <w:r w:rsidR="00382C51" w:rsidRPr="00F32511">
        <w:t>de</w:t>
      </w:r>
      <w:r w:rsidR="0002068F" w:rsidRPr="00F32511">
        <w:t>r</w:t>
      </w:r>
      <w:r w:rsidRPr="00F32511">
        <w:t xml:space="preserve"> Außentemperatur. In dieser Phase wird keine Wärme abgeführt, sämtliche Sonnenenergie geht in die Aufheizung des Kollektors. Die Phase dauert so lange, bis die Kollektortemperatur das angegebene Minimum über der Rücklauftemperatur (Vorwärmbetrieb) bzw. der Vorlauftemperatur (Zieltemperaturbetrieb) liegt. </w:t>
      </w:r>
      <w:r w:rsidR="004E7FC3" w:rsidRPr="00F32511">
        <w:t xml:space="preserve">Dann wird das Flag </w:t>
      </w:r>
      <w:r w:rsidR="00382C51" w:rsidRPr="00F32511">
        <w:t xml:space="preserve">auf „Betrieb“ </w:t>
      </w:r>
      <w:r w:rsidR="004E7FC3" w:rsidRPr="00F32511">
        <w:t>umgestellt.</w:t>
      </w:r>
    </w:p>
    <w:p w14:paraId="6F5F885E" w14:textId="329AF139" w:rsidR="004E7FC3" w:rsidRPr="00F32511" w:rsidRDefault="004E7FC3" w:rsidP="006D7AF8">
      <w:pPr>
        <w:rPr>
          <w:b/>
          <w:bCs/>
        </w:rPr>
      </w:pPr>
      <w:r w:rsidRPr="00F32511">
        <w:rPr>
          <w:b/>
          <w:bCs/>
        </w:rPr>
        <w:t>Betriebsphase:</w:t>
      </w:r>
    </w:p>
    <w:p w14:paraId="7D24EDDF" w14:textId="49488237" w:rsidR="004E7FC3" w:rsidRPr="00F32511" w:rsidRDefault="004E7FC3" w:rsidP="006D7AF8">
      <w:r w:rsidRPr="00F32511">
        <w:t>Der Kollektor befindet sich nun auf dem benötigten Temperaturniveau. Nun wird ermittelt, welche Energiemenge auf dem Temperaturniveau abgegeben werden kann.</w:t>
      </w:r>
      <w:r w:rsidR="005B0D0B" w:rsidRPr="00F32511">
        <w:t xml:space="preserve"> Dabei wird davon ausgegangen, dass die Regelung der Anlage die Durchflussmenge so einstellt, dass genau das Temperaturniveau gehalten wird.</w:t>
      </w:r>
    </w:p>
    <w:p w14:paraId="252BB828" w14:textId="3E888B86" w:rsidR="006D7AF8" w:rsidRPr="00F32511" w:rsidRDefault="00F26597" w:rsidP="006D7AF8">
      <w:r w:rsidRPr="00F32511">
        <w:t>Weiterhin</w:t>
      </w:r>
      <w:r w:rsidR="006D7AF8" w:rsidRPr="00F32511">
        <w:t xml:space="preserve"> muss nach Betriebsart unterschieden werden.</w:t>
      </w:r>
    </w:p>
    <w:p w14:paraId="5EECBDBF" w14:textId="15F09BC4" w:rsidR="006D7AF8" w:rsidRPr="00F32511" w:rsidRDefault="006D7AF8" w:rsidP="006D7AF8">
      <w:r w:rsidRPr="00F32511">
        <w:t>Zieltemperaturbetrieb:</w:t>
      </w:r>
    </w:p>
    <w:p w14:paraId="667DD5BC" w14:textId="74B5FFF2" w:rsidR="00284937" w:rsidRPr="00F32511" w:rsidRDefault="004E7FC3" w:rsidP="00284937">
      <w:pPr>
        <w:pStyle w:val="Listenabsatz"/>
        <w:numPr>
          <w:ilvl w:val="0"/>
          <w:numId w:val="19"/>
        </w:numPr>
        <w:rPr>
          <w:rFonts w:ascii="Arial" w:hAnsi="Arial" w:cs="Arial"/>
        </w:rPr>
      </w:pPr>
      <w:r w:rsidRPr="00F32511">
        <w:rPr>
          <w:rFonts w:ascii="Arial" w:hAnsi="Arial" w:cs="Arial"/>
        </w:rPr>
        <w:t>Die</w:t>
      </w:r>
      <w:r w:rsidR="00284937" w:rsidRPr="00F32511">
        <w:rPr>
          <w:rFonts w:ascii="Arial" w:hAnsi="Arial" w:cs="Arial"/>
        </w:rPr>
        <w:t xml:space="preserve"> </w:t>
      </w:r>
      <w:r w:rsidR="006442C3" w:rsidRPr="00F32511">
        <w:rPr>
          <w:rFonts w:ascii="Arial" w:hAnsi="Arial" w:cs="Arial"/>
        </w:rPr>
        <w:t xml:space="preserve">ganze </w:t>
      </w:r>
      <w:r w:rsidR="00284937" w:rsidRPr="00F32511">
        <w:rPr>
          <w:rFonts w:ascii="Arial" w:hAnsi="Arial" w:cs="Arial"/>
        </w:rPr>
        <w:t xml:space="preserve">Energiemenge </w:t>
      </w:r>
      <w:r w:rsidRPr="00F32511">
        <w:rPr>
          <w:rFonts w:ascii="Arial" w:hAnsi="Arial" w:cs="Arial"/>
        </w:rPr>
        <w:t xml:space="preserve">kann </w:t>
      </w:r>
      <w:r w:rsidR="00284937" w:rsidRPr="00F32511">
        <w:rPr>
          <w:rFonts w:ascii="Arial" w:hAnsi="Arial" w:cs="Arial"/>
        </w:rPr>
        <w:t>in das Netz eingespeist</w:t>
      </w:r>
      <w:r w:rsidR="006442C3" w:rsidRPr="00F32511">
        <w:rPr>
          <w:rFonts w:ascii="Arial" w:hAnsi="Arial" w:cs="Arial"/>
        </w:rPr>
        <w:t xml:space="preserve"> werden</w:t>
      </w:r>
      <w:r w:rsidR="00284937" w:rsidRPr="00F32511">
        <w:rPr>
          <w:rFonts w:ascii="Arial" w:hAnsi="Arial" w:cs="Arial"/>
        </w:rPr>
        <w:t xml:space="preserve">, maximal aber die gerade im Netz benötigte Menge. </w:t>
      </w:r>
      <w:r w:rsidR="006442C3" w:rsidRPr="00F32511">
        <w:rPr>
          <w:rFonts w:ascii="Arial" w:hAnsi="Arial" w:cs="Arial"/>
        </w:rPr>
        <w:t xml:space="preserve">Falls vorhanden, wird die restliche Energiemenge in den Puffer abgegeben (falls </w:t>
      </w:r>
      <w:r w:rsidR="003615FE" w:rsidRPr="00F32511">
        <w:rPr>
          <w:rFonts w:ascii="Arial" w:hAnsi="Arial" w:cs="Arial"/>
        </w:rPr>
        <w:t xml:space="preserve">dort </w:t>
      </w:r>
      <w:r w:rsidR="006442C3" w:rsidRPr="00F32511">
        <w:rPr>
          <w:rFonts w:ascii="Arial" w:hAnsi="Arial" w:cs="Arial"/>
        </w:rPr>
        <w:t>noch Kapazität vorhanden).</w:t>
      </w:r>
    </w:p>
    <w:p w14:paraId="1A416A5C" w14:textId="0DC7412F" w:rsidR="00284937" w:rsidRPr="00F32511" w:rsidRDefault="00284937" w:rsidP="00284937">
      <w:r w:rsidRPr="00F32511">
        <w:t>Vorwärmbetrieb:</w:t>
      </w:r>
    </w:p>
    <w:p w14:paraId="4F739517" w14:textId="142F9FCA" w:rsidR="009C761A" w:rsidRPr="00F32511" w:rsidRDefault="004E7FC3" w:rsidP="00382C51">
      <w:r w:rsidRPr="00F32511">
        <w:t>D</w:t>
      </w:r>
      <w:r w:rsidR="00284937" w:rsidRPr="00F32511">
        <w:t xml:space="preserve">ie </w:t>
      </w:r>
      <w:r w:rsidR="006442C3" w:rsidRPr="00F32511">
        <w:t xml:space="preserve">als Rücklaufanhebung </w:t>
      </w:r>
      <w:r w:rsidR="00A86D44" w:rsidRPr="00F32511">
        <w:t xml:space="preserve">nutzbare </w:t>
      </w:r>
      <w:r w:rsidR="00284937" w:rsidRPr="00F32511">
        <w:t xml:space="preserve">Energiemenge </w:t>
      </w:r>
      <w:r w:rsidR="00382C51" w:rsidRPr="00F32511">
        <w:t>wird in das Netz eingespeist.</w:t>
      </w:r>
      <w:r w:rsidR="00A86D44" w:rsidRPr="00F32511">
        <w:t xml:space="preserve"> Falls vorhanden, wird die restliche Energiemenge in den Puffer abgegeben (falls noch Kapazität vorhanden).</w:t>
      </w:r>
      <w:r w:rsidR="009C761A" w:rsidRPr="00F32511">
        <w:t xml:space="preserve">Falls </w:t>
      </w:r>
      <w:r w:rsidR="00F72E22" w:rsidRPr="00F32511">
        <w:t>der resultierende Wärmeertrag</w:t>
      </w:r>
      <w:r w:rsidR="0058350B" w:rsidRPr="00F32511">
        <w:t xml:space="preserve"> </w:t>
      </w:r>
      <w:r w:rsidR="009C761A" w:rsidRPr="00F32511">
        <w:t xml:space="preserve">&lt; 0 wird (z.B. bei Wolkendurchzug), wird </w:t>
      </w:r>
      <w:r w:rsidR="00F72E22" w:rsidRPr="00F32511">
        <w:lastRenderedPageBreak/>
        <w:t xml:space="preserve">das Flag wieder auf „Aufheizen“ gestellt und </w:t>
      </w:r>
      <w:r w:rsidR="009C761A" w:rsidRPr="00F32511">
        <w:t xml:space="preserve">die Kollektorendtemperatur ermittelt. </w:t>
      </w:r>
      <w:r w:rsidR="00916ED4" w:rsidRPr="00F32511">
        <w:t xml:space="preserve">Über Nacht wird somit der Kollektor </w:t>
      </w:r>
      <w:r w:rsidR="00F72E22" w:rsidRPr="00F32511">
        <w:t>immer mehr abgekühlt, weil der Wärmeertrag immer &lt; 0 ist.</w:t>
      </w:r>
    </w:p>
    <w:p w14:paraId="0AB6386A" w14:textId="59ADA7FB" w:rsidR="003615FE" w:rsidRPr="00F32511" w:rsidRDefault="003615FE" w:rsidP="00382C51"/>
    <w:p w14:paraId="50E4039C" w14:textId="0641C63F" w:rsidR="000847CA" w:rsidRPr="00F32511" w:rsidRDefault="000847CA" w:rsidP="00067C77">
      <w:pPr>
        <w:pStyle w:val="berschrift3"/>
      </w:pPr>
      <w:r w:rsidRPr="00F32511">
        <w:t>Berechnung</w:t>
      </w:r>
    </w:p>
    <w:p w14:paraId="39FFCA9B" w14:textId="1280EC48" w:rsidR="003F7C7F" w:rsidRPr="00F32511" w:rsidRDefault="003F7C7F" w:rsidP="003F7C7F">
      <w:r w:rsidRPr="00F32511">
        <w:t>Für die Simulation sind folgende Parameter notwendig:</w:t>
      </w:r>
    </w:p>
    <w:p w14:paraId="7727B5CF" w14:textId="07D3E46F" w:rsidR="00DC58F9" w:rsidRPr="00F32511" w:rsidRDefault="00DC58F9" w:rsidP="003F7C7F">
      <w:r w:rsidRPr="00F32511">
        <w:t>Fest hinterlegt:</w:t>
      </w:r>
      <w:r w:rsidRPr="00F32511">
        <w:br/>
        <w:t>ALB</w:t>
      </w:r>
      <w:r w:rsidRPr="00F32511">
        <w:tab/>
      </w:r>
      <w:r w:rsidRPr="00F32511">
        <w:tab/>
        <w:t>= Albedo = 0,2 (fester Faktor)</w:t>
      </w:r>
    </w:p>
    <w:p w14:paraId="25BFAC1E" w14:textId="4454988A" w:rsidR="00FD747F" w:rsidRPr="00F32511" w:rsidRDefault="00FD747F" w:rsidP="003F7C7F">
      <w:r w:rsidRPr="00F32511">
        <w:t>aus Solar Keymark:</w:t>
      </w:r>
      <w:r w:rsidR="00D01F66" w:rsidRPr="00F32511">
        <w:br/>
      </w:r>
      <w:r w:rsidR="004D7DFF" w:rsidRPr="00F32511">
        <w:t>A [m2]</w:t>
      </w:r>
      <w:r w:rsidR="004D7DFF" w:rsidRPr="00F32511">
        <w:tab/>
      </w:r>
      <w:r w:rsidR="004D7DFF" w:rsidRPr="00F32511">
        <w:tab/>
        <w:t xml:space="preserve">=  </w:t>
      </w:r>
      <w:r w:rsidR="00DD038F" w:rsidRPr="00F32511">
        <w:t>Bruttok</w:t>
      </w:r>
      <w:r w:rsidR="004D7DFF" w:rsidRPr="00F32511">
        <w:t>ollektorfläche der Anlage</w:t>
      </w:r>
      <w:r w:rsidR="000D5089" w:rsidRPr="00F32511">
        <w:br/>
      </w:r>
      <w:r w:rsidR="006C2CE8" w:rsidRPr="00F32511">
        <w:t>ETA0</w:t>
      </w:r>
      <w:r w:rsidR="006C2CE8" w:rsidRPr="00F32511">
        <w:tab/>
      </w:r>
      <w:r w:rsidR="006C2CE8" w:rsidRPr="00F32511">
        <w:tab/>
        <w:t xml:space="preserve">=  Wirkungsgrad des Kollektors </w:t>
      </w:r>
      <w:r w:rsidR="00F37709" w:rsidRPr="00F32511">
        <w:t xml:space="preserve">bzgl. Direktstrahlung </w:t>
      </w:r>
      <w:r w:rsidR="006C2CE8" w:rsidRPr="00F32511">
        <w:t>(</w:t>
      </w:r>
      <w:r w:rsidR="00F37709" w:rsidRPr="00F32511">
        <w:t>in Solar Keymark η0, b</w:t>
      </w:r>
      <w:r w:rsidR="006C2CE8" w:rsidRPr="00F32511">
        <w:t>)</w:t>
      </w:r>
      <w:r w:rsidR="00442431" w:rsidRPr="00F32511">
        <w:br/>
        <w:t>KDF</w:t>
      </w:r>
      <w:r w:rsidR="00442431" w:rsidRPr="00F32511">
        <w:tab/>
      </w:r>
      <w:r w:rsidR="00442431" w:rsidRPr="00F32511">
        <w:tab/>
        <w:t>=  Korrekturfaktor für Diffusstrahlung (in Solar Keymark Kd)</w:t>
      </w:r>
      <w:r w:rsidR="00442431" w:rsidRPr="00F32511">
        <w:br/>
      </w:r>
      <w:r w:rsidR="00F37709" w:rsidRPr="00F32511">
        <w:t>A</w:t>
      </w:r>
      <w:r w:rsidR="000D5089" w:rsidRPr="00F32511">
        <w:t>1 [W/m2*K]</w:t>
      </w:r>
      <w:r w:rsidR="000D5089" w:rsidRPr="00F32511">
        <w:tab/>
        <w:t xml:space="preserve">=  </w:t>
      </w:r>
      <w:r w:rsidR="00704E75" w:rsidRPr="00F32511">
        <w:t>Wärmedurchgangskoeffizient 1</w:t>
      </w:r>
      <w:r w:rsidR="00442431" w:rsidRPr="00F32511">
        <w:t xml:space="preserve"> (in Solar Keymark a1)</w:t>
      </w:r>
      <w:r w:rsidR="00704E75" w:rsidRPr="00F32511">
        <w:br/>
      </w:r>
      <w:r w:rsidR="00F37709" w:rsidRPr="00F32511">
        <w:t>A</w:t>
      </w:r>
      <w:r w:rsidR="00704E75" w:rsidRPr="00F32511">
        <w:t>2 [W/m2*K]</w:t>
      </w:r>
      <w:r w:rsidR="00704E75" w:rsidRPr="00F32511">
        <w:tab/>
        <w:t>=  Wärmedurchgangskoeffizient 2</w:t>
      </w:r>
      <w:r w:rsidR="00442431" w:rsidRPr="00F32511">
        <w:t xml:space="preserve"> (in Solar Keymark a2)</w:t>
      </w:r>
      <w:r w:rsidR="00704E75" w:rsidRPr="00F32511">
        <w:br/>
      </w:r>
      <w:r w:rsidR="004D7DFF" w:rsidRPr="00F32511">
        <w:t>C [</w:t>
      </w:r>
      <w:bookmarkStart w:id="274" w:name="_Hlk156391655"/>
      <w:r w:rsidR="004D7DFF" w:rsidRPr="00F32511">
        <w:t>Wh/m2 K</w:t>
      </w:r>
      <w:bookmarkEnd w:id="274"/>
      <w:r w:rsidR="004D7DFF" w:rsidRPr="00F32511">
        <w:t>]</w:t>
      </w:r>
      <w:r w:rsidR="004D7DFF" w:rsidRPr="00F32511">
        <w:tab/>
        <w:t>=  Wärmekapazität des Kollektors</w:t>
      </w:r>
      <w:r w:rsidR="00CD0CE1" w:rsidRPr="00F32511">
        <w:br/>
        <w:t>EWFOW</w:t>
      </w:r>
      <w:r w:rsidR="00CD0CE1" w:rsidRPr="00F32511">
        <w:tab/>
        <w:t>=  Einfallswinkel-Korrekturfaktor Ost-West</w:t>
      </w:r>
      <w:r w:rsidR="00CD0CE1" w:rsidRPr="00F32511">
        <w:br/>
        <w:t>EWFNS</w:t>
      </w:r>
      <w:r w:rsidR="00CD0CE1" w:rsidRPr="00F32511">
        <w:tab/>
        <w:t>=  Einfallswinkel-Korrekturfaktor Nord-Süd</w:t>
      </w:r>
      <w:r w:rsidR="00D05DB9" w:rsidRPr="00F32511">
        <w:br/>
      </w:r>
      <w:r w:rsidRPr="00F32511">
        <w:br/>
        <w:t>Benutzereingabe</w:t>
      </w:r>
      <w:r w:rsidR="00E87265" w:rsidRPr="00F32511">
        <w:t>n</w:t>
      </w:r>
      <w:r w:rsidRPr="00F32511">
        <w:t>:</w:t>
      </w:r>
      <w:r w:rsidR="00F90BC8" w:rsidRPr="00F32511">
        <w:br/>
        <w:t>NW [°]</w:t>
      </w:r>
      <w:r w:rsidR="00F90BC8" w:rsidRPr="00F32511">
        <w:tab/>
      </w:r>
      <w:r w:rsidR="00F90BC8" w:rsidRPr="00F32511">
        <w:tab/>
        <w:t>=  Neigungswinkel</w:t>
      </w:r>
      <w:r w:rsidR="00F90BC8" w:rsidRPr="00F32511">
        <w:br/>
        <w:t>AUS</w:t>
      </w:r>
      <w:r w:rsidR="00D05DB9" w:rsidRPr="00F32511">
        <w:t xml:space="preserve"> [°]</w:t>
      </w:r>
      <w:r w:rsidR="00F90BC8" w:rsidRPr="00F32511">
        <w:tab/>
        <w:t>=  Ausrichtung</w:t>
      </w:r>
      <w:r w:rsidR="008E02E2" w:rsidRPr="00F32511">
        <w:t xml:space="preserve"> (Süden = 0° Ost = -90° West = 90°)</w:t>
      </w:r>
      <w:r w:rsidR="004D7DFF" w:rsidRPr="00F32511">
        <w:br/>
      </w:r>
      <w:r w:rsidR="00693C53" w:rsidRPr="00F32511">
        <w:t>UEH [K]</w:t>
      </w:r>
      <w:r w:rsidR="00693C53" w:rsidRPr="00F32511">
        <w:tab/>
        <w:t>=  Überhöhung für beide Zustände</w:t>
      </w:r>
      <w:r w:rsidR="00693C53" w:rsidRPr="00F32511">
        <w:br/>
      </w:r>
      <w:r w:rsidR="001F6E84" w:rsidRPr="00F32511">
        <w:t>TD [K]</w:t>
      </w:r>
      <w:r w:rsidR="001F6E84" w:rsidRPr="00F32511">
        <w:tab/>
      </w:r>
      <w:r w:rsidR="001F6E84" w:rsidRPr="00F32511">
        <w:tab/>
        <w:t>=  Temperaturdifferenz</w:t>
      </w:r>
      <w:r w:rsidR="00E52F88" w:rsidRPr="00F32511">
        <w:t xml:space="preserve"> </w:t>
      </w:r>
      <w:r w:rsidR="00D24BF1" w:rsidRPr="00F32511">
        <w:t>für Vorwärmbetrieb</w:t>
      </w:r>
      <w:r w:rsidR="006A69E9" w:rsidRPr="00F32511">
        <w:br/>
      </w:r>
    </w:p>
    <w:p w14:paraId="38ECED73" w14:textId="70BA7FE6" w:rsidR="00E87265" w:rsidRPr="00F32511" w:rsidRDefault="00E87265" w:rsidP="00FD747F">
      <w:r w:rsidRPr="00F32511">
        <w:t>von Wetterstation:</w:t>
      </w:r>
      <w:r w:rsidRPr="00F32511">
        <w:br/>
        <w:t>BG[°]</w:t>
      </w:r>
      <w:r w:rsidRPr="00F32511">
        <w:tab/>
      </w:r>
      <w:r w:rsidRPr="00F32511">
        <w:tab/>
        <w:t>=  Breitengrad des Standorts</w:t>
      </w:r>
      <w:r w:rsidRPr="00F32511">
        <w:br/>
        <w:t>LG[°]</w:t>
      </w:r>
      <w:r w:rsidRPr="00F32511">
        <w:tab/>
      </w:r>
      <w:r w:rsidRPr="00F32511">
        <w:tab/>
        <w:t>=  Längengrad des Standortes</w:t>
      </w:r>
      <w:r w:rsidRPr="00F32511">
        <w:br/>
        <w:t>MERI[°]</w:t>
      </w:r>
      <w:r w:rsidRPr="00F32511">
        <w:tab/>
        <w:t xml:space="preserve">=  Bezugsmeridian (-15° </w:t>
      </w:r>
      <w:r w:rsidR="0018366C" w:rsidRPr="00F32511">
        <w:t>in Deutschland</w:t>
      </w:r>
      <w:r w:rsidRPr="00F32511">
        <w:t>)</w:t>
      </w:r>
    </w:p>
    <w:p w14:paraId="7AA3A2FC" w14:textId="75D0896F" w:rsidR="00FD747F" w:rsidRPr="00F32511" w:rsidRDefault="00E87265" w:rsidP="00FD747F">
      <w:r w:rsidRPr="00F32511">
        <w:t>aus Klimadaten:</w:t>
      </w:r>
      <w:r w:rsidRPr="00F32511">
        <w:br/>
        <w:t>TL</w:t>
      </w:r>
      <w:r w:rsidRPr="00F32511">
        <w:rPr>
          <w:vertAlign w:val="subscript"/>
        </w:rPr>
        <w:t>i</w:t>
      </w:r>
      <w:r w:rsidRPr="00F32511">
        <w:t xml:space="preserve"> [°C]</w:t>
      </w:r>
      <w:r w:rsidRPr="00F32511">
        <w:tab/>
        <w:t xml:space="preserve">=  Lufttemperatur zur Stunde i </w:t>
      </w:r>
      <w:r w:rsidRPr="00F32511">
        <w:br/>
        <w:t>SDI</w:t>
      </w:r>
      <w:r w:rsidRPr="00F32511">
        <w:rPr>
          <w:vertAlign w:val="subscript"/>
        </w:rPr>
        <w:t>i</w:t>
      </w:r>
      <w:r w:rsidRPr="00F32511">
        <w:t xml:space="preserve"> [W</w:t>
      </w:r>
      <w:r w:rsidR="00BA48E8" w:rsidRPr="00F32511">
        <w:t>/m2</w:t>
      </w:r>
      <w:r w:rsidRPr="00F32511">
        <w:t>]</w:t>
      </w:r>
      <w:r w:rsidRPr="00F32511">
        <w:tab/>
        <w:t>=  Direkt</w:t>
      </w:r>
      <w:r w:rsidR="00442431" w:rsidRPr="00F32511">
        <w:t>s</w:t>
      </w:r>
      <w:r w:rsidRPr="00F32511">
        <w:t>trahlung zur Stunde i</w:t>
      </w:r>
      <w:r w:rsidRPr="00F32511">
        <w:br/>
        <w:t>SDF [W</w:t>
      </w:r>
      <w:r w:rsidR="00BA48E8" w:rsidRPr="00F32511">
        <w:t>/m2</w:t>
      </w:r>
      <w:r w:rsidRPr="00F32511">
        <w:t>]</w:t>
      </w:r>
      <w:r w:rsidRPr="00F32511">
        <w:tab/>
        <w:t>=  Diffus</w:t>
      </w:r>
      <w:r w:rsidR="00442431" w:rsidRPr="00F32511">
        <w:t>s</w:t>
      </w:r>
      <w:r w:rsidRPr="00F32511">
        <w:t>trahlung zur Stunde i</w:t>
      </w:r>
      <w:r w:rsidRPr="00F32511">
        <w:br/>
      </w:r>
      <w:r w:rsidR="001F6E84" w:rsidRPr="00F32511">
        <w:br/>
      </w:r>
      <w:r w:rsidRPr="00F32511">
        <w:t>aus Algorithmus:</w:t>
      </w:r>
      <w:r w:rsidRPr="00F32511">
        <w:br/>
      </w:r>
      <w:r w:rsidR="00FD747F" w:rsidRPr="00F32511">
        <w:t>BA</w:t>
      </w:r>
      <w:r w:rsidR="00FD747F" w:rsidRPr="00F32511">
        <w:rPr>
          <w:vertAlign w:val="subscript"/>
        </w:rPr>
        <w:t>i</w:t>
      </w:r>
      <w:r w:rsidR="00FD747F" w:rsidRPr="00F32511">
        <w:t xml:space="preserve"> </w:t>
      </w:r>
      <w:r w:rsidR="00FD747F" w:rsidRPr="00F32511">
        <w:tab/>
      </w:r>
      <w:r w:rsidR="00FD747F" w:rsidRPr="00F32511">
        <w:tab/>
        <w:t>=  Betriebsart (V=Vorwärmbetrieb, Z= Zieltemperaturbetrieb) zur Stunde i</w:t>
      </w:r>
      <w:r w:rsidR="00FD747F" w:rsidRPr="00F32511">
        <w:br/>
        <w:t>PHASE</w:t>
      </w:r>
      <w:r w:rsidR="00FD747F" w:rsidRPr="00F32511">
        <w:rPr>
          <w:vertAlign w:val="subscript"/>
        </w:rPr>
        <w:t>i</w:t>
      </w:r>
      <w:r w:rsidR="00FD747F" w:rsidRPr="00F32511">
        <w:tab/>
        <w:t>=  Phase (AUF=Aufheizen, BET= Betrieb) zur Stunde i</w:t>
      </w:r>
      <w:r w:rsidR="00FD747F" w:rsidRPr="00F32511">
        <w:br/>
      </w:r>
      <w:r w:rsidRPr="00F32511">
        <w:t>JT</w:t>
      </w:r>
      <w:r w:rsidRPr="00F32511">
        <w:tab/>
      </w:r>
      <w:r w:rsidRPr="00F32511">
        <w:tab/>
        <w:t>=  Jahrestag (1 - 365)</w:t>
      </w:r>
      <w:r w:rsidRPr="00F32511">
        <w:br/>
        <w:t>TS</w:t>
      </w:r>
      <w:r w:rsidRPr="00F32511">
        <w:tab/>
      </w:r>
      <w:r w:rsidRPr="00F32511">
        <w:tab/>
        <w:t>=  Tagesstunde (1 - 24)</w:t>
      </w:r>
      <w:r w:rsidRPr="00F32511">
        <w:br/>
      </w:r>
      <w:r w:rsidR="00245859" w:rsidRPr="00F32511">
        <w:t>TK</w:t>
      </w:r>
      <w:r w:rsidR="00245859" w:rsidRPr="00F32511">
        <w:rPr>
          <w:vertAlign w:val="subscript"/>
        </w:rPr>
        <w:t>i-1</w:t>
      </w:r>
      <w:r w:rsidR="00245859" w:rsidRPr="00F32511">
        <w:t xml:space="preserve"> [°C]</w:t>
      </w:r>
      <w:r w:rsidR="00245859" w:rsidRPr="00F32511">
        <w:tab/>
        <w:t>=  Kollektortemperatur am Ende der Stunde i-1</w:t>
      </w:r>
      <w:r w:rsidR="00245859" w:rsidRPr="00F32511">
        <w:br/>
      </w:r>
      <w:r w:rsidR="003F7C7F" w:rsidRPr="00F32511">
        <w:t>P</w:t>
      </w:r>
      <w:r w:rsidR="003F7C7F" w:rsidRPr="00F32511">
        <w:rPr>
          <w:vertAlign w:val="subscript"/>
        </w:rPr>
        <w:t>i</w:t>
      </w:r>
      <w:r w:rsidR="003F7C7F" w:rsidRPr="00F32511">
        <w:t xml:space="preserve"> [kW]</w:t>
      </w:r>
      <w:r w:rsidR="003F7C7F" w:rsidRPr="00F32511">
        <w:tab/>
      </w:r>
      <w:r w:rsidR="003F7C7F" w:rsidRPr="00F32511">
        <w:tab/>
        <w:t>=  im Netz benötigte thermische Leistung zur Stunde i</w:t>
      </w:r>
      <w:r w:rsidR="003F7C7F" w:rsidRPr="00F32511">
        <w:br/>
        <w:t>TV</w:t>
      </w:r>
      <w:r w:rsidR="003F7C7F" w:rsidRPr="00F32511">
        <w:rPr>
          <w:vertAlign w:val="subscript"/>
        </w:rPr>
        <w:t>i</w:t>
      </w:r>
      <w:r w:rsidR="003F7C7F" w:rsidRPr="00F32511">
        <w:t xml:space="preserve"> [°C]</w:t>
      </w:r>
      <w:r w:rsidR="003F7C7F" w:rsidRPr="00F32511">
        <w:tab/>
        <w:t xml:space="preserve">=  Vorlauftemperatur des Netzes zur Stunde i </w:t>
      </w:r>
      <w:r w:rsidR="003F7C7F" w:rsidRPr="00F32511">
        <w:br/>
        <w:t>TR</w:t>
      </w:r>
      <w:r w:rsidR="003F7C7F" w:rsidRPr="00F32511">
        <w:rPr>
          <w:vertAlign w:val="subscript"/>
        </w:rPr>
        <w:t>i</w:t>
      </w:r>
      <w:r w:rsidR="003F7C7F" w:rsidRPr="00F32511">
        <w:t xml:space="preserve"> [°C]</w:t>
      </w:r>
      <w:r w:rsidR="003F7C7F" w:rsidRPr="00F32511">
        <w:tab/>
        <w:t xml:space="preserve">=  Rücklauftemperatur des Netzes zur Stunde i </w:t>
      </w:r>
      <w:r w:rsidR="00E42D2B" w:rsidRPr="00F32511">
        <w:br/>
      </w:r>
    </w:p>
    <w:p w14:paraId="6900CE47" w14:textId="77777777" w:rsidR="003F7C7F" w:rsidRPr="00F32511" w:rsidRDefault="003F7C7F" w:rsidP="003F7C7F">
      <w:r w:rsidRPr="00F32511">
        <w:lastRenderedPageBreak/>
        <w:t>Zu berechnen sind folgende Werte (für jede Stunde des Jahres):</w:t>
      </w:r>
    </w:p>
    <w:p w14:paraId="7DB1EB2C" w14:textId="3722A2D1" w:rsidR="007C7E36" w:rsidRPr="00F32511" w:rsidRDefault="00EA25C5" w:rsidP="007C7E36">
      <w:r w:rsidRPr="00F32511">
        <w:t>Q</w:t>
      </w:r>
      <w:r w:rsidR="00A86D44" w:rsidRPr="00F32511">
        <w:t>S</w:t>
      </w:r>
      <w:r w:rsidRPr="00F32511">
        <w:rPr>
          <w:vertAlign w:val="subscript"/>
        </w:rPr>
        <w:t>i</w:t>
      </w:r>
      <w:r w:rsidRPr="00F32511">
        <w:t xml:space="preserve"> [kWh]</w:t>
      </w:r>
      <w:r w:rsidRPr="00F32511">
        <w:tab/>
        <w:t xml:space="preserve">=  </w:t>
      </w:r>
      <w:r w:rsidR="0002068F" w:rsidRPr="00F32511">
        <w:t xml:space="preserve">Resultierender </w:t>
      </w:r>
      <w:r w:rsidR="001E71F5" w:rsidRPr="00F32511">
        <w:t>Wärme</w:t>
      </w:r>
      <w:r w:rsidR="0002068F" w:rsidRPr="00F32511">
        <w:t>ertrag (Differenz zwischen solarem Ertrag und Abkühlung)</w:t>
      </w:r>
      <w:r w:rsidR="00EA6AC9" w:rsidRPr="00F32511">
        <w:t xml:space="preserve"> </w:t>
      </w:r>
      <w:r w:rsidRPr="00F32511">
        <w:t>zur Stunde i</w:t>
      </w:r>
      <w:r w:rsidR="001E71F5" w:rsidRPr="00F32511">
        <w:br/>
      </w:r>
      <w:r w:rsidR="00850216" w:rsidRPr="00F32511">
        <w:t>Q</w:t>
      </w:r>
      <w:r w:rsidR="00EF19A1" w:rsidRPr="00F32511">
        <w:t>S_</w:t>
      </w:r>
      <w:r w:rsidR="00D7180C" w:rsidRPr="00F32511">
        <w:t>N</w:t>
      </w:r>
      <w:r w:rsidR="004F6532" w:rsidRPr="00F32511">
        <w:rPr>
          <w:vertAlign w:val="subscript"/>
        </w:rPr>
        <w:t>i</w:t>
      </w:r>
      <w:r w:rsidR="004F6532" w:rsidRPr="00F32511">
        <w:t xml:space="preserve"> [kW</w:t>
      </w:r>
      <w:r w:rsidRPr="00F32511">
        <w:t>h</w:t>
      </w:r>
      <w:r w:rsidR="004F6532" w:rsidRPr="00F32511">
        <w:t>]</w:t>
      </w:r>
      <w:r w:rsidR="004F6532" w:rsidRPr="00F32511">
        <w:tab/>
        <w:t xml:space="preserve">=  </w:t>
      </w:r>
      <w:r w:rsidR="00D7180C" w:rsidRPr="00F32511">
        <w:t>ans Netz g</w:t>
      </w:r>
      <w:r w:rsidR="004F6532" w:rsidRPr="00F32511">
        <w:t xml:space="preserve">elieferte </w:t>
      </w:r>
      <w:r w:rsidR="00850216" w:rsidRPr="00F32511">
        <w:t xml:space="preserve">Wärmemenge </w:t>
      </w:r>
      <w:r w:rsidR="004F6532" w:rsidRPr="00F32511">
        <w:t>zur Stunde i</w:t>
      </w:r>
      <w:r w:rsidR="004F6532" w:rsidRPr="00F32511">
        <w:br/>
      </w:r>
      <w:r w:rsidR="00850216" w:rsidRPr="00F32511">
        <w:t>Q</w:t>
      </w:r>
      <w:r w:rsidR="00EF19A1" w:rsidRPr="00F32511">
        <w:t>S_</w:t>
      </w:r>
      <w:r w:rsidR="007C7E36" w:rsidRPr="00F32511">
        <w:t>P</w:t>
      </w:r>
      <w:r w:rsidR="00123D95" w:rsidRPr="00F32511">
        <w:t>L</w:t>
      </w:r>
      <w:r w:rsidR="007C7E36" w:rsidRPr="00F32511">
        <w:rPr>
          <w:vertAlign w:val="subscript"/>
        </w:rPr>
        <w:t>i</w:t>
      </w:r>
      <w:r w:rsidR="007C7E36" w:rsidRPr="00F32511">
        <w:t xml:space="preserve"> [kW</w:t>
      </w:r>
      <w:r w:rsidRPr="00F32511">
        <w:t>h</w:t>
      </w:r>
      <w:r w:rsidR="007C7E36" w:rsidRPr="00F32511">
        <w:t>]</w:t>
      </w:r>
      <w:r w:rsidR="007C7E36" w:rsidRPr="00F32511">
        <w:tab/>
        <w:t>=  an den Puffer liefer</w:t>
      </w:r>
      <w:r w:rsidR="00123D95" w:rsidRPr="00F32511">
        <w:t>bare</w:t>
      </w:r>
      <w:r w:rsidR="007C7E36" w:rsidRPr="00F32511">
        <w:t xml:space="preserve"> </w:t>
      </w:r>
      <w:r w:rsidR="00850216" w:rsidRPr="00F32511">
        <w:t xml:space="preserve">Wärmemenge </w:t>
      </w:r>
      <w:r w:rsidR="007C7E36" w:rsidRPr="00F32511">
        <w:t>zur Stunde i</w:t>
      </w:r>
      <w:r w:rsidR="007C7E36" w:rsidRPr="00F32511">
        <w:br/>
      </w:r>
      <w:r w:rsidR="00D7180C" w:rsidRPr="00F32511">
        <w:t>TK</w:t>
      </w:r>
      <w:r w:rsidR="00D7180C" w:rsidRPr="00F32511">
        <w:rPr>
          <w:vertAlign w:val="subscript"/>
        </w:rPr>
        <w:t>i</w:t>
      </w:r>
      <w:r w:rsidR="00D7180C" w:rsidRPr="00F32511">
        <w:t xml:space="preserve"> [°C]</w:t>
      </w:r>
      <w:r w:rsidR="00D7180C" w:rsidRPr="00F32511">
        <w:tab/>
        <w:t>=  Kollektortemperatur am Ende der Stunde i</w:t>
      </w:r>
      <w:r w:rsidR="00D7180C" w:rsidRPr="00F32511">
        <w:br/>
      </w:r>
      <w:r w:rsidR="003F7C7F" w:rsidRPr="00F32511">
        <w:br/>
      </w:r>
      <w:r w:rsidR="003F7C7F" w:rsidRPr="00F32511">
        <w:br/>
      </w:r>
      <w:r w:rsidR="007C7E36" w:rsidRPr="00F32511">
        <w:t>Start:</w:t>
      </w:r>
      <w:r w:rsidR="007C7E36" w:rsidRPr="00F32511">
        <w:tab/>
        <w:t>i = 1, d.h. 1. Januar, 0 Uhr</w:t>
      </w:r>
      <w:r w:rsidR="00D01F66" w:rsidRPr="00F32511">
        <w:br/>
      </w:r>
      <w:r w:rsidR="00D01F66" w:rsidRPr="00F32511">
        <w:tab/>
        <w:t>P</w:t>
      </w:r>
      <w:r w:rsidR="00826170" w:rsidRPr="00F32511">
        <w:t>HASE</w:t>
      </w:r>
      <w:r w:rsidR="00D01F66" w:rsidRPr="00F32511">
        <w:t xml:space="preserve"> = A</w:t>
      </w:r>
      <w:r w:rsidR="00826170" w:rsidRPr="00F32511">
        <w:t>UF</w:t>
      </w:r>
    </w:p>
    <w:p w14:paraId="2D97EAC0" w14:textId="77777777" w:rsidR="007C7E36" w:rsidRPr="00F32511" w:rsidRDefault="007C7E36" w:rsidP="007C7E36">
      <w:r w:rsidRPr="00F32511">
        <w:br/>
        <w:t>Schritt i:</w:t>
      </w:r>
    </w:p>
    <w:p w14:paraId="041811C7" w14:textId="66D2D090" w:rsidR="004D7DFF" w:rsidRPr="00F32511" w:rsidRDefault="0045688E" w:rsidP="007C7E36">
      <w:r w:rsidRPr="00F32511">
        <w:t xml:space="preserve">Aus </w:t>
      </w:r>
      <w:r w:rsidR="00E07BDB" w:rsidRPr="00F32511">
        <w:t xml:space="preserve">den Klimadaten </w:t>
      </w:r>
      <w:r w:rsidRPr="00F32511">
        <w:t xml:space="preserve">wird </w:t>
      </w:r>
      <w:r w:rsidR="00E07BDB" w:rsidRPr="00F32511">
        <w:t xml:space="preserve">die </w:t>
      </w:r>
      <w:r w:rsidR="00FD747F" w:rsidRPr="00F32511">
        <w:t>Direkt- und Diffus-</w:t>
      </w:r>
      <w:r w:rsidR="00E07BDB" w:rsidRPr="00F32511">
        <w:t>Strahlungsleistung zur Stunde i</w:t>
      </w:r>
      <w:r w:rsidR="007C7E36" w:rsidRPr="00F32511">
        <w:t xml:space="preserve"> ausgelesen. </w:t>
      </w:r>
      <w:r w:rsidR="00E07BDB" w:rsidRPr="00F32511">
        <w:t xml:space="preserve">Mittels </w:t>
      </w:r>
      <w:r w:rsidR="00E046BD" w:rsidRPr="00F32511">
        <w:t xml:space="preserve">der Fläche und </w:t>
      </w:r>
      <w:r w:rsidR="00E07BDB" w:rsidRPr="00F32511">
        <w:t xml:space="preserve">des Wirkungsgrads des Kollektors </w:t>
      </w:r>
      <w:r w:rsidR="004D7DFF" w:rsidRPr="00F32511">
        <w:t xml:space="preserve">(zu ermitteln aus </w:t>
      </w:r>
      <w:r w:rsidR="004D7DFF" w:rsidRPr="00F32511">
        <w:br/>
        <w:t>Solar-Keymarkdaten zusammen mit Neigungswinkel und Ausrichtung sowie Sonnenstand)</w:t>
      </w:r>
      <w:r w:rsidR="004D7DFF" w:rsidRPr="00F32511">
        <w:br/>
      </w:r>
      <w:r w:rsidR="00E07BDB" w:rsidRPr="00F32511">
        <w:t xml:space="preserve">wird </w:t>
      </w:r>
      <w:r w:rsidR="005B0D0B" w:rsidRPr="00F32511">
        <w:t>die</w:t>
      </w:r>
      <w:r w:rsidR="00FB4141" w:rsidRPr="00F32511">
        <w:t xml:space="preserve"> </w:t>
      </w:r>
      <w:r w:rsidR="005B0D0B" w:rsidRPr="00F32511">
        <w:t>daraus verfügbare Wärmemenge</w:t>
      </w:r>
      <w:r w:rsidR="00FB4141" w:rsidRPr="00F32511">
        <w:t xml:space="preserve"> berechnet</w:t>
      </w:r>
      <w:r w:rsidR="00AB547D" w:rsidRPr="00F32511">
        <w:t xml:space="preserve"> (in Klammern sind die Spalten aus SCFW</w:t>
      </w:r>
      <w:r w:rsidR="00FD2B55" w:rsidRPr="00F32511">
        <w:t xml:space="preserve"> angegeben</w:t>
      </w:r>
      <w:r w:rsidR="00AB547D" w:rsidRPr="00F32511">
        <w:t>)</w:t>
      </w:r>
      <w:r w:rsidR="00AF2E08" w:rsidRPr="00F32511">
        <w:t>:</w:t>
      </w:r>
    </w:p>
    <w:p w14:paraId="7BD6B332" w14:textId="7A804CD8" w:rsidR="00272339" w:rsidRPr="00F32511" w:rsidRDefault="00AB547D" w:rsidP="00272339">
      <w:r w:rsidRPr="00F32511">
        <w:rPr>
          <w:b/>
          <w:bCs/>
        </w:rPr>
        <w:t xml:space="preserve">(G) </w:t>
      </w:r>
      <w:r w:rsidR="00375901" w:rsidRPr="00F32511">
        <w:rPr>
          <w:b/>
          <w:bCs/>
        </w:rPr>
        <w:t>Erdposition um die Sonne</w:t>
      </w:r>
      <w:r w:rsidR="00752416" w:rsidRPr="00F32511">
        <w:t xml:space="preserve">: </w:t>
      </w:r>
      <w:r w:rsidR="00272339" w:rsidRPr="00F32511">
        <w:t>B = (JT − 1) /365</w:t>
      </w:r>
      <w:r w:rsidR="00375901" w:rsidRPr="00F32511">
        <w:t xml:space="preserve"> · </w:t>
      </w:r>
      <w:r w:rsidR="00165E67" w:rsidRPr="00F32511">
        <w:t>2</w:t>
      </w:r>
      <w:r w:rsidR="00375901" w:rsidRPr="00F32511">
        <w:t>π</w:t>
      </w:r>
    </w:p>
    <w:p w14:paraId="2DC267FF" w14:textId="46F83E37" w:rsidR="00272339" w:rsidRPr="00F32511" w:rsidRDefault="00AB547D" w:rsidP="00272339">
      <w:r w:rsidRPr="00F32511">
        <w:rPr>
          <w:b/>
          <w:bCs/>
        </w:rPr>
        <w:t xml:space="preserve">(H) </w:t>
      </w:r>
      <w:r w:rsidR="00752416" w:rsidRPr="00F32511">
        <w:rPr>
          <w:b/>
          <w:bCs/>
        </w:rPr>
        <w:t>???? (Minuten)</w:t>
      </w:r>
      <w:r w:rsidR="00752416" w:rsidRPr="00F32511">
        <w:t xml:space="preserve">: </w:t>
      </w:r>
      <w:r w:rsidR="00272339" w:rsidRPr="00F32511">
        <w:t xml:space="preserve">E = 229.2 · (0.000075+0.001868 · cos(B) </w:t>
      </w:r>
      <w:r w:rsidR="00752416" w:rsidRPr="00F32511">
        <w:t>–</w:t>
      </w:r>
      <w:r w:rsidR="00272339" w:rsidRPr="00F32511">
        <w:t xml:space="preserve"> 0.032077 · sin(B) </w:t>
      </w:r>
      <w:r w:rsidR="00752416" w:rsidRPr="00F32511">
        <w:t>–</w:t>
      </w:r>
      <w:r w:rsidR="00272339" w:rsidRPr="00F32511">
        <w:t xml:space="preserve"> 0.014615 · cos(2B) </w:t>
      </w:r>
      <w:r w:rsidR="00752416" w:rsidRPr="00F32511">
        <w:t>–</w:t>
      </w:r>
      <w:r w:rsidR="00272339" w:rsidRPr="00F32511">
        <w:t xml:space="preserve"> 0.04089 · sin(2B))</w:t>
      </w:r>
    </w:p>
    <w:p w14:paraId="40FC3C98" w14:textId="094FFA25" w:rsidR="00272339" w:rsidRPr="00F32511" w:rsidRDefault="00AB547D" w:rsidP="00272339">
      <w:r w:rsidRPr="00F32511">
        <w:rPr>
          <w:b/>
          <w:bCs/>
        </w:rPr>
        <w:t xml:space="preserve">(I) </w:t>
      </w:r>
      <w:r w:rsidR="00272339" w:rsidRPr="00F32511">
        <w:rPr>
          <w:b/>
          <w:bCs/>
        </w:rPr>
        <w:t xml:space="preserve">Sonnenzeit </w:t>
      </w:r>
      <w:r w:rsidR="00752416" w:rsidRPr="00F32511">
        <w:t xml:space="preserve">(Stunden): SZ </w:t>
      </w:r>
      <w:r w:rsidR="00272339" w:rsidRPr="00F32511">
        <w:t>= ((TS-0.5) · 3600 + E · 60 + 4 · (MERI − LG) · 60) / 3600</w:t>
      </w:r>
    </w:p>
    <w:p w14:paraId="06C1C56D" w14:textId="23ABD038" w:rsidR="00752416" w:rsidRPr="00F32511" w:rsidRDefault="00AB547D" w:rsidP="00752416">
      <w:r w:rsidRPr="00F32511">
        <w:rPr>
          <w:b/>
          <w:bCs/>
        </w:rPr>
        <w:t xml:space="preserve">(J) </w:t>
      </w:r>
      <w:r w:rsidR="00165E67" w:rsidRPr="00F32511">
        <w:rPr>
          <w:b/>
          <w:bCs/>
        </w:rPr>
        <w:t>Solardeklination:</w:t>
      </w:r>
      <w:r w:rsidR="00165E67" w:rsidRPr="00F32511">
        <w:t xml:space="preserve"> </w:t>
      </w:r>
      <w:r w:rsidR="00102EF8" w:rsidRPr="00F32511">
        <w:t>SD</w:t>
      </w:r>
      <w:r w:rsidR="00752416" w:rsidRPr="00F32511">
        <w:t xml:space="preserve"> = 23</w:t>
      </w:r>
      <w:r w:rsidR="00F15858" w:rsidRPr="00F32511">
        <w:t>,</w:t>
      </w:r>
      <w:r w:rsidR="00752416" w:rsidRPr="00F32511">
        <w:t>45 · sin((284 + JT)/365</w:t>
      </w:r>
      <w:r w:rsidR="00165E67" w:rsidRPr="00F32511">
        <w:t xml:space="preserve"> · 2π</w:t>
      </w:r>
      <w:r w:rsidR="00752416" w:rsidRPr="00F32511">
        <w:t>)</w:t>
      </w:r>
    </w:p>
    <w:p w14:paraId="76D46AFE" w14:textId="08B2A566" w:rsidR="00C34546" w:rsidRPr="00F32511" w:rsidRDefault="00AB547D" w:rsidP="00752416">
      <w:r w:rsidRPr="00F32511">
        <w:rPr>
          <w:b/>
          <w:bCs/>
        </w:rPr>
        <w:t xml:space="preserve">(K) </w:t>
      </w:r>
      <w:r w:rsidR="00752416" w:rsidRPr="00F32511">
        <w:rPr>
          <w:b/>
          <w:bCs/>
        </w:rPr>
        <w:t>Stundenwinkel</w:t>
      </w:r>
      <w:r w:rsidR="00752416" w:rsidRPr="00F32511">
        <w:t xml:space="preserve">:  </w:t>
      </w:r>
      <w:r w:rsidR="003B052A" w:rsidRPr="00F32511">
        <w:t>H</w:t>
      </w:r>
      <w:r w:rsidR="00102EF8" w:rsidRPr="00F32511">
        <w:t>W</w:t>
      </w:r>
      <w:r w:rsidR="00752416" w:rsidRPr="00F32511">
        <w:t xml:space="preserve"> = −180 + SZ · 180 / 12</w:t>
      </w:r>
    </w:p>
    <w:p w14:paraId="720850AC" w14:textId="5A2C0BE7" w:rsidR="00F15858" w:rsidRPr="00F32511" w:rsidRDefault="00F15858" w:rsidP="007C7E36">
      <w:r w:rsidRPr="00F32511">
        <w:t>Im Folgenden sind an einigen Stellen evtl. Umrechnungen von Grad- in Bogenmaß notwendig.</w:t>
      </w:r>
    </w:p>
    <w:p w14:paraId="6D55588A" w14:textId="06252B23" w:rsidR="00C34546" w:rsidRPr="00F32511" w:rsidRDefault="00AB547D" w:rsidP="007C7E36">
      <w:r w:rsidRPr="00F32511">
        <w:rPr>
          <w:b/>
          <w:bCs/>
        </w:rPr>
        <w:t xml:space="preserve">(L) </w:t>
      </w:r>
      <w:r w:rsidR="00752416" w:rsidRPr="00F32511">
        <w:rPr>
          <w:b/>
          <w:bCs/>
        </w:rPr>
        <w:t>So</w:t>
      </w:r>
      <w:r w:rsidR="008E02E2" w:rsidRPr="00F32511">
        <w:rPr>
          <w:b/>
          <w:bCs/>
        </w:rPr>
        <w:t>nnen</w:t>
      </w:r>
      <w:r w:rsidR="00752416" w:rsidRPr="00F32511">
        <w:rPr>
          <w:b/>
          <w:bCs/>
        </w:rPr>
        <w:t xml:space="preserve"> Zenit Winkel</w:t>
      </w:r>
      <w:r w:rsidR="00752416" w:rsidRPr="00F32511">
        <w:t xml:space="preserve">: </w:t>
      </w:r>
      <w:r w:rsidR="00102EF8" w:rsidRPr="00F32511">
        <w:t>S</w:t>
      </w:r>
      <w:r w:rsidR="003B052A" w:rsidRPr="00F32511">
        <w:t>Z</w:t>
      </w:r>
      <w:r w:rsidR="00102EF8" w:rsidRPr="00F32511">
        <w:t>W</w:t>
      </w:r>
      <w:r w:rsidR="00752416" w:rsidRPr="00F32511">
        <w:rPr>
          <w:b/>
          <w:bCs/>
          <w:sz w:val="14"/>
          <w:szCs w:val="14"/>
        </w:rPr>
        <w:t xml:space="preserve"> </w:t>
      </w:r>
      <w:r w:rsidR="00752416" w:rsidRPr="00F32511">
        <w:t>= arccos(cos</w:t>
      </w:r>
      <w:r w:rsidR="00102EF8" w:rsidRPr="00F32511">
        <w:t>(</w:t>
      </w:r>
      <w:r w:rsidR="00DB0A68" w:rsidRPr="00F32511">
        <w:t>B</w:t>
      </w:r>
      <w:r w:rsidR="00102EF8" w:rsidRPr="00F32511">
        <w:t>G)</w:t>
      </w:r>
      <w:r w:rsidR="00752416" w:rsidRPr="00F32511">
        <w:t xml:space="preserve"> · cos</w:t>
      </w:r>
      <w:r w:rsidR="00102EF8" w:rsidRPr="00F32511">
        <w:t>(</w:t>
      </w:r>
      <w:r w:rsidR="003B052A" w:rsidRPr="00F32511">
        <w:t>H</w:t>
      </w:r>
      <w:r w:rsidR="00102EF8" w:rsidRPr="00F32511">
        <w:t>W)</w:t>
      </w:r>
      <w:r w:rsidR="00752416" w:rsidRPr="00F32511">
        <w:t xml:space="preserve"> · cos</w:t>
      </w:r>
      <w:r w:rsidR="00102EF8" w:rsidRPr="00F32511">
        <w:t>(SD)</w:t>
      </w:r>
      <w:r w:rsidR="00752416" w:rsidRPr="00F32511">
        <w:t xml:space="preserve"> + sin</w:t>
      </w:r>
      <w:r w:rsidR="00102EF8" w:rsidRPr="00F32511">
        <w:t>(</w:t>
      </w:r>
      <w:r w:rsidR="00DB0A68" w:rsidRPr="00F32511">
        <w:t>B</w:t>
      </w:r>
      <w:r w:rsidR="00102EF8" w:rsidRPr="00F32511">
        <w:t>G)</w:t>
      </w:r>
      <w:r w:rsidR="00752416" w:rsidRPr="00F32511">
        <w:t xml:space="preserve"> · sin</w:t>
      </w:r>
      <w:r w:rsidR="00102EF8" w:rsidRPr="00F32511">
        <w:t>(SD)</w:t>
      </w:r>
      <w:r w:rsidR="00752416" w:rsidRPr="00F32511">
        <w:t>)</w:t>
      </w:r>
    </w:p>
    <w:p w14:paraId="325EF658" w14:textId="7580DECE" w:rsidR="008E02E2" w:rsidRPr="00F32511" w:rsidRDefault="00AB547D" w:rsidP="008E02E2">
      <w:r w:rsidRPr="00F32511">
        <w:rPr>
          <w:b/>
          <w:bCs/>
        </w:rPr>
        <w:t xml:space="preserve">(M) </w:t>
      </w:r>
      <w:r w:rsidR="008E02E2" w:rsidRPr="00F32511">
        <w:rPr>
          <w:b/>
          <w:bCs/>
        </w:rPr>
        <w:t xml:space="preserve">Sonnen Azimut (Ost-West) </w:t>
      </w:r>
      <w:r w:rsidR="00A92CB1" w:rsidRPr="00F32511">
        <w:rPr>
          <w:b/>
          <w:bCs/>
        </w:rPr>
        <w:t>Winkel</w:t>
      </w:r>
      <w:r w:rsidR="00752416" w:rsidRPr="00F32511">
        <w:t xml:space="preserve"> (Süden = 0° Ost = -90° West = 90°):</w:t>
      </w:r>
      <w:r w:rsidR="003B052A" w:rsidRPr="00F32511">
        <w:br/>
      </w:r>
      <w:r w:rsidR="00A92CB1" w:rsidRPr="00F32511">
        <w:t>S</w:t>
      </w:r>
      <w:r w:rsidR="003B052A" w:rsidRPr="00F32511">
        <w:t>A</w:t>
      </w:r>
      <w:r w:rsidR="00A92CB1" w:rsidRPr="00F32511">
        <w:t>W</w:t>
      </w:r>
      <w:r w:rsidR="00752416" w:rsidRPr="00F32511">
        <w:t xml:space="preserve"> = </w:t>
      </w:r>
      <w:r w:rsidR="00F42D89" w:rsidRPr="00F32511">
        <w:t>Vorzeichen</w:t>
      </w:r>
      <w:r w:rsidR="00752416" w:rsidRPr="00F32511">
        <w:t>(</w:t>
      </w:r>
      <w:r w:rsidR="003B052A" w:rsidRPr="00F32511">
        <w:t>H</w:t>
      </w:r>
      <w:r w:rsidR="00102EF8" w:rsidRPr="00F32511">
        <w:t>W</w:t>
      </w:r>
      <w:r w:rsidR="00752416" w:rsidRPr="00F32511">
        <w:t>) · | arccos [(cos</w:t>
      </w:r>
      <w:r w:rsidR="00102EF8" w:rsidRPr="00F32511">
        <w:t>(S</w:t>
      </w:r>
      <w:r w:rsidR="003B052A" w:rsidRPr="00F32511">
        <w:t>Z</w:t>
      </w:r>
      <w:r w:rsidR="00102EF8" w:rsidRPr="00F32511">
        <w:t>W)</w:t>
      </w:r>
      <w:r w:rsidR="00752416" w:rsidRPr="00F32511">
        <w:t xml:space="preserve"> sin</w:t>
      </w:r>
      <w:r w:rsidR="00102EF8" w:rsidRPr="00F32511">
        <w:t>(</w:t>
      </w:r>
      <w:r w:rsidR="00DB0A68" w:rsidRPr="00F32511">
        <w:t>B</w:t>
      </w:r>
      <w:r w:rsidR="00102EF8" w:rsidRPr="00F32511">
        <w:t>G)</w:t>
      </w:r>
      <w:r w:rsidR="00752416" w:rsidRPr="00F32511">
        <w:t xml:space="preserve"> </w:t>
      </w:r>
      <w:r w:rsidR="00102EF8" w:rsidRPr="00F32511">
        <w:t>–</w:t>
      </w:r>
      <w:r w:rsidR="00752416" w:rsidRPr="00F32511">
        <w:t xml:space="preserve"> sin</w:t>
      </w:r>
      <w:r w:rsidR="00102EF8" w:rsidRPr="00F32511">
        <w:t>(SD)</w:t>
      </w:r>
      <w:r w:rsidR="00752416" w:rsidRPr="00F32511">
        <w:t>)/(sin</w:t>
      </w:r>
      <w:r w:rsidR="00102EF8" w:rsidRPr="00F32511">
        <w:t>(S</w:t>
      </w:r>
      <w:r w:rsidR="003B052A" w:rsidRPr="00F32511">
        <w:t>Z</w:t>
      </w:r>
      <w:r w:rsidR="00102EF8" w:rsidRPr="00F32511">
        <w:t>W)</w:t>
      </w:r>
      <w:r w:rsidR="00752416" w:rsidRPr="00F32511">
        <w:t xml:space="preserve"> cos</w:t>
      </w:r>
      <w:r w:rsidR="00A92CB1" w:rsidRPr="00F32511">
        <w:t>(</w:t>
      </w:r>
      <w:r w:rsidR="00DB0A68" w:rsidRPr="00F32511">
        <w:t>B</w:t>
      </w:r>
      <w:r w:rsidR="00A92CB1" w:rsidRPr="00F32511">
        <w:t>G))</w:t>
      </w:r>
      <w:r w:rsidR="00752416" w:rsidRPr="00F32511">
        <w:t>] |</w:t>
      </w:r>
      <w:r w:rsidR="00F42D89" w:rsidRPr="00F32511">
        <w:br/>
      </w:r>
      <w:r w:rsidR="003B052A" w:rsidRPr="00F32511">
        <w:rPr>
          <w:b/>
          <w:bCs/>
        </w:rPr>
        <w:br/>
      </w:r>
      <w:r w:rsidRPr="00F32511">
        <w:rPr>
          <w:b/>
          <w:bCs/>
        </w:rPr>
        <w:t xml:space="preserve">(P) </w:t>
      </w:r>
      <w:r w:rsidR="008E02E2" w:rsidRPr="00F32511">
        <w:rPr>
          <w:b/>
          <w:bCs/>
        </w:rPr>
        <w:t xml:space="preserve">Einfallswinkel </w:t>
      </w:r>
      <w:r w:rsidR="005D3BB2" w:rsidRPr="00F32511">
        <w:rPr>
          <w:b/>
          <w:bCs/>
        </w:rPr>
        <w:t>auf</w:t>
      </w:r>
      <w:r w:rsidR="008E02E2" w:rsidRPr="00F32511">
        <w:rPr>
          <w:b/>
          <w:bCs/>
        </w:rPr>
        <w:t xml:space="preserve"> Kollektor mit Neigung NW and Kollektor</w:t>
      </w:r>
      <w:r w:rsidR="003B052A" w:rsidRPr="00F32511">
        <w:rPr>
          <w:b/>
          <w:bCs/>
        </w:rPr>
        <w:t>ausrichtung</w:t>
      </w:r>
      <w:r w:rsidR="008E02E2" w:rsidRPr="00F32511">
        <w:rPr>
          <w:b/>
          <w:bCs/>
        </w:rPr>
        <w:t xml:space="preserve"> AUS</w:t>
      </w:r>
      <w:r w:rsidR="003B052A" w:rsidRPr="00F32511">
        <w:rPr>
          <w:b/>
          <w:bCs/>
        </w:rPr>
        <w:br/>
      </w:r>
      <w:r w:rsidR="008E02E2" w:rsidRPr="00F32511">
        <w:t>EWK = arccos[cos</w:t>
      </w:r>
      <w:r w:rsidR="003B052A" w:rsidRPr="00F32511">
        <w:t>(SZW)</w:t>
      </w:r>
      <w:r w:rsidR="008E02E2" w:rsidRPr="00F32511">
        <w:t xml:space="preserve"> · cos</w:t>
      </w:r>
      <w:r w:rsidR="003B052A" w:rsidRPr="00F32511">
        <w:t>(NW)</w:t>
      </w:r>
      <w:r w:rsidR="008E02E2" w:rsidRPr="00F32511">
        <w:t xml:space="preserve"> + sin</w:t>
      </w:r>
      <w:r w:rsidR="003B052A" w:rsidRPr="00F32511">
        <w:t>(SZW)</w:t>
      </w:r>
      <w:r w:rsidR="008E02E2" w:rsidRPr="00F32511">
        <w:t xml:space="preserve"> · sin</w:t>
      </w:r>
      <w:r w:rsidR="003B052A" w:rsidRPr="00F32511">
        <w:t>(NW)</w:t>
      </w:r>
      <w:r w:rsidR="008E02E2" w:rsidRPr="00F32511">
        <w:t xml:space="preserve"> · cos (</w:t>
      </w:r>
      <w:r w:rsidR="003B052A" w:rsidRPr="00F32511">
        <w:t>SAW</w:t>
      </w:r>
      <w:r w:rsidR="008E02E2" w:rsidRPr="00F32511">
        <w:t xml:space="preserve"> - </w:t>
      </w:r>
      <w:r w:rsidR="003B052A" w:rsidRPr="00F32511">
        <w:t>AUS</w:t>
      </w:r>
      <w:r w:rsidR="008E02E2" w:rsidRPr="00F32511">
        <w:t>)</w:t>
      </w:r>
      <w:r w:rsidR="003B052A" w:rsidRPr="00F32511">
        <w:t xml:space="preserve"> + 0,0000000001</w:t>
      </w:r>
      <w:r w:rsidR="008E02E2" w:rsidRPr="00F32511">
        <w:t>]</w:t>
      </w:r>
    </w:p>
    <w:p w14:paraId="1D7979E2" w14:textId="6BFF8554" w:rsidR="004B0C4C" w:rsidRPr="00F32511" w:rsidRDefault="00AB547D" w:rsidP="00F42D89">
      <w:r w:rsidRPr="00F32511">
        <w:rPr>
          <w:b/>
          <w:bCs/>
        </w:rPr>
        <w:t xml:space="preserve">(Q) </w:t>
      </w:r>
      <w:r w:rsidR="004B0C4C" w:rsidRPr="00F32511">
        <w:rPr>
          <w:b/>
          <w:bCs/>
        </w:rPr>
        <w:t>Einfallwinkel Ost-West:</w:t>
      </w:r>
      <w:r w:rsidR="004B0C4C" w:rsidRPr="00F32511">
        <w:t xml:space="preserve"> </w:t>
      </w:r>
    </w:p>
    <w:p w14:paraId="52A2C8A2" w14:textId="18BBA45F" w:rsidR="00F42D89" w:rsidRPr="00F32511" w:rsidRDefault="004B0C4C" w:rsidP="00F42D89">
      <w:r w:rsidRPr="00F32511">
        <w:t>SZW &lt; 90° und EWK &lt; 90°: EWOW</w:t>
      </w:r>
      <w:r w:rsidR="00F42D89" w:rsidRPr="00F32511">
        <w:t xml:space="preserve"> = arctan [sin</w:t>
      </w:r>
      <w:r w:rsidRPr="00F32511">
        <w:t>(SZW)</w:t>
      </w:r>
      <w:r w:rsidR="00F42D89" w:rsidRPr="00F32511">
        <w:t xml:space="preserve"> · sin </w:t>
      </w:r>
      <w:r w:rsidRPr="00F32511">
        <w:t>(SAW - AUS)</w:t>
      </w:r>
      <w:r w:rsidR="00F42D89" w:rsidRPr="00F32511">
        <w:t xml:space="preserve"> / cos</w:t>
      </w:r>
      <w:r w:rsidRPr="00F32511">
        <w:t>(EWK)</w:t>
      </w:r>
      <w:r w:rsidR="00F42D89" w:rsidRPr="00F32511">
        <w:t>]</w:t>
      </w:r>
      <w:r w:rsidRPr="00F32511">
        <w:br/>
        <w:t xml:space="preserve">Sonst: EWOW = </w:t>
      </w:r>
      <w:r w:rsidR="002A3C08" w:rsidRPr="00F32511">
        <w:t>8</w:t>
      </w:r>
      <w:r w:rsidRPr="00F32511">
        <w:t>9</w:t>
      </w:r>
      <w:r w:rsidR="002A3C08" w:rsidRPr="00F32511">
        <w:t>,999</w:t>
      </w:r>
      <w:r w:rsidRPr="00F32511">
        <w:t>°</w:t>
      </w:r>
    </w:p>
    <w:p w14:paraId="63D57C27" w14:textId="58AB7699" w:rsidR="004B0C4C" w:rsidRPr="00F32511" w:rsidRDefault="00AB547D" w:rsidP="004B0C4C">
      <w:r w:rsidRPr="00F32511">
        <w:rPr>
          <w:b/>
          <w:bCs/>
        </w:rPr>
        <w:t xml:space="preserve">(R) </w:t>
      </w:r>
      <w:r w:rsidR="004B0C4C" w:rsidRPr="00F32511">
        <w:rPr>
          <w:b/>
          <w:bCs/>
        </w:rPr>
        <w:t>Einfallwinkel Nord-Süd:</w:t>
      </w:r>
      <w:r w:rsidR="004B0C4C" w:rsidRPr="00F32511">
        <w:t xml:space="preserve"> </w:t>
      </w:r>
    </w:p>
    <w:p w14:paraId="1008DB15" w14:textId="0049B14D" w:rsidR="004B0C4C" w:rsidRPr="00F32511" w:rsidRDefault="004B0C4C" w:rsidP="004B0C4C">
      <w:r w:rsidRPr="00F32511">
        <w:lastRenderedPageBreak/>
        <w:t xml:space="preserve">SZW &lt; 90° und EWK &lt; 90°: EWNS = -(arctan [tan(SZW) · cos (SAW </w:t>
      </w:r>
      <w:r w:rsidR="002A3C08" w:rsidRPr="00F32511">
        <w:t>–</w:t>
      </w:r>
      <w:r w:rsidRPr="00F32511">
        <w:t xml:space="preserve"> AUS)] – NW)</w:t>
      </w:r>
      <w:r w:rsidRPr="00F32511">
        <w:br/>
        <w:t xml:space="preserve">Sonst: EWNS = </w:t>
      </w:r>
      <w:r w:rsidR="002A3C08" w:rsidRPr="00F32511">
        <w:t>8</w:t>
      </w:r>
      <w:r w:rsidRPr="00F32511">
        <w:t>9</w:t>
      </w:r>
      <w:r w:rsidR="002A3C08" w:rsidRPr="00F32511">
        <w:t>,990</w:t>
      </w:r>
      <w:r w:rsidRPr="00F32511">
        <w:t>°</w:t>
      </w:r>
    </w:p>
    <w:p w14:paraId="262399BC" w14:textId="0B29425A" w:rsidR="002E0B8D" w:rsidRPr="00F32511" w:rsidRDefault="00836FC5" w:rsidP="004B0C4C">
      <w:r w:rsidRPr="00F32511">
        <w:t>Die</w:t>
      </w:r>
      <w:r w:rsidR="002E0B8D" w:rsidRPr="00F32511">
        <w:t xml:space="preserve"> </w:t>
      </w:r>
      <w:r w:rsidR="002E0B8D" w:rsidRPr="00F32511">
        <w:rPr>
          <w:b/>
          <w:bCs/>
        </w:rPr>
        <w:t>Einfallswinkel-Korrekturfaktor</w:t>
      </w:r>
      <w:r w:rsidRPr="00F32511">
        <w:rPr>
          <w:b/>
          <w:bCs/>
        </w:rPr>
        <w:t>en</w:t>
      </w:r>
      <w:r w:rsidR="00400904" w:rsidRPr="00F32511">
        <w:rPr>
          <w:b/>
          <w:bCs/>
        </w:rPr>
        <w:t xml:space="preserve"> (S+T)</w:t>
      </w:r>
      <w:r w:rsidRPr="00F32511">
        <w:t xml:space="preserve"> (Ost-West und Nord-Süd) werden </w:t>
      </w:r>
      <w:r w:rsidR="0045688E" w:rsidRPr="00F32511">
        <w:t xml:space="preserve">über lineare Interpolation </w:t>
      </w:r>
      <w:r w:rsidRPr="00F32511">
        <w:t>aus den Herstellerdaten des Kollektors ermittelt</w:t>
      </w:r>
      <w:r w:rsidR="00D82ECA" w:rsidRPr="00F32511">
        <w:t>: EWFO</w:t>
      </w:r>
      <w:r w:rsidR="00CD0CE1" w:rsidRPr="00F32511">
        <w:t>W</w:t>
      </w:r>
      <w:r w:rsidR="00D82ECA" w:rsidRPr="00F32511">
        <w:t xml:space="preserve"> und EWFNS</w:t>
      </w:r>
    </w:p>
    <w:p w14:paraId="22EA102A" w14:textId="59576096" w:rsidR="005D3BB2" w:rsidRPr="00F32511" w:rsidRDefault="00AB547D" w:rsidP="004B0C4C">
      <w:pPr>
        <w:rPr>
          <w:b/>
          <w:bCs/>
        </w:rPr>
      </w:pPr>
      <w:r w:rsidRPr="00F32511">
        <w:rPr>
          <w:b/>
          <w:bCs/>
        </w:rPr>
        <w:t xml:space="preserve">(U) </w:t>
      </w:r>
      <w:r w:rsidR="005D3BB2" w:rsidRPr="00F32511">
        <w:rPr>
          <w:b/>
          <w:bCs/>
        </w:rPr>
        <w:t xml:space="preserve">Konversionsfaktor: </w:t>
      </w:r>
    </w:p>
    <w:p w14:paraId="322F87E5" w14:textId="473B133C" w:rsidR="005D3BB2" w:rsidRPr="00F32511" w:rsidRDefault="005D3BB2" w:rsidP="004B0C4C">
      <w:r w:rsidRPr="00F32511">
        <w:t xml:space="preserve">SZW &lt; </w:t>
      </w:r>
      <w:r w:rsidR="00400904" w:rsidRPr="00F32511">
        <w:t>8</w:t>
      </w:r>
      <w:r w:rsidRPr="00F32511">
        <w:t xml:space="preserve">9° und EWK &lt; </w:t>
      </w:r>
      <w:r w:rsidR="00400904" w:rsidRPr="00F32511">
        <w:t>8</w:t>
      </w:r>
      <w:r w:rsidRPr="00F32511">
        <w:t>9°: K</w:t>
      </w:r>
      <w:r w:rsidR="00D82ECA" w:rsidRPr="00F32511">
        <w:t>O</w:t>
      </w:r>
      <w:r w:rsidRPr="00F32511">
        <w:t>F = cos(EWK) / cos(SZW)</w:t>
      </w:r>
      <w:r w:rsidRPr="00F32511">
        <w:br/>
        <w:t>Sonst: K</w:t>
      </w:r>
      <w:r w:rsidR="00D82ECA" w:rsidRPr="00F32511">
        <w:t>O</w:t>
      </w:r>
      <w:r w:rsidRPr="00F32511">
        <w:t>F = 0</w:t>
      </w:r>
    </w:p>
    <w:p w14:paraId="4690B16E" w14:textId="6BDE169C" w:rsidR="00D82ECA" w:rsidRPr="00F32511" w:rsidRDefault="00182166" w:rsidP="004B0C4C">
      <w:r w:rsidRPr="00F32511">
        <w:t xml:space="preserve">Die </w:t>
      </w:r>
      <w:r w:rsidRPr="00F32511">
        <w:rPr>
          <w:b/>
          <w:bCs/>
        </w:rPr>
        <w:t>solare Direkt- und Diffusstrahlung</w:t>
      </w:r>
      <w:r w:rsidRPr="00F32511">
        <w:t xml:space="preserve"> </w:t>
      </w:r>
      <w:r w:rsidR="00400904" w:rsidRPr="00F32511">
        <w:rPr>
          <w:b/>
          <w:bCs/>
        </w:rPr>
        <w:t>(W+X)</w:t>
      </w:r>
      <w:r w:rsidR="00400904" w:rsidRPr="00F32511">
        <w:t xml:space="preserve"> </w:t>
      </w:r>
      <w:r w:rsidRPr="00F32511">
        <w:t xml:space="preserve">auf die horizontale Ebene wird </w:t>
      </w:r>
      <w:r w:rsidR="003741BA" w:rsidRPr="00F32511">
        <w:t xml:space="preserve">direkt </w:t>
      </w:r>
      <w:r w:rsidRPr="00F32511">
        <w:t xml:space="preserve">aus den Klimadaten </w:t>
      </w:r>
      <w:r w:rsidR="003741BA" w:rsidRPr="00F32511">
        <w:t>übernommen</w:t>
      </w:r>
      <w:r w:rsidRPr="00F32511">
        <w:t>: SDI und SDF</w:t>
      </w:r>
      <w:r w:rsidR="00CA5136" w:rsidRPr="00F32511">
        <w:t xml:space="preserve"> </w:t>
      </w:r>
    </w:p>
    <w:p w14:paraId="024846DA" w14:textId="371CF0CE" w:rsidR="005D3BB2" w:rsidRPr="00F32511" w:rsidRDefault="00AB547D" w:rsidP="004B0C4C">
      <w:pPr>
        <w:rPr>
          <w:b/>
          <w:bCs/>
        </w:rPr>
      </w:pPr>
      <w:r w:rsidRPr="00F32511">
        <w:rPr>
          <w:b/>
          <w:bCs/>
        </w:rPr>
        <w:t xml:space="preserve">(V) </w:t>
      </w:r>
      <w:r w:rsidR="005D3BB2" w:rsidRPr="00F32511">
        <w:rPr>
          <w:b/>
          <w:bCs/>
        </w:rPr>
        <w:t>Richtungsabhängigkeit</w:t>
      </w:r>
      <w:r w:rsidR="00D82ECA" w:rsidRPr="00F32511">
        <w:rPr>
          <w:b/>
          <w:bCs/>
        </w:rPr>
        <w:t>:</w:t>
      </w:r>
    </w:p>
    <w:p w14:paraId="6AA383C2" w14:textId="6D6868C4" w:rsidR="00D82ECA" w:rsidRPr="00F32511" w:rsidRDefault="00F15858" w:rsidP="004B0C4C">
      <w:r w:rsidRPr="00F32511">
        <w:t>RAB = SDI / (1367 · (1 + 0,033 · cos(360 · JT / 365)) · cos(SZW))</w:t>
      </w:r>
    </w:p>
    <w:p w14:paraId="075E7773" w14:textId="0EA71702" w:rsidR="00DA2D75" w:rsidRPr="00F32511" w:rsidRDefault="00400904" w:rsidP="00FD747F">
      <w:pPr>
        <w:rPr>
          <w:b/>
          <w:bCs/>
        </w:rPr>
      </w:pPr>
      <w:r w:rsidRPr="00F32511">
        <w:rPr>
          <w:b/>
          <w:bCs/>
        </w:rPr>
        <w:t xml:space="preserve">(Y) </w:t>
      </w:r>
      <w:r w:rsidR="00CF3EB0" w:rsidRPr="00F32511">
        <w:rPr>
          <w:b/>
          <w:bCs/>
        </w:rPr>
        <w:t>G</w:t>
      </w:r>
      <w:r w:rsidR="00DC58F9" w:rsidRPr="00F32511">
        <w:rPr>
          <w:b/>
          <w:bCs/>
        </w:rPr>
        <w:t>lobalst</w:t>
      </w:r>
      <w:r w:rsidR="00CF3EB0" w:rsidRPr="00F32511">
        <w:rPr>
          <w:b/>
          <w:bCs/>
        </w:rPr>
        <w:t>rahlung auf Kollekto</w:t>
      </w:r>
      <w:r w:rsidR="00DC58F9" w:rsidRPr="00F32511">
        <w:rPr>
          <w:b/>
          <w:bCs/>
        </w:rPr>
        <w:t>r</w:t>
      </w:r>
    </w:p>
    <w:p w14:paraId="2E5733FB" w14:textId="16C2B8CA" w:rsidR="00CF3EB0" w:rsidRPr="00F32511" w:rsidRDefault="00DC58F9" w:rsidP="00FD747F">
      <w:r w:rsidRPr="00F32511">
        <w:t>S</w:t>
      </w:r>
      <w:r w:rsidR="00400904" w:rsidRPr="00F32511">
        <w:t>G</w:t>
      </w:r>
      <w:r w:rsidRPr="00F32511">
        <w:t>K</w:t>
      </w:r>
      <w:r w:rsidR="00400904" w:rsidRPr="00F32511">
        <w:t xml:space="preserve"> = SDI · KOF + SDF · RAB · KOF</w:t>
      </w:r>
      <w:r w:rsidR="00CF3EB0" w:rsidRPr="00F32511">
        <w:t xml:space="preserve"> + SD</w:t>
      </w:r>
      <w:r w:rsidR="00F27D2A" w:rsidRPr="00F32511">
        <w:t>F</w:t>
      </w:r>
      <w:r w:rsidR="00CF3EB0" w:rsidRPr="00F32511">
        <w:t xml:space="preserve"> · (1-RAB) · 0,5 (1+cos(NW) + </w:t>
      </w:r>
      <w:r w:rsidRPr="00F32511">
        <w:t>(SDI+SDF)</w:t>
      </w:r>
      <w:r w:rsidR="00CF3EB0" w:rsidRPr="00F32511">
        <w:t xml:space="preserve"> · A</w:t>
      </w:r>
      <w:r w:rsidRPr="00F32511">
        <w:t>LB</w:t>
      </w:r>
      <w:r w:rsidR="00CF3EB0" w:rsidRPr="00F32511">
        <w:t xml:space="preserve"> · (1-0,5) · (1-cos(NW))</w:t>
      </w:r>
    </w:p>
    <w:p w14:paraId="44FE806C" w14:textId="090CDF64" w:rsidR="00DA2D75" w:rsidRPr="00F32511" w:rsidRDefault="00CF3EB0" w:rsidP="00FD747F">
      <w:pPr>
        <w:rPr>
          <w:b/>
          <w:bCs/>
        </w:rPr>
      </w:pPr>
      <w:r w:rsidRPr="00F32511">
        <w:rPr>
          <w:b/>
          <w:bCs/>
        </w:rPr>
        <w:t>(Z) Direktstrahlung auf Kollektor</w:t>
      </w:r>
    </w:p>
    <w:p w14:paraId="13395FD0" w14:textId="3911BAF8" w:rsidR="00400904" w:rsidRPr="00F32511" w:rsidRDefault="00DC58F9" w:rsidP="007C7E36">
      <w:r w:rsidRPr="00F32511">
        <w:t>SDIK</w:t>
      </w:r>
      <w:r w:rsidR="00CF3EB0" w:rsidRPr="00F32511">
        <w:t xml:space="preserve"> = SDI · KOF</w:t>
      </w:r>
    </w:p>
    <w:p w14:paraId="6870CB47" w14:textId="6E43D919" w:rsidR="00400904" w:rsidRPr="00F32511" w:rsidRDefault="00CF3EB0" w:rsidP="007C7E36">
      <w:pPr>
        <w:rPr>
          <w:b/>
          <w:bCs/>
        </w:rPr>
      </w:pPr>
      <w:r w:rsidRPr="00F32511">
        <w:rPr>
          <w:b/>
          <w:bCs/>
        </w:rPr>
        <w:t>(AA) Diffusstrahlung auf Kollektor</w:t>
      </w:r>
    </w:p>
    <w:p w14:paraId="66D72764" w14:textId="244D4AB1" w:rsidR="00CF3EB0" w:rsidRPr="00F32511" w:rsidRDefault="00DC58F9" w:rsidP="007C7E36">
      <w:r w:rsidRPr="00F32511">
        <w:t>SDFK</w:t>
      </w:r>
      <w:r w:rsidR="00CF3EB0" w:rsidRPr="00F32511">
        <w:t xml:space="preserve"> = </w:t>
      </w:r>
      <w:r w:rsidRPr="00F32511">
        <w:t>SGK</w:t>
      </w:r>
      <w:r w:rsidR="00CF3EB0" w:rsidRPr="00F32511">
        <w:t xml:space="preserve"> - </w:t>
      </w:r>
      <w:r w:rsidRPr="00F32511">
        <w:t>SDIK</w:t>
      </w:r>
    </w:p>
    <w:p w14:paraId="2B2E1E93" w14:textId="1A77E31A" w:rsidR="00400904" w:rsidRPr="00F32511" w:rsidRDefault="007B05E8" w:rsidP="007C7E36">
      <w:pPr>
        <w:rPr>
          <w:b/>
          <w:bCs/>
        </w:rPr>
      </w:pPr>
      <w:r w:rsidRPr="00F32511">
        <w:rPr>
          <w:b/>
          <w:bCs/>
        </w:rPr>
        <w:t xml:space="preserve">(AB) </w:t>
      </w:r>
      <w:r w:rsidR="00DC58F9" w:rsidRPr="00F32511">
        <w:rPr>
          <w:b/>
          <w:bCs/>
        </w:rPr>
        <w:t>Einfallswinkelkorrekturfaktor gesamt</w:t>
      </w:r>
    </w:p>
    <w:p w14:paraId="590745C1" w14:textId="6C3CF2E3" w:rsidR="007B05E8" w:rsidRPr="00F32511" w:rsidRDefault="00DC58F9" w:rsidP="007C7E36">
      <w:r w:rsidRPr="00F32511">
        <w:t xml:space="preserve">EWF </w:t>
      </w:r>
      <w:r w:rsidR="007B05E8" w:rsidRPr="00F32511">
        <w:t xml:space="preserve">= </w:t>
      </w:r>
      <w:r w:rsidRPr="00F32511">
        <w:t>EWFOW · EWFNS</w:t>
      </w:r>
    </w:p>
    <w:p w14:paraId="793EE7EC" w14:textId="77777777" w:rsidR="00442431" w:rsidRPr="00F32511" w:rsidRDefault="00442431" w:rsidP="007C7E36"/>
    <w:p w14:paraId="45F902F9" w14:textId="4A334014" w:rsidR="00FD747F" w:rsidRPr="00F32511" w:rsidRDefault="002B086C" w:rsidP="007C7E36">
      <w:r w:rsidRPr="00F32511">
        <w:t>Die resultierende Wärmemenge ergibt sich dann als</w:t>
      </w:r>
    </w:p>
    <w:p w14:paraId="0EDEA72B" w14:textId="0B4826DB" w:rsidR="00F34107" w:rsidRPr="00F32511" w:rsidRDefault="00F34107" w:rsidP="007C7E36">
      <w:bookmarkStart w:id="275" w:name="_Hlk122428384"/>
      <w:r w:rsidRPr="00F32511">
        <w:t xml:space="preserve">QS = </w:t>
      </w:r>
      <w:r w:rsidR="0002068F" w:rsidRPr="00F32511">
        <w:t>(</w:t>
      </w:r>
      <w:r w:rsidR="0010776E" w:rsidRPr="00F32511">
        <w:t>ETA</w:t>
      </w:r>
      <w:r w:rsidR="006C2CE8" w:rsidRPr="00F32511">
        <w:t>0</w:t>
      </w:r>
      <w:r w:rsidR="0010776E" w:rsidRPr="00F32511">
        <w:t xml:space="preserve"> * </w:t>
      </w:r>
      <w:r w:rsidR="00442431" w:rsidRPr="00F32511">
        <w:t>EWF</w:t>
      </w:r>
      <w:r w:rsidR="000D5089" w:rsidRPr="00F32511">
        <w:t xml:space="preserve"> * SDI</w:t>
      </w:r>
      <w:r w:rsidR="00442431" w:rsidRPr="00F32511">
        <w:t>K</w:t>
      </w:r>
      <w:r w:rsidR="000D5089" w:rsidRPr="00F32511">
        <w:t xml:space="preserve"> + ETA</w:t>
      </w:r>
      <w:r w:rsidR="00E70E13" w:rsidRPr="00F32511">
        <w:t>0</w:t>
      </w:r>
      <w:r w:rsidR="000D5089" w:rsidRPr="00F32511">
        <w:t xml:space="preserve"> * KDF * SDF</w:t>
      </w:r>
      <w:r w:rsidR="00442431" w:rsidRPr="00F32511">
        <w:t>K</w:t>
      </w:r>
      <w:r w:rsidR="00704E75" w:rsidRPr="00F32511">
        <w:t xml:space="preserve"> – </w:t>
      </w:r>
      <w:r w:rsidR="00F37709" w:rsidRPr="00F32511">
        <w:t>A</w:t>
      </w:r>
      <w:r w:rsidR="00704E75" w:rsidRPr="00F32511">
        <w:t xml:space="preserve">1 * (TK – TL) – </w:t>
      </w:r>
      <w:r w:rsidR="00F37709" w:rsidRPr="00F32511">
        <w:t>A</w:t>
      </w:r>
      <w:r w:rsidR="00704E75" w:rsidRPr="00F32511">
        <w:t>2 * (TK – TL)</w:t>
      </w:r>
      <w:r w:rsidR="00704E75" w:rsidRPr="00F32511">
        <w:rPr>
          <w:vertAlign w:val="superscript"/>
        </w:rPr>
        <w:t>2</w:t>
      </w:r>
      <w:r w:rsidR="0002068F" w:rsidRPr="00F32511">
        <w:t>) * A</w:t>
      </w:r>
    </w:p>
    <w:p w14:paraId="3CD0A078" w14:textId="05C293E6" w:rsidR="0045688E" w:rsidRPr="00F32511" w:rsidRDefault="0045688E" w:rsidP="0045688E"/>
    <w:p w14:paraId="14B08C90" w14:textId="3408BD1E" w:rsidR="0045688E" w:rsidRPr="00F32511" w:rsidRDefault="0045688E" w:rsidP="0045688E">
      <w:r w:rsidRPr="00F32511">
        <w:rPr>
          <w:b/>
          <w:bCs/>
        </w:rPr>
        <w:t>Anmerkung</w:t>
      </w:r>
      <w:r w:rsidRPr="00F32511">
        <w:t>: notwendig sind Solar Keymark – Zertifikate mit Data Sheet Version 6.0 (etwa 2018) und höher. Ab da werden die relevanten Parameter immer nach der quasi-dynamischen Methode eingetragen (früher gab es eine statische Methode – steady state; Werte nach der alten Methode können umgerechnet werden), dann sind auch für alle Winkel die Korrekturfaktoren enthalten und nicht nur für 50°. Deswegen konnte auch die Formel für die Spalte AB vereinfacht werden.</w:t>
      </w:r>
    </w:p>
    <w:p w14:paraId="2BC2674B" w14:textId="77777777" w:rsidR="0045688E" w:rsidRPr="00F32511" w:rsidRDefault="0045688E" w:rsidP="0045688E"/>
    <w:p w14:paraId="07007113" w14:textId="56FCD6FE" w:rsidR="0045688E" w:rsidRPr="00F32511" w:rsidRDefault="0045688E" w:rsidP="0045688E">
      <w:r w:rsidRPr="00F32511">
        <w:t>1. Aufheizphase</w:t>
      </w:r>
    </w:p>
    <w:p w14:paraId="36FEA25F" w14:textId="77777777" w:rsidR="0045688E" w:rsidRPr="00F32511" w:rsidRDefault="0045688E" w:rsidP="0045688E">
      <w:r w:rsidRPr="00F32511">
        <w:t xml:space="preserve">Die Kollektortemperatur zur Stunde i-1 ist bekannt. </w:t>
      </w:r>
    </w:p>
    <w:bookmarkEnd w:id="275"/>
    <w:p w14:paraId="75CC6BB1" w14:textId="5CA5E79B" w:rsidR="005B0D0B" w:rsidRPr="00F32511" w:rsidRDefault="004D7DFF" w:rsidP="007C7E36">
      <w:r w:rsidRPr="00F32511">
        <w:lastRenderedPageBreak/>
        <w:t xml:space="preserve">Korrekterweise müsste zur Berechnung die (unbekannte) Kollektormitteltemperatur dieser Stunde verwendet werden. </w:t>
      </w:r>
      <w:r w:rsidR="005B0D0B" w:rsidRPr="00F32511">
        <w:t xml:space="preserve">Zur Vereinfachung wird </w:t>
      </w:r>
      <w:r w:rsidRPr="00F32511">
        <w:t xml:space="preserve">hier </w:t>
      </w:r>
      <w:r w:rsidR="00F90BC8" w:rsidRPr="00F32511">
        <w:t xml:space="preserve">aber </w:t>
      </w:r>
      <w:r w:rsidRPr="00F32511">
        <w:t>die</w:t>
      </w:r>
      <w:r w:rsidR="005B0D0B" w:rsidRPr="00F32511">
        <w:t xml:space="preserve"> </w:t>
      </w:r>
      <w:r w:rsidRPr="00F32511">
        <w:t>(</w:t>
      </w:r>
      <w:r w:rsidR="005B0D0B" w:rsidRPr="00F32511">
        <w:t>bekannte</w:t>
      </w:r>
      <w:r w:rsidRPr="00F32511">
        <w:t>)</w:t>
      </w:r>
      <w:r w:rsidR="005B0D0B" w:rsidRPr="00F32511">
        <w:t xml:space="preserve"> Kollektortemperatur zur Stunde i-1 verwendet. </w:t>
      </w:r>
      <w:r w:rsidR="00F90BC8" w:rsidRPr="00F32511">
        <w:t>Dadurch wird die Dauer der Aufheizphase tendenziell unterschätzt, weil die Abstrahlverluste etwas zu gering eingeschätzt werden. Durch die Vernachlässigung der nutzbaren Wärme in der letzten Stunde de</w:t>
      </w:r>
      <w:r w:rsidR="000B27C0" w:rsidRPr="00F32511">
        <w:t>r</w:t>
      </w:r>
      <w:r w:rsidR="00F90BC8" w:rsidRPr="00F32511">
        <w:t xml:space="preserve"> Aufheizphase tritt aber ein entgegengesetzter Effekt ein, so dass die Ungenauigkeit in Summe nicht zu groß werden sollte.</w:t>
      </w:r>
    </w:p>
    <w:p w14:paraId="4E95FB68" w14:textId="77777777" w:rsidR="00916ED4" w:rsidRPr="00F32511" w:rsidRDefault="005B0D0B" w:rsidP="007C7E36">
      <w:r w:rsidRPr="00F32511">
        <w:t>Nun kann der Nettowärmezugewinn und daraus die Kollektortemperatur zur Stunde i ermittelt werden</w:t>
      </w:r>
      <w:r w:rsidR="00916ED4" w:rsidRPr="00F32511">
        <w:t>:</w:t>
      </w:r>
    </w:p>
    <w:p w14:paraId="1696DB77" w14:textId="21214ADA" w:rsidR="00F72E22" w:rsidRPr="00F32511" w:rsidRDefault="00916ED4" w:rsidP="007C7E36">
      <w:pPr>
        <w:rPr>
          <w:lang w:val="en-GB"/>
        </w:rPr>
      </w:pPr>
      <w:r w:rsidRPr="00F32511">
        <w:rPr>
          <w:lang w:val="en-GB"/>
        </w:rPr>
        <w:t>TK</w:t>
      </w:r>
      <w:r w:rsidRPr="00F32511">
        <w:rPr>
          <w:vertAlign w:val="subscript"/>
          <w:lang w:val="en-GB"/>
        </w:rPr>
        <w:t>i</w:t>
      </w:r>
      <w:r w:rsidRPr="00F32511">
        <w:rPr>
          <w:lang w:val="en-GB"/>
        </w:rPr>
        <w:t xml:space="preserve"> = TK</w:t>
      </w:r>
      <w:r w:rsidRPr="00F32511">
        <w:rPr>
          <w:vertAlign w:val="subscript"/>
          <w:lang w:val="en-GB"/>
        </w:rPr>
        <w:t>i-1</w:t>
      </w:r>
      <w:r w:rsidRPr="00F32511">
        <w:rPr>
          <w:lang w:val="en-GB"/>
        </w:rPr>
        <w:t xml:space="preserve"> + QS / (A*C)</w:t>
      </w:r>
      <w:r w:rsidR="005B0D0B" w:rsidRPr="00F32511">
        <w:rPr>
          <w:lang w:val="en-GB"/>
        </w:rPr>
        <w:br/>
      </w:r>
    </w:p>
    <w:p w14:paraId="279C6360" w14:textId="586080AE" w:rsidR="00FB4141" w:rsidRPr="00F32511" w:rsidRDefault="00FB4141" w:rsidP="003F7C7F">
      <w:r w:rsidRPr="00F32511">
        <w:t xml:space="preserve">2. </w:t>
      </w:r>
      <w:r w:rsidR="0009232D" w:rsidRPr="00F32511">
        <w:t>Betriebsphase</w:t>
      </w:r>
    </w:p>
    <w:p w14:paraId="0689C16D" w14:textId="5AD91C8B" w:rsidR="00427018" w:rsidRPr="00F32511" w:rsidRDefault="00427018" w:rsidP="003F7C7F">
      <w:r w:rsidRPr="00F32511">
        <w:t>Zu Beginn</w:t>
      </w:r>
      <w:r w:rsidR="006E0AD7" w:rsidRPr="00F32511">
        <w:t xml:space="preserve"> wird Q</w:t>
      </w:r>
      <w:r w:rsidR="00A86D44" w:rsidRPr="00F32511">
        <w:t>S</w:t>
      </w:r>
      <w:r w:rsidR="006E0AD7" w:rsidRPr="00F32511">
        <w:t xml:space="preserve"> berechnet. </w:t>
      </w:r>
      <w:r w:rsidR="00D24BF1" w:rsidRPr="00F32511">
        <w:t>Hierbei muss in der Formel als Kollektortemperatur die Mitteltemperatur zwischen Eintritts- und Austrittstemperatur des Kollektorfelds verwendet werden.</w:t>
      </w:r>
      <w:r w:rsidR="00B56AD5" w:rsidRPr="00F32511">
        <w:t xml:space="preserve"> Hierbei können folgende Möglichkeiten auftreten:</w:t>
      </w:r>
    </w:p>
    <w:p w14:paraId="0C0A7B16" w14:textId="4CDDE831" w:rsidR="00830420" w:rsidRPr="00F32511" w:rsidRDefault="00830420" w:rsidP="00830420">
      <w:r w:rsidRPr="00F32511">
        <w:t>Normaler Vorwärmbetrieb:</w:t>
      </w:r>
      <w:r w:rsidRPr="00F32511">
        <w:tab/>
      </w:r>
      <w:r w:rsidRPr="00F32511">
        <w:tab/>
        <w:t>Eintrittstemperatur: TE + UEH</w:t>
      </w:r>
      <w:r w:rsidRPr="00F32511">
        <w:br/>
      </w:r>
      <w:r w:rsidRPr="00F32511">
        <w:tab/>
      </w:r>
      <w:r w:rsidRPr="00F32511">
        <w:tab/>
      </w:r>
      <w:r w:rsidRPr="00F32511">
        <w:tab/>
      </w:r>
      <w:r w:rsidRPr="00F32511">
        <w:tab/>
      </w:r>
      <w:r w:rsidRPr="00F32511">
        <w:tab/>
        <w:t>Austrittstemperatur: TE + UEH + TD</w:t>
      </w:r>
    </w:p>
    <w:p w14:paraId="5692B965" w14:textId="724C9221" w:rsidR="00B56AD5" w:rsidRPr="00F32511" w:rsidRDefault="00B56AD5" w:rsidP="003F7C7F">
      <w:r w:rsidRPr="00F32511">
        <w:t xml:space="preserve">Normaler Zieltemperaturbetrieb: </w:t>
      </w:r>
      <w:r w:rsidRPr="00F32511">
        <w:tab/>
        <w:t>Eintrittstemperatur: T</w:t>
      </w:r>
      <w:r w:rsidR="00830420" w:rsidRPr="00F32511">
        <w:t>E</w:t>
      </w:r>
      <w:r w:rsidRPr="00F32511">
        <w:t xml:space="preserve"> + UEH</w:t>
      </w:r>
      <w:r w:rsidRPr="00F32511">
        <w:br/>
      </w:r>
      <w:r w:rsidRPr="00F32511">
        <w:tab/>
      </w:r>
      <w:r w:rsidRPr="00F32511">
        <w:tab/>
      </w:r>
      <w:r w:rsidRPr="00F32511">
        <w:tab/>
      </w:r>
      <w:r w:rsidRPr="00F32511">
        <w:tab/>
      </w:r>
      <w:r w:rsidRPr="00F32511">
        <w:tab/>
        <w:t>Austrittstemperatur: TV + UEH</w:t>
      </w:r>
    </w:p>
    <w:p w14:paraId="55FFC849" w14:textId="6F6E3712" w:rsidR="00830420" w:rsidRPr="00F32511" w:rsidRDefault="00830420" w:rsidP="00830420">
      <w:r w:rsidRPr="00F32511">
        <w:t>Pufferüberhitzung (TE &gt; TV):</w:t>
      </w:r>
      <w:r w:rsidRPr="00F32511">
        <w:tab/>
      </w:r>
      <w:r w:rsidRPr="00F32511">
        <w:tab/>
        <w:t>Eintrittstemperatur: TE + UEH</w:t>
      </w:r>
      <w:r w:rsidRPr="00F32511">
        <w:br/>
      </w:r>
      <w:r w:rsidRPr="00F32511">
        <w:tab/>
      </w:r>
      <w:r w:rsidRPr="00F32511">
        <w:tab/>
      </w:r>
      <w:r w:rsidRPr="00F32511">
        <w:tab/>
      </w:r>
      <w:r w:rsidRPr="00F32511">
        <w:tab/>
      </w:r>
      <w:r w:rsidRPr="00F32511">
        <w:tab/>
        <w:t>Austrittstemperatur: TE + UEH + TD</w:t>
      </w:r>
    </w:p>
    <w:p w14:paraId="59A73C6A" w14:textId="77777777" w:rsidR="000000E4" w:rsidRPr="00F32511" w:rsidRDefault="000000E4" w:rsidP="00830420"/>
    <w:p w14:paraId="20E62BB3" w14:textId="36BA0A26" w:rsidR="000000E4" w:rsidRPr="00F32511" w:rsidRDefault="000000E4" w:rsidP="000000E4">
      <w:r w:rsidRPr="00F32511">
        <w:t>BA = V: Abhängig vom Füllstand des Puffers wird ermittelt, wie hoch die Temperatur unten im Puffer ist. Zu dieser Temperatur wird die angegebene Temperaturdifferenz TD und Überhöhung UEH addiert. Das ergibt dann die im Kollektorfeld notwendige Temperatur. Eine Pufferüberhitzung kann im Vorwärmbetri</w:t>
      </w:r>
      <w:r w:rsidR="00D96D04" w:rsidRPr="00F32511">
        <w:t>e</w:t>
      </w:r>
      <w:r w:rsidRPr="00F32511">
        <w:t>b nicht vorkommen, weil bei so hohen Einstrahlungswerten auf Zieltemperaturbetrieb umgeschaltet wird.</w:t>
      </w:r>
    </w:p>
    <w:p w14:paraId="2D1CCD3E" w14:textId="1ED0D093" w:rsidR="00427018" w:rsidRPr="00F32511" w:rsidRDefault="00427018" w:rsidP="003F7C7F">
      <w:r w:rsidRPr="00F32511">
        <w:t>BA</w:t>
      </w:r>
      <w:r w:rsidR="006D18CC" w:rsidRPr="00F32511">
        <w:t xml:space="preserve"> </w:t>
      </w:r>
      <w:r w:rsidRPr="00F32511">
        <w:t>=</w:t>
      </w:r>
      <w:r w:rsidR="006D18CC" w:rsidRPr="00F32511">
        <w:t xml:space="preserve"> </w:t>
      </w:r>
      <w:r w:rsidRPr="00F32511">
        <w:t xml:space="preserve">Z: </w:t>
      </w:r>
      <w:r w:rsidR="0080434A" w:rsidRPr="00F32511">
        <w:t xml:space="preserve">Die im Kollektorfeld notwendige Temperatur ist normalerweise TV + UEH. In seltenen Fällen kann die untere Puffertemperatur höher als TV sein, dann </w:t>
      </w:r>
      <w:r w:rsidR="00FF73FA" w:rsidRPr="00F32511">
        <w:t>muss zu</w:t>
      </w:r>
      <w:r w:rsidR="0080434A" w:rsidRPr="00F32511">
        <w:t xml:space="preserve"> diese</w:t>
      </w:r>
      <w:r w:rsidR="00FF73FA" w:rsidRPr="00F32511">
        <w:t xml:space="preserve">r UEH </w:t>
      </w:r>
      <w:r w:rsidR="00776B3B" w:rsidRPr="00F32511">
        <w:t xml:space="preserve">und TD </w:t>
      </w:r>
      <w:r w:rsidR="00FF73FA" w:rsidRPr="00F32511">
        <w:t>addiert werden</w:t>
      </w:r>
      <w:r w:rsidR="000000E4" w:rsidRPr="00F32511">
        <w:t xml:space="preserve"> (Pufferüberhitzung)</w:t>
      </w:r>
      <w:r w:rsidR="0080434A" w:rsidRPr="00F32511">
        <w:t xml:space="preserve">. </w:t>
      </w:r>
      <w:r w:rsidR="006E0AD7" w:rsidRPr="00F32511">
        <w:t xml:space="preserve">Abhängig von der aktuell anliegenden Netzlast wird </w:t>
      </w:r>
      <w:r w:rsidR="0080434A" w:rsidRPr="00F32511">
        <w:t xml:space="preserve">dann </w:t>
      </w:r>
      <w:r w:rsidR="006E0AD7" w:rsidRPr="00F32511">
        <w:t xml:space="preserve">ermittelt, welche Wärmemenge direkt ins Netz geliefert werden kann und </w:t>
      </w:r>
      <w:r w:rsidR="006D18CC" w:rsidRPr="00F32511">
        <w:t>ob Wärme</w:t>
      </w:r>
      <w:r w:rsidR="006E0AD7" w:rsidRPr="00F32511">
        <w:t xml:space="preserve"> </w:t>
      </w:r>
      <w:r w:rsidR="00123D95" w:rsidRPr="00F32511">
        <w:t xml:space="preserve">für den </w:t>
      </w:r>
      <w:r w:rsidR="006E0AD7" w:rsidRPr="00F32511">
        <w:t xml:space="preserve">Puffer </w:t>
      </w:r>
      <w:r w:rsidR="00123D95" w:rsidRPr="00F32511">
        <w:t>zur Verfügung steht</w:t>
      </w:r>
      <w:r w:rsidR="006E0AD7" w:rsidRPr="00F32511">
        <w:t>.</w:t>
      </w:r>
      <w:r w:rsidR="006D18CC" w:rsidRPr="00F32511">
        <w:t xml:space="preserve"> Ggf. wird abhängig vom Füllstand des Puffers ermittelt, wieviel in den Puffer eingespeist werden kann.</w:t>
      </w:r>
    </w:p>
    <w:p w14:paraId="5E0FA9CC" w14:textId="5C445453" w:rsidR="00B266AD" w:rsidRPr="00F32511" w:rsidRDefault="000000E4" w:rsidP="003F7C7F">
      <w:r w:rsidRPr="00F32511">
        <w:t xml:space="preserve">Bei der Pufferüberhitzung steigt die </w:t>
      </w:r>
      <w:r w:rsidR="0080434A" w:rsidRPr="00F32511">
        <w:t xml:space="preserve">im Kollektorfeld notwendige </w:t>
      </w:r>
      <w:r w:rsidR="00D354D5" w:rsidRPr="00F32511">
        <w:t xml:space="preserve">Temperatur </w:t>
      </w:r>
      <w:r w:rsidRPr="00F32511">
        <w:t xml:space="preserve">nach und nach an. Somit steigt die Kollektormitteltemperatur und der solare Ertrag wird geringer. Der kapazitive Effekt der weiteren Aufheizung des Kollektors kann vernachlässigt werden. </w:t>
      </w:r>
      <w:r w:rsidR="00B266AD" w:rsidRPr="00F32511">
        <w:t xml:space="preserve">Wenn die untere Puffertemperatur </w:t>
      </w:r>
      <w:r w:rsidR="00D16F17" w:rsidRPr="00F32511">
        <w:t xml:space="preserve">wieder </w:t>
      </w:r>
      <w:r w:rsidR="00B266AD" w:rsidRPr="00F32511">
        <w:t>fällt, wird die Zie</w:t>
      </w:r>
      <w:r w:rsidR="00833CF3" w:rsidRPr="00F32511">
        <w:t>l</w:t>
      </w:r>
      <w:r w:rsidR="00B266AD" w:rsidRPr="00F32511">
        <w:t>temperatur wieder heruntergesetzt.</w:t>
      </w:r>
    </w:p>
    <w:p w14:paraId="1E2895F0" w14:textId="20B46BCA" w:rsidR="006D18CC" w:rsidRPr="00F32511" w:rsidRDefault="006D18CC" w:rsidP="003F7C7F">
      <w:r w:rsidRPr="00F32511">
        <w:t xml:space="preserve">BA = Z: </w:t>
      </w:r>
      <w:r w:rsidR="00156639" w:rsidRPr="00F32511">
        <w:t>Die Zieltemperatur kann höchstens so groß werden wie die maximale Ladetemperatur.</w:t>
      </w:r>
      <w:r w:rsidR="0099402A" w:rsidRPr="00F32511">
        <w:t xml:space="preserve"> Wenn die Kollektortemperatur die maximale Ladetemperatur erreicht, befindet sich die Anlage in der Stagnation. Dann wird aus Sicherheitsgründen die Pumpe für </w:t>
      </w:r>
      <w:r w:rsidR="0099402A" w:rsidRPr="00F32511">
        <w:lastRenderedPageBreak/>
        <w:t>den Rest des Tages verriegelt. Es muss dann ein Flag gesetzt werden und die Anlage kann ab dann keine Wärme mehr liefern. Zu Beginn jeden Tages wird das Flag zurückgesetzt.</w:t>
      </w:r>
      <w:r w:rsidR="00690A74" w:rsidRPr="00F32511">
        <w:t xml:space="preserve"> Die Anzahl der Stagnationstage wird als Kennzahl ausgegeben.</w:t>
      </w:r>
    </w:p>
    <w:p w14:paraId="442994D7" w14:textId="24AAFB0A" w:rsidR="00156639" w:rsidRPr="00F32511" w:rsidRDefault="00156639" w:rsidP="003F7C7F">
      <w:r w:rsidRPr="00F32511">
        <w:t>BA = V: Wenn die Zieltemperatur über der Vorlauftemperatur liegt</w:t>
      </w:r>
      <w:r w:rsidR="001F6E84" w:rsidRPr="00F32511">
        <w:t>, wird BA auf Z gesetzt.</w:t>
      </w:r>
    </w:p>
    <w:p w14:paraId="4E6D8792" w14:textId="77777777" w:rsidR="00676035" w:rsidRPr="00F32511" w:rsidRDefault="00676035" w:rsidP="003F7C7F"/>
    <w:p w14:paraId="26B14FDF" w14:textId="2B513A01" w:rsidR="00676035" w:rsidRPr="00F32511" w:rsidRDefault="00676035" w:rsidP="00676035">
      <w:r w:rsidRPr="00F32511">
        <w:t>Es ergeben sich folgende mögliche Fälle in der Betriebsphase:</w:t>
      </w:r>
    </w:p>
    <w:p w14:paraId="112888AF" w14:textId="6042B058" w:rsidR="00676035" w:rsidRPr="00F32511" w:rsidRDefault="00676035" w:rsidP="00676035">
      <w:pPr>
        <w:pStyle w:val="Listenabsatz"/>
        <w:numPr>
          <w:ilvl w:val="0"/>
          <w:numId w:val="26"/>
        </w:numPr>
        <w:rPr>
          <w:rFonts w:ascii="Arial" w:hAnsi="Arial" w:cs="Arial"/>
        </w:rPr>
      </w:pPr>
      <w:r w:rsidRPr="00F32511">
        <w:rPr>
          <w:rFonts w:ascii="Arial" w:hAnsi="Arial" w:cs="Arial"/>
        </w:rPr>
        <w:t>Solare Wärme deckt Netzlast vollständig</w:t>
      </w:r>
      <w:r w:rsidR="004C5875" w:rsidRPr="00F32511">
        <w:rPr>
          <w:rFonts w:ascii="Arial" w:hAnsi="Arial" w:cs="Arial"/>
        </w:rPr>
        <w:t xml:space="preserve"> (nur im Zieltemperaturbetrieb möglich!)</w:t>
      </w:r>
    </w:p>
    <w:p w14:paraId="5B105340" w14:textId="0B57ACDB" w:rsidR="00676035" w:rsidRPr="00F32511" w:rsidRDefault="00676035" w:rsidP="00676035">
      <w:pPr>
        <w:pStyle w:val="Listenabsatz"/>
        <w:numPr>
          <w:ilvl w:val="0"/>
          <w:numId w:val="27"/>
        </w:numPr>
        <w:rPr>
          <w:rFonts w:ascii="Arial" w:hAnsi="Arial" w:cs="Arial"/>
        </w:rPr>
      </w:pPr>
      <w:r w:rsidRPr="00F32511">
        <w:rPr>
          <w:rFonts w:ascii="Arial" w:hAnsi="Arial" w:cs="Arial"/>
        </w:rPr>
        <w:t xml:space="preserve">Restwärme geht </w:t>
      </w:r>
      <w:r w:rsidR="00C05D4D" w:rsidRPr="00F32511">
        <w:rPr>
          <w:rFonts w:ascii="Arial" w:hAnsi="Arial" w:cs="Arial"/>
        </w:rPr>
        <w:t xml:space="preserve">als </w:t>
      </w:r>
      <w:r w:rsidR="0032234E" w:rsidRPr="00F32511">
        <w:rPr>
          <w:rFonts w:ascii="Arial" w:hAnsi="Arial" w:cs="Arial"/>
        </w:rPr>
        <w:t>V</w:t>
      </w:r>
      <w:r w:rsidR="00C05D4D" w:rsidRPr="00F32511">
        <w:rPr>
          <w:rFonts w:ascii="Arial" w:hAnsi="Arial" w:cs="Arial"/>
        </w:rPr>
        <w:t xml:space="preserve">T-Wärme </w:t>
      </w:r>
      <w:r w:rsidRPr="00F32511">
        <w:rPr>
          <w:rFonts w:ascii="Arial" w:hAnsi="Arial" w:cs="Arial"/>
        </w:rPr>
        <w:t>in Puffer</w:t>
      </w:r>
      <w:r w:rsidR="00054912" w:rsidRPr="00F32511">
        <w:rPr>
          <w:rFonts w:ascii="Arial" w:hAnsi="Arial" w:cs="Arial"/>
        </w:rPr>
        <w:t xml:space="preserve"> </w:t>
      </w:r>
    </w:p>
    <w:p w14:paraId="438AFFB4" w14:textId="05723DFF" w:rsidR="00676035" w:rsidRPr="00F32511" w:rsidRDefault="00676035" w:rsidP="00F76915">
      <w:pPr>
        <w:pStyle w:val="Listenabsatz"/>
        <w:numPr>
          <w:ilvl w:val="0"/>
          <w:numId w:val="27"/>
        </w:numPr>
        <w:rPr>
          <w:rFonts w:ascii="Arial" w:hAnsi="Arial" w:cs="Arial"/>
        </w:rPr>
      </w:pPr>
      <w:r w:rsidRPr="00F32511">
        <w:rPr>
          <w:rFonts w:ascii="Arial" w:hAnsi="Arial" w:cs="Arial"/>
        </w:rPr>
        <w:t xml:space="preserve">Füllgrad steigt, evtl. steigt auch die Puffereinspeisetemperatur </w:t>
      </w:r>
      <w:r w:rsidR="00F76915" w:rsidRPr="00F32511">
        <w:rPr>
          <w:rFonts w:ascii="Arial" w:hAnsi="Arial" w:cs="Arial"/>
        </w:rPr>
        <w:br/>
      </w:r>
    </w:p>
    <w:p w14:paraId="468087FD" w14:textId="77777777" w:rsidR="00676035" w:rsidRPr="00F32511" w:rsidRDefault="00676035" w:rsidP="00676035">
      <w:pPr>
        <w:pStyle w:val="Listenabsatz"/>
        <w:numPr>
          <w:ilvl w:val="0"/>
          <w:numId w:val="26"/>
        </w:numPr>
        <w:rPr>
          <w:rFonts w:ascii="Arial" w:hAnsi="Arial" w:cs="Arial"/>
        </w:rPr>
      </w:pPr>
      <w:r w:rsidRPr="00F32511">
        <w:rPr>
          <w:rFonts w:ascii="Arial" w:hAnsi="Arial" w:cs="Arial"/>
        </w:rPr>
        <w:t>Solare Wärme deckt Netzlast nicht vollständig</w:t>
      </w:r>
    </w:p>
    <w:p w14:paraId="4BEDC874" w14:textId="5BB62AF4" w:rsidR="00676035" w:rsidRPr="00F32511" w:rsidRDefault="00676035" w:rsidP="00676035">
      <w:pPr>
        <w:pStyle w:val="Listenabsatz"/>
        <w:numPr>
          <w:ilvl w:val="0"/>
          <w:numId w:val="27"/>
        </w:numPr>
        <w:rPr>
          <w:rFonts w:ascii="Arial" w:hAnsi="Arial" w:cs="Arial"/>
        </w:rPr>
      </w:pPr>
      <w:r w:rsidRPr="00F32511">
        <w:rPr>
          <w:rFonts w:ascii="Arial" w:hAnsi="Arial" w:cs="Arial"/>
        </w:rPr>
        <w:t>Falls genügend HT</w:t>
      </w:r>
      <w:r w:rsidR="0032234E" w:rsidRPr="00F32511">
        <w:rPr>
          <w:rFonts w:ascii="Arial" w:hAnsi="Arial" w:cs="Arial"/>
        </w:rPr>
        <w:t xml:space="preserve"> oder VT</w:t>
      </w:r>
      <w:r w:rsidRPr="00F32511">
        <w:rPr>
          <w:rFonts w:ascii="Arial" w:hAnsi="Arial" w:cs="Arial"/>
        </w:rPr>
        <w:t>-Wärme im Puffer ist, kann darüber die Restlast abgedeckt werden</w:t>
      </w:r>
      <w:r w:rsidR="00054912" w:rsidRPr="00F32511" w:rsidDel="00054912">
        <w:rPr>
          <w:rStyle w:val="Kommentarzeichen"/>
        </w:rPr>
        <w:t xml:space="preserve"> </w:t>
      </w:r>
    </w:p>
    <w:p w14:paraId="3357319A" w14:textId="0DB62BDE" w:rsidR="00054912" w:rsidRPr="00F32511" w:rsidRDefault="00054912" w:rsidP="00676035">
      <w:pPr>
        <w:pStyle w:val="Listenabsatz"/>
        <w:numPr>
          <w:ilvl w:val="0"/>
          <w:numId w:val="27"/>
        </w:numPr>
        <w:rPr>
          <w:rFonts w:ascii="Arial" w:hAnsi="Arial" w:cs="Arial"/>
        </w:rPr>
      </w:pPr>
      <w:r w:rsidRPr="00F32511">
        <w:rPr>
          <w:rFonts w:ascii="Arial" w:hAnsi="Arial" w:cs="Arial"/>
        </w:rPr>
        <w:t xml:space="preserve">HT-Wärme wird weniger, NT-Wärme bleibt gleich: </w:t>
      </w:r>
      <w:r w:rsidR="00676035" w:rsidRPr="00F32511">
        <w:rPr>
          <w:rFonts w:ascii="Arial" w:hAnsi="Arial" w:cs="Arial"/>
        </w:rPr>
        <w:t>Füllgrad fällt, evtl. fällt auch die Puffereinspeisetemperatur</w:t>
      </w:r>
      <w:r w:rsidRPr="00F32511">
        <w:rPr>
          <w:rFonts w:ascii="Arial" w:hAnsi="Arial" w:cs="Arial"/>
        </w:rPr>
        <w:t xml:space="preserve"> (bei Zieltemperaturbetrieb)</w:t>
      </w:r>
    </w:p>
    <w:p w14:paraId="7C2FF848" w14:textId="64A52380" w:rsidR="00676035" w:rsidRPr="00F32511" w:rsidRDefault="00054912" w:rsidP="00676035">
      <w:pPr>
        <w:pStyle w:val="Listenabsatz"/>
        <w:numPr>
          <w:ilvl w:val="0"/>
          <w:numId w:val="27"/>
        </w:numPr>
        <w:rPr>
          <w:rFonts w:ascii="Arial" w:hAnsi="Arial" w:cs="Arial"/>
        </w:rPr>
      </w:pPr>
      <w:r w:rsidRPr="00F32511">
        <w:rPr>
          <w:rFonts w:ascii="Arial" w:hAnsi="Arial" w:cs="Arial"/>
        </w:rPr>
        <w:t>HT-Wärme wird weniger, NT-Wärme evtl. mehr (bei Vorwärmbetrieb)</w:t>
      </w:r>
      <w:r w:rsidRPr="00F32511">
        <w:rPr>
          <w:rFonts w:ascii="Arial" w:hAnsi="Arial" w:cs="Arial"/>
        </w:rPr>
        <w:br/>
      </w:r>
    </w:p>
    <w:p w14:paraId="5754E2CF" w14:textId="77777777" w:rsidR="00676035" w:rsidRPr="00F32511" w:rsidRDefault="00676035" w:rsidP="00676035">
      <w:pPr>
        <w:pStyle w:val="Listenabsatz"/>
        <w:numPr>
          <w:ilvl w:val="0"/>
          <w:numId w:val="27"/>
        </w:numPr>
        <w:rPr>
          <w:rFonts w:ascii="Arial" w:hAnsi="Arial" w:cs="Arial"/>
        </w:rPr>
      </w:pPr>
      <w:r w:rsidRPr="00F32511">
        <w:rPr>
          <w:rFonts w:ascii="Arial" w:hAnsi="Arial" w:cs="Arial"/>
        </w:rPr>
        <w:t>Ansonsten wird der nächste Wärmeerzeuger betrachtet</w:t>
      </w:r>
    </w:p>
    <w:p w14:paraId="6E8DF464" w14:textId="2677E92D" w:rsidR="00676035" w:rsidRPr="00F32511" w:rsidRDefault="00676035" w:rsidP="00676035">
      <w:pPr>
        <w:pStyle w:val="Listenabsatz"/>
        <w:numPr>
          <w:ilvl w:val="0"/>
          <w:numId w:val="27"/>
        </w:numPr>
        <w:rPr>
          <w:rFonts w:ascii="Arial" w:hAnsi="Arial" w:cs="Arial"/>
        </w:rPr>
      </w:pPr>
      <w:r w:rsidRPr="00F32511">
        <w:rPr>
          <w:rFonts w:ascii="Arial" w:hAnsi="Arial" w:cs="Arial"/>
        </w:rPr>
        <w:t xml:space="preserve">Wenn das ein Grundlasterzeuger ist (was üblich ist), wird er mit </w:t>
      </w:r>
      <w:r w:rsidR="004C5875" w:rsidRPr="00F32511">
        <w:rPr>
          <w:rFonts w:ascii="Arial" w:hAnsi="Arial" w:cs="Arial"/>
        </w:rPr>
        <w:t>maximaler</w:t>
      </w:r>
      <w:r w:rsidRPr="00F32511">
        <w:rPr>
          <w:rFonts w:ascii="Arial" w:hAnsi="Arial" w:cs="Arial"/>
        </w:rPr>
        <w:t xml:space="preserve"> Leistung betrieben, </w:t>
      </w:r>
      <w:r w:rsidR="004C5875" w:rsidRPr="00F32511">
        <w:rPr>
          <w:rFonts w:ascii="Arial" w:hAnsi="Arial" w:cs="Arial"/>
        </w:rPr>
        <w:t xml:space="preserve">wobei aber der </w:t>
      </w:r>
      <w:r w:rsidRPr="00F32511">
        <w:rPr>
          <w:rFonts w:ascii="Arial" w:hAnsi="Arial" w:cs="Arial"/>
        </w:rPr>
        <w:t xml:space="preserve">Puffer-Ziel-Ladestand </w:t>
      </w:r>
      <w:r w:rsidR="004C5875" w:rsidRPr="00F32511">
        <w:rPr>
          <w:rFonts w:ascii="Arial" w:hAnsi="Arial" w:cs="Arial"/>
        </w:rPr>
        <w:t>nicht überschritten werden soll</w:t>
      </w:r>
      <w:r w:rsidRPr="00F32511">
        <w:rPr>
          <w:rFonts w:ascii="Arial" w:hAnsi="Arial" w:cs="Arial"/>
        </w:rPr>
        <w:t xml:space="preserve"> (falls Puffer dazuheizt, wird primär NT-Wärme verwendet)</w:t>
      </w:r>
    </w:p>
    <w:p w14:paraId="56E58E52" w14:textId="77777777" w:rsidR="00676035" w:rsidRPr="00F32511" w:rsidRDefault="00676035" w:rsidP="00676035">
      <w:pPr>
        <w:pStyle w:val="Listenabsatz"/>
        <w:numPr>
          <w:ilvl w:val="0"/>
          <w:numId w:val="27"/>
        </w:numPr>
        <w:rPr>
          <w:rFonts w:ascii="Arial" w:hAnsi="Arial" w:cs="Arial"/>
        </w:rPr>
      </w:pPr>
      <w:r w:rsidRPr="00F32511">
        <w:rPr>
          <w:rFonts w:ascii="Arial" w:hAnsi="Arial" w:cs="Arial"/>
        </w:rPr>
        <w:t>Wenn das ein Spitzenlasterzeuger ist, wird er mit minimaler Leistung betrieben (maximale Zuheizung aus Puffer)</w:t>
      </w:r>
    </w:p>
    <w:p w14:paraId="711ECFF5" w14:textId="77777777" w:rsidR="0035333A" w:rsidRPr="00F32511" w:rsidRDefault="0035333A" w:rsidP="003F7C7F"/>
    <w:p w14:paraId="4EBD52E0" w14:textId="77777777" w:rsidR="00A86D44" w:rsidRPr="00F32511" w:rsidRDefault="00A86D44" w:rsidP="00A86D44">
      <w:pPr>
        <w:pStyle w:val="berschrift3"/>
        <w:rPr>
          <w:sz w:val="24"/>
          <w:szCs w:val="24"/>
        </w:rPr>
      </w:pPr>
      <w:r w:rsidRPr="00F32511">
        <w:t>Beispiele</w:t>
      </w:r>
    </w:p>
    <w:p w14:paraId="3B8C48E7" w14:textId="7F621877" w:rsidR="002315C9" w:rsidRPr="00F32511" w:rsidRDefault="002315C9" w:rsidP="002315C9">
      <w:r w:rsidRPr="00F32511">
        <w:t>Grunddaten:</w:t>
      </w:r>
    </w:p>
    <w:p w14:paraId="53EE1392" w14:textId="4EDAAEAC" w:rsidR="000740CC" w:rsidRPr="00F32511" w:rsidRDefault="000401C0" w:rsidP="00FB56F6">
      <w:pPr>
        <w:rPr>
          <w:b/>
          <w:bCs/>
          <w:lang w:val="en-GB"/>
        </w:rPr>
      </w:pPr>
      <w:r w:rsidRPr="00F32511">
        <w:rPr>
          <w:lang w:val="en-GB"/>
        </w:rPr>
        <w:t>TV</w:t>
      </w:r>
      <w:r w:rsidRPr="00F32511">
        <w:rPr>
          <w:lang w:val="en-GB"/>
        </w:rPr>
        <w:tab/>
        <w:t xml:space="preserve">=  </w:t>
      </w:r>
      <w:r w:rsidR="003F64EA" w:rsidRPr="00F32511">
        <w:rPr>
          <w:lang w:val="en-GB"/>
        </w:rPr>
        <w:t>55</w:t>
      </w:r>
      <w:r w:rsidRPr="00F32511">
        <w:rPr>
          <w:lang w:val="en-GB"/>
        </w:rPr>
        <w:t xml:space="preserve"> °C</w:t>
      </w:r>
      <w:r w:rsidRPr="00F32511">
        <w:rPr>
          <w:lang w:val="en-GB"/>
        </w:rPr>
        <w:br/>
        <w:t>TR</w:t>
      </w:r>
      <w:r w:rsidRPr="00F32511">
        <w:rPr>
          <w:lang w:val="en-GB"/>
        </w:rPr>
        <w:tab/>
        <w:t xml:space="preserve">=  </w:t>
      </w:r>
      <w:r w:rsidR="006652EC" w:rsidRPr="00F32511">
        <w:rPr>
          <w:lang w:val="en-GB"/>
        </w:rPr>
        <w:t>35</w:t>
      </w:r>
      <w:r w:rsidRPr="00F32511">
        <w:rPr>
          <w:lang w:val="en-GB"/>
        </w:rPr>
        <w:t xml:space="preserve"> °C</w:t>
      </w:r>
      <w:r w:rsidRPr="00F32511">
        <w:rPr>
          <w:lang w:val="en-GB"/>
        </w:rPr>
        <w:br/>
      </w:r>
      <w:r w:rsidR="002315C9" w:rsidRPr="00F32511">
        <w:rPr>
          <w:lang w:val="en-GB"/>
        </w:rPr>
        <w:t>TD</w:t>
      </w:r>
      <w:r w:rsidR="002315C9" w:rsidRPr="00F32511">
        <w:rPr>
          <w:lang w:val="en-GB"/>
        </w:rPr>
        <w:tab/>
        <w:t xml:space="preserve">=  </w:t>
      </w:r>
      <w:r w:rsidR="00FD699B" w:rsidRPr="00F32511">
        <w:rPr>
          <w:lang w:val="en-GB"/>
        </w:rPr>
        <w:t>6</w:t>
      </w:r>
      <w:r w:rsidR="002315C9" w:rsidRPr="00F32511">
        <w:rPr>
          <w:lang w:val="en-GB"/>
        </w:rPr>
        <w:t xml:space="preserve"> K</w:t>
      </w:r>
      <w:r w:rsidR="00FD699B" w:rsidRPr="00F32511">
        <w:rPr>
          <w:lang w:val="en-GB"/>
        </w:rPr>
        <w:br/>
        <w:t>UEH</w:t>
      </w:r>
      <w:r w:rsidR="00FD699B" w:rsidRPr="00F32511">
        <w:rPr>
          <w:lang w:val="en-GB"/>
        </w:rPr>
        <w:tab/>
        <w:t>=  4 K</w:t>
      </w:r>
      <w:r w:rsidR="002315C9" w:rsidRPr="00F32511">
        <w:rPr>
          <w:lang w:val="en-GB"/>
        </w:rPr>
        <w:br/>
      </w:r>
      <w:r w:rsidR="004D7DFF" w:rsidRPr="00F32511">
        <w:rPr>
          <w:lang w:val="en-GB"/>
        </w:rPr>
        <w:t>C</w:t>
      </w:r>
      <w:r w:rsidR="002315C9" w:rsidRPr="00F32511">
        <w:rPr>
          <w:lang w:val="en-GB"/>
        </w:rPr>
        <w:tab/>
        <w:t>=  0,01 kWh/</w:t>
      </w:r>
      <w:r w:rsidR="0054468C" w:rsidRPr="00F32511">
        <w:rPr>
          <w:lang w:val="en-GB"/>
        </w:rPr>
        <w:t>m2</w:t>
      </w:r>
      <w:r w:rsidR="002315C9" w:rsidRPr="00F32511">
        <w:rPr>
          <w:lang w:val="en-GB"/>
        </w:rPr>
        <w:t xml:space="preserve"> K</w:t>
      </w:r>
      <w:r w:rsidR="002315C9" w:rsidRPr="00F32511">
        <w:rPr>
          <w:lang w:val="en-GB"/>
        </w:rPr>
        <w:br/>
      </w:r>
      <w:r w:rsidR="0054468C" w:rsidRPr="00F32511">
        <w:rPr>
          <w:lang w:val="en-GB"/>
        </w:rPr>
        <w:t>A</w:t>
      </w:r>
      <w:r w:rsidR="002315C9" w:rsidRPr="00F32511">
        <w:rPr>
          <w:lang w:val="en-GB"/>
        </w:rPr>
        <w:t xml:space="preserve"> </w:t>
      </w:r>
      <w:r w:rsidR="002315C9" w:rsidRPr="00F32511">
        <w:rPr>
          <w:lang w:val="en-GB"/>
        </w:rPr>
        <w:tab/>
        <w:t xml:space="preserve">=  </w:t>
      </w:r>
      <w:r w:rsidR="0054468C" w:rsidRPr="00F32511">
        <w:rPr>
          <w:lang w:val="en-GB"/>
        </w:rPr>
        <w:t>10</w:t>
      </w:r>
      <w:r w:rsidR="002315C9" w:rsidRPr="00F32511">
        <w:rPr>
          <w:lang w:val="en-GB"/>
        </w:rPr>
        <w:t xml:space="preserve">00 </w:t>
      </w:r>
      <w:r w:rsidR="0054468C" w:rsidRPr="00F32511">
        <w:rPr>
          <w:lang w:val="en-GB"/>
        </w:rPr>
        <w:t>m2</w:t>
      </w:r>
      <w:r w:rsidR="002315C9" w:rsidRPr="00F32511">
        <w:rPr>
          <w:lang w:val="en-GB"/>
        </w:rPr>
        <w:br/>
      </w:r>
    </w:p>
    <w:p w14:paraId="7902C0E4" w14:textId="27A8D4DF" w:rsidR="00436028" w:rsidRPr="00F32511" w:rsidRDefault="00FD699B" w:rsidP="00FD699B">
      <w:pPr>
        <w:rPr>
          <w:b/>
          <w:bCs/>
        </w:rPr>
      </w:pPr>
      <w:r w:rsidRPr="00F32511">
        <w:rPr>
          <w:b/>
          <w:bCs/>
        </w:rPr>
        <w:t xml:space="preserve">1. </w:t>
      </w:r>
      <w:r w:rsidR="00436028" w:rsidRPr="00F32511">
        <w:rPr>
          <w:b/>
          <w:bCs/>
        </w:rPr>
        <w:t>Beispiele für Zieltemperaturbetrieb</w:t>
      </w:r>
      <w:r w:rsidR="002F53B2" w:rsidRPr="00F32511">
        <w:rPr>
          <w:b/>
          <w:bCs/>
        </w:rPr>
        <w:t xml:space="preserve"> </w:t>
      </w:r>
    </w:p>
    <w:p w14:paraId="100992AF" w14:textId="38A32AD3" w:rsidR="000740CC" w:rsidRPr="00F32511" w:rsidRDefault="0054468C" w:rsidP="00FB56F6">
      <w:pPr>
        <w:rPr>
          <w:b/>
          <w:bCs/>
        </w:rPr>
      </w:pPr>
      <w:r w:rsidRPr="00F32511">
        <w:rPr>
          <w:b/>
          <w:bCs/>
        </w:rPr>
        <w:t>Aufheizphase</w:t>
      </w:r>
      <w:r w:rsidR="00041977" w:rsidRPr="00F32511">
        <w:rPr>
          <w:b/>
          <w:bCs/>
        </w:rPr>
        <w:t>:</w:t>
      </w:r>
    </w:p>
    <w:p w14:paraId="197259B6" w14:textId="5D736AD3" w:rsidR="00D24B86" w:rsidRPr="00F32511" w:rsidRDefault="00D24B86" w:rsidP="00FB56F6">
      <w:r w:rsidRPr="00F32511">
        <w:t>Q</w:t>
      </w:r>
      <w:r w:rsidR="00EF19A1" w:rsidRPr="00F32511">
        <w:t>S_</w:t>
      </w:r>
      <w:r w:rsidRPr="00F32511">
        <w:t>N</w:t>
      </w:r>
      <w:r w:rsidRPr="00F32511">
        <w:rPr>
          <w:vertAlign w:val="subscript"/>
        </w:rPr>
        <w:t>i</w:t>
      </w:r>
      <w:r w:rsidRPr="00F32511">
        <w:t xml:space="preserve"> </w:t>
      </w:r>
      <w:r w:rsidR="00EF19A1" w:rsidRPr="00F32511">
        <w:tab/>
      </w:r>
      <w:r w:rsidRPr="00F32511">
        <w:t>=  0</w:t>
      </w:r>
      <w:r w:rsidRPr="00F32511">
        <w:br/>
        <w:t>Q</w:t>
      </w:r>
      <w:r w:rsidR="00EF19A1" w:rsidRPr="00F32511">
        <w:t>S_</w:t>
      </w:r>
      <w:r w:rsidRPr="00F32511">
        <w:t>PL</w:t>
      </w:r>
      <w:r w:rsidRPr="00F32511">
        <w:rPr>
          <w:vertAlign w:val="subscript"/>
        </w:rPr>
        <w:t>i</w:t>
      </w:r>
      <w:r w:rsidRPr="00F32511">
        <w:t xml:space="preserve"> =  0 </w:t>
      </w:r>
      <w:r w:rsidRPr="00F32511">
        <w:tab/>
        <w:t>(immer so in Aufheizphase)</w:t>
      </w:r>
      <w:r w:rsidRPr="00F32511">
        <w:br/>
      </w:r>
    </w:p>
    <w:p w14:paraId="5209115A" w14:textId="47F83E14" w:rsidR="00D24B86" w:rsidRPr="00F32511" w:rsidRDefault="000401C0" w:rsidP="00FB56F6">
      <w:r w:rsidRPr="00F32511">
        <w:t>Annahme</w:t>
      </w:r>
      <w:r w:rsidR="00D24B86" w:rsidRPr="00F32511">
        <w:t>n</w:t>
      </w:r>
      <w:r w:rsidRPr="00F32511">
        <w:t xml:space="preserve">: </w:t>
      </w:r>
    </w:p>
    <w:p w14:paraId="58B2DFD1" w14:textId="423693A2" w:rsidR="00082D32" w:rsidRPr="00F32511" w:rsidRDefault="000401C0" w:rsidP="00FB56F6">
      <w:pPr>
        <w:rPr>
          <w:b/>
          <w:bCs/>
          <w:sz w:val="24"/>
          <w:szCs w:val="24"/>
        </w:rPr>
      </w:pPr>
      <w:r w:rsidRPr="00F32511">
        <w:lastRenderedPageBreak/>
        <w:t>TK</w:t>
      </w:r>
      <w:r w:rsidRPr="00F32511">
        <w:rPr>
          <w:vertAlign w:val="subscript"/>
        </w:rPr>
        <w:t>i-1</w:t>
      </w:r>
      <w:r w:rsidRPr="00F32511">
        <w:t xml:space="preserve"> </w:t>
      </w:r>
      <w:r w:rsidR="00D24B86" w:rsidRPr="00F32511">
        <w:tab/>
      </w:r>
      <w:r w:rsidRPr="00F32511">
        <w:t>=  30 °C</w:t>
      </w:r>
      <w:r w:rsidR="00D24B86" w:rsidRPr="00F32511">
        <w:br/>
      </w:r>
      <w:r w:rsidR="001E71F5" w:rsidRPr="00F32511">
        <w:t xml:space="preserve">QS </w:t>
      </w:r>
      <w:r w:rsidR="001E71F5" w:rsidRPr="00F32511">
        <w:tab/>
        <w:t xml:space="preserve">= </w:t>
      </w:r>
      <w:r w:rsidR="006652EC" w:rsidRPr="00F32511">
        <w:t xml:space="preserve"> </w:t>
      </w:r>
      <w:r w:rsidR="00D24B86" w:rsidRPr="00F32511">
        <w:t>18</w:t>
      </w:r>
      <w:r w:rsidR="001E71F5" w:rsidRPr="00F32511">
        <w:t>0 kWh</w:t>
      </w:r>
      <w:r w:rsidR="001E71F5" w:rsidRPr="00F32511">
        <w:br/>
      </w:r>
      <w:r w:rsidR="00D24B86" w:rsidRPr="00F32511">
        <w:br/>
        <w:t>Damit:</w:t>
      </w:r>
      <w:r w:rsidR="00D24B86" w:rsidRPr="00F32511">
        <w:br/>
      </w:r>
      <w:r w:rsidR="00041977" w:rsidRPr="00F32511">
        <w:t>TK</w:t>
      </w:r>
      <w:r w:rsidR="00041977" w:rsidRPr="00F32511">
        <w:rPr>
          <w:vertAlign w:val="subscript"/>
        </w:rPr>
        <w:t>i</w:t>
      </w:r>
      <w:r w:rsidR="00D7180C" w:rsidRPr="00F32511">
        <w:tab/>
        <w:t xml:space="preserve">= </w:t>
      </w:r>
      <w:r w:rsidR="006652EC" w:rsidRPr="00F32511">
        <w:t xml:space="preserve"> </w:t>
      </w:r>
      <w:r w:rsidR="00041977" w:rsidRPr="00F32511">
        <w:t>3</w:t>
      </w:r>
      <w:r w:rsidR="00D7180C" w:rsidRPr="00F32511">
        <w:t xml:space="preserve">0 °C + </w:t>
      </w:r>
      <w:r w:rsidR="00A3753E" w:rsidRPr="00F32511">
        <w:t>(1</w:t>
      </w:r>
      <w:r w:rsidR="000740CC" w:rsidRPr="00F32511">
        <w:t>8</w:t>
      </w:r>
      <w:r w:rsidR="00A3753E" w:rsidRPr="00F32511">
        <w:t>0 kWh</w:t>
      </w:r>
      <w:r w:rsidR="000740CC" w:rsidRPr="00F32511">
        <w:t xml:space="preserve"> </w:t>
      </w:r>
      <w:r w:rsidR="00A3753E" w:rsidRPr="00F32511">
        <w:t>/</w:t>
      </w:r>
      <w:r w:rsidR="000740CC" w:rsidRPr="00F32511">
        <w:t xml:space="preserve"> </w:t>
      </w:r>
      <w:r w:rsidR="006A632A" w:rsidRPr="00F32511">
        <w:t xml:space="preserve">(1000 m2  * </w:t>
      </w:r>
      <w:r w:rsidR="00A3753E" w:rsidRPr="00F32511">
        <w:t xml:space="preserve">(0,01 kWh/m2 K) </w:t>
      </w:r>
      <w:r w:rsidR="00D7180C" w:rsidRPr="00F32511">
        <w:t xml:space="preserve">= </w:t>
      </w:r>
      <w:r w:rsidR="00041977" w:rsidRPr="00F32511">
        <w:t>4</w:t>
      </w:r>
      <w:r w:rsidR="000740CC" w:rsidRPr="00F32511">
        <w:t>8</w:t>
      </w:r>
      <w:r w:rsidR="00D7180C" w:rsidRPr="00F32511">
        <w:t xml:space="preserve"> °C</w:t>
      </w:r>
    </w:p>
    <w:p w14:paraId="204210B4" w14:textId="51F0DFBC" w:rsidR="00AB5DB0" w:rsidRPr="00F32511" w:rsidRDefault="00041977" w:rsidP="00EA25C5">
      <w:r w:rsidRPr="00F32511">
        <w:sym w:font="Wingdings" w:char="F0E0"/>
      </w:r>
      <w:r w:rsidRPr="00F32511">
        <w:t xml:space="preserve"> </w:t>
      </w:r>
      <w:r w:rsidR="00FD699B" w:rsidRPr="00F32511">
        <w:t xml:space="preserve">Zieltemperatur </w:t>
      </w:r>
      <w:r w:rsidR="003F64EA" w:rsidRPr="00F32511">
        <w:t>59</w:t>
      </w:r>
      <w:r w:rsidR="00FD699B" w:rsidRPr="00F32511">
        <w:t xml:space="preserve"> °C (</w:t>
      </w:r>
      <w:r w:rsidR="003F64EA" w:rsidRPr="00F32511">
        <w:t>55</w:t>
      </w:r>
      <w:r w:rsidR="00FD699B" w:rsidRPr="00F32511">
        <w:t xml:space="preserve"> °C + 4 K) </w:t>
      </w:r>
      <w:r w:rsidRPr="00F32511">
        <w:t>noch nicht erreicht</w:t>
      </w:r>
      <w:r w:rsidR="000401C0" w:rsidRPr="00F32511">
        <w:br/>
      </w:r>
      <w:r w:rsidR="000401C0" w:rsidRPr="00F32511">
        <w:sym w:font="Wingdings" w:char="F0E0"/>
      </w:r>
      <w:r w:rsidRPr="00F32511">
        <w:t xml:space="preserve"> es wird weiter aufgeheizt</w:t>
      </w:r>
    </w:p>
    <w:p w14:paraId="4E8E6F27" w14:textId="0E47E362" w:rsidR="00041977" w:rsidRPr="00F32511" w:rsidRDefault="000401C0" w:rsidP="00041977">
      <w:r w:rsidRPr="00F32511">
        <w:t>Läge die</w:t>
      </w:r>
      <w:r w:rsidR="00041977" w:rsidRPr="00F32511">
        <w:t xml:space="preserve"> V</w:t>
      </w:r>
      <w:r w:rsidRPr="00F32511">
        <w:t>orlauf</w:t>
      </w:r>
      <w:r w:rsidR="00041977" w:rsidRPr="00F32511">
        <w:t xml:space="preserve">-Temperatur </w:t>
      </w:r>
      <w:r w:rsidRPr="00F32511">
        <w:t>bei</w:t>
      </w:r>
      <w:r w:rsidR="00041977" w:rsidRPr="00F32511">
        <w:t xml:space="preserve"> 40 °C</w:t>
      </w:r>
      <w:r w:rsidRPr="00F32511">
        <w:t>, wäre die</w:t>
      </w:r>
      <w:r w:rsidR="00041977" w:rsidRPr="00F32511">
        <w:t xml:space="preserve"> </w:t>
      </w:r>
      <w:r w:rsidR="00FD699B" w:rsidRPr="00F32511">
        <w:t xml:space="preserve">Zieltemperatur </w:t>
      </w:r>
      <w:r w:rsidRPr="00F32511">
        <w:t xml:space="preserve">von </w:t>
      </w:r>
      <w:r w:rsidR="00FD699B" w:rsidRPr="00F32511">
        <w:t xml:space="preserve">44 °C (40 °C + 4 K) </w:t>
      </w:r>
      <w:r w:rsidR="00041977" w:rsidRPr="00F32511">
        <w:t>erreicht</w:t>
      </w:r>
      <w:r w:rsidRPr="00F32511">
        <w:t xml:space="preserve"> und </w:t>
      </w:r>
      <w:r w:rsidR="00041977" w:rsidRPr="00F32511">
        <w:t>das Flag w</w:t>
      </w:r>
      <w:r w:rsidRPr="00F32511">
        <w:t>ü</w:t>
      </w:r>
      <w:r w:rsidR="00041977" w:rsidRPr="00F32511">
        <w:t>rd</w:t>
      </w:r>
      <w:r w:rsidRPr="00F32511">
        <w:t>e</w:t>
      </w:r>
      <w:r w:rsidR="00041977" w:rsidRPr="00F32511">
        <w:t xml:space="preserve"> auf „Betrieb gestellt“</w:t>
      </w:r>
    </w:p>
    <w:p w14:paraId="099BA622" w14:textId="43980D91" w:rsidR="00041977" w:rsidRPr="00F32511" w:rsidRDefault="00AB5DB0" w:rsidP="00041977">
      <w:pPr>
        <w:rPr>
          <w:b/>
          <w:bCs/>
        </w:rPr>
      </w:pPr>
      <w:r w:rsidRPr="00F32511">
        <w:br/>
      </w:r>
      <w:r w:rsidR="000740CC" w:rsidRPr="00F32511">
        <w:rPr>
          <w:b/>
          <w:bCs/>
        </w:rPr>
        <w:t>Betriebsphase</w:t>
      </w:r>
      <w:r w:rsidR="00041977" w:rsidRPr="00F32511">
        <w:rPr>
          <w:b/>
          <w:bCs/>
        </w:rPr>
        <w:t>:</w:t>
      </w:r>
    </w:p>
    <w:p w14:paraId="5D556F3F" w14:textId="56695CB9" w:rsidR="006A632A" w:rsidRPr="00F32511" w:rsidRDefault="006652EC" w:rsidP="000740CC">
      <w:r w:rsidRPr="00F32511">
        <w:t>TK</w:t>
      </w:r>
      <w:r w:rsidRPr="00F32511">
        <w:rPr>
          <w:vertAlign w:val="subscript"/>
        </w:rPr>
        <w:t>i-1</w:t>
      </w:r>
      <w:r w:rsidRPr="00F32511">
        <w:t xml:space="preserve"> </w:t>
      </w:r>
      <w:r w:rsidRPr="00F32511">
        <w:tab/>
        <w:t xml:space="preserve">=  </w:t>
      </w:r>
      <w:r w:rsidR="003F64EA" w:rsidRPr="00F32511">
        <w:t>59</w:t>
      </w:r>
      <w:r w:rsidRPr="00F32511">
        <w:t xml:space="preserve"> °C (</w:t>
      </w:r>
      <w:r w:rsidR="00F76915" w:rsidRPr="00F32511">
        <w:t xml:space="preserve">55 </w:t>
      </w:r>
      <w:r w:rsidRPr="00F32511">
        <w:t>°C + 4 K)</w:t>
      </w:r>
      <w:r w:rsidRPr="00F32511">
        <w:br/>
      </w:r>
      <w:r w:rsidR="00041977" w:rsidRPr="00F32511">
        <w:t>TK</w:t>
      </w:r>
      <w:r w:rsidR="00041977" w:rsidRPr="00F32511">
        <w:rPr>
          <w:vertAlign w:val="subscript"/>
        </w:rPr>
        <w:t>i</w:t>
      </w:r>
      <w:r w:rsidR="00041977" w:rsidRPr="00F32511">
        <w:t xml:space="preserve"> </w:t>
      </w:r>
      <w:r w:rsidR="00041977" w:rsidRPr="00F32511">
        <w:tab/>
        <w:t xml:space="preserve">=  </w:t>
      </w:r>
      <w:r w:rsidR="003F64EA" w:rsidRPr="00F32511">
        <w:t>59</w:t>
      </w:r>
      <w:r w:rsidR="00041977" w:rsidRPr="00F32511">
        <w:t xml:space="preserve"> °C</w:t>
      </w:r>
      <w:r w:rsidR="000740CC" w:rsidRPr="00F32511">
        <w:t xml:space="preserve"> (immer so in Betriebsphase)</w:t>
      </w:r>
    </w:p>
    <w:p w14:paraId="68616621" w14:textId="3AE13CB0" w:rsidR="000740CC" w:rsidRPr="00F32511" w:rsidRDefault="006A632A" w:rsidP="000740CC">
      <w:pPr>
        <w:rPr>
          <w:b/>
          <w:bCs/>
        </w:rPr>
      </w:pPr>
      <w:r w:rsidRPr="00F32511">
        <w:t>Annahme:</w:t>
      </w:r>
      <w:r w:rsidR="00041977" w:rsidRPr="00F32511">
        <w:br/>
      </w:r>
      <w:r w:rsidR="000740CC" w:rsidRPr="00F32511">
        <w:t xml:space="preserve">QS </w:t>
      </w:r>
      <w:r w:rsidR="000740CC" w:rsidRPr="00F32511">
        <w:tab/>
        <w:t xml:space="preserve">= </w:t>
      </w:r>
      <w:r w:rsidR="006652EC" w:rsidRPr="00F32511">
        <w:t xml:space="preserve"> </w:t>
      </w:r>
      <w:r w:rsidRPr="00F32511">
        <w:t>14</w:t>
      </w:r>
      <w:r w:rsidR="000740CC" w:rsidRPr="00F32511">
        <w:t>0 kWh</w:t>
      </w:r>
    </w:p>
    <w:p w14:paraId="68DD9CBE" w14:textId="3E5FBAF1" w:rsidR="00436028" w:rsidRPr="00F32511" w:rsidRDefault="00436028" w:rsidP="00436028">
      <w:r w:rsidRPr="00F32511">
        <w:t xml:space="preserve">Fall 1: Netzlast =  200 kW </w:t>
      </w:r>
      <w:r w:rsidRPr="00F32511">
        <w:sym w:font="Wingdings" w:char="F0E0"/>
      </w:r>
      <w:r w:rsidRPr="00F32511">
        <w:t xml:space="preserve"> sämtliche Wärme wird ins Netz abgegeben, ein weiterer Wärmeerzeuger müsste 60 kWh liefern.</w:t>
      </w:r>
    </w:p>
    <w:p w14:paraId="1BC4C05C" w14:textId="7C0AFC04" w:rsidR="00041977" w:rsidRPr="00F32511" w:rsidRDefault="00436028" w:rsidP="00383635">
      <w:r w:rsidRPr="00F32511">
        <w:t xml:space="preserve">Fall 2: Netzlast =  50 kW </w:t>
      </w:r>
      <w:r w:rsidRPr="00F32511">
        <w:sym w:font="Wingdings" w:char="F0E0"/>
      </w:r>
      <w:r w:rsidRPr="00F32511">
        <w:t xml:space="preserve"> 50 kWh gehen ins Netz, der Rest in den Puffer (wenn noch Kapazität vorhanden)</w:t>
      </w:r>
    </w:p>
    <w:p w14:paraId="2FACB28E" w14:textId="3485F345" w:rsidR="00436028" w:rsidRPr="00F32511" w:rsidRDefault="00D03B50" w:rsidP="00436028">
      <w:pPr>
        <w:rPr>
          <w:b/>
          <w:bCs/>
        </w:rPr>
      </w:pPr>
      <w:r w:rsidRPr="00F32511">
        <w:br/>
      </w:r>
      <w:r w:rsidR="00FD699B" w:rsidRPr="00F32511">
        <w:rPr>
          <w:b/>
          <w:bCs/>
        </w:rPr>
        <w:t xml:space="preserve">2. </w:t>
      </w:r>
      <w:r w:rsidR="00436028" w:rsidRPr="00F32511">
        <w:rPr>
          <w:b/>
          <w:bCs/>
        </w:rPr>
        <w:t>Beispiele für Vorwärmbetrieb</w:t>
      </w:r>
    </w:p>
    <w:p w14:paraId="62B9D6AD" w14:textId="77777777" w:rsidR="006A632A" w:rsidRPr="00F32511" w:rsidRDefault="006A632A" w:rsidP="006A632A">
      <w:pPr>
        <w:rPr>
          <w:b/>
          <w:bCs/>
        </w:rPr>
      </w:pPr>
      <w:r w:rsidRPr="00F32511">
        <w:rPr>
          <w:b/>
          <w:bCs/>
        </w:rPr>
        <w:t>Aufheizphase:</w:t>
      </w:r>
    </w:p>
    <w:p w14:paraId="0E6D8FC8" w14:textId="6AE47DE3" w:rsidR="006A632A" w:rsidRPr="00F32511" w:rsidRDefault="006A632A" w:rsidP="006A632A">
      <w:r w:rsidRPr="00F32511">
        <w:t>Q</w:t>
      </w:r>
      <w:r w:rsidR="00EF19A1" w:rsidRPr="00F32511">
        <w:t>S_</w:t>
      </w:r>
      <w:r w:rsidRPr="00F32511">
        <w:t>N</w:t>
      </w:r>
      <w:r w:rsidRPr="00F32511">
        <w:rPr>
          <w:vertAlign w:val="subscript"/>
        </w:rPr>
        <w:t>i</w:t>
      </w:r>
      <w:r w:rsidRPr="00F32511">
        <w:t xml:space="preserve"> </w:t>
      </w:r>
      <w:r w:rsidRPr="00F32511">
        <w:tab/>
        <w:t>=  0</w:t>
      </w:r>
      <w:r w:rsidRPr="00F32511">
        <w:br/>
        <w:t>Q</w:t>
      </w:r>
      <w:r w:rsidR="00EF19A1" w:rsidRPr="00F32511">
        <w:t>S_</w:t>
      </w:r>
      <w:r w:rsidRPr="00F32511">
        <w:t>PL</w:t>
      </w:r>
      <w:r w:rsidRPr="00F32511">
        <w:rPr>
          <w:vertAlign w:val="subscript"/>
        </w:rPr>
        <w:t>i</w:t>
      </w:r>
      <w:r w:rsidR="00EF19A1" w:rsidRPr="00F32511">
        <w:t xml:space="preserve"> </w:t>
      </w:r>
      <w:r w:rsidRPr="00F32511">
        <w:t xml:space="preserve">=  0 </w:t>
      </w:r>
      <w:r w:rsidRPr="00F32511">
        <w:tab/>
        <w:t>(immer so in Aufheizphase)</w:t>
      </w:r>
      <w:r w:rsidRPr="00F32511">
        <w:br/>
      </w:r>
    </w:p>
    <w:p w14:paraId="1C319279" w14:textId="77777777" w:rsidR="006A632A" w:rsidRPr="00F32511" w:rsidRDefault="006A632A" w:rsidP="006A632A">
      <w:r w:rsidRPr="00F32511">
        <w:t xml:space="preserve">Annahmen: </w:t>
      </w:r>
    </w:p>
    <w:p w14:paraId="529360FF" w14:textId="77777777" w:rsidR="006A632A" w:rsidRPr="00F32511" w:rsidRDefault="006A632A" w:rsidP="006A632A">
      <w:r w:rsidRPr="00F32511">
        <w:t>TK</w:t>
      </w:r>
      <w:r w:rsidRPr="00F32511">
        <w:rPr>
          <w:vertAlign w:val="subscript"/>
        </w:rPr>
        <w:t>i-1</w:t>
      </w:r>
      <w:r w:rsidRPr="00F32511">
        <w:t xml:space="preserve"> </w:t>
      </w:r>
      <w:r w:rsidRPr="00F32511">
        <w:tab/>
        <w:t>=  30 °C</w:t>
      </w:r>
      <w:r w:rsidRPr="00F32511">
        <w:br/>
        <w:t xml:space="preserve">QS </w:t>
      </w:r>
      <w:r w:rsidRPr="00F32511">
        <w:tab/>
        <w:t>=  180 kWh</w:t>
      </w:r>
    </w:p>
    <w:p w14:paraId="05F387AA" w14:textId="69202A7B" w:rsidR="00436028" w:rsidRPr="00F32511" w:rsidRDefault="006A632A" w:rsidP="006A632A">
      <w:pPr>
        <w:rPr>
          <w:b/>
          <w:bCs/>
          <w:sz w:val="24"/>
          <w:szCs w:val="24"/>
        </w:rPr>
      </w:pPr>
      <w:r w:rsidRPr="00F32511">
        <w:t>Damit:</w:t>
      </w:r>
      <w:r w:rsidRPr="00F32511">
        <w:br/>
      </w:r>
      <w:r w:rsidR="00436028" w:rsidRPr="00F32511">
        <w:t>TK</w:t>
      </w:r>
      <w:r w:rsidR="00436028" w:rsidRPr="00F32511">
        <w:rPr>
          <w:vertAlign w:val="subscript"/>
        </w:rPr>
        <w:t>i</w:t>
      </w:r>
      <w:r w:rsidR="00436028" w:rsidRPr="00F32511">
        <w:tab/>
        <w:t>= 30 °C + (180 kWh / (0,01 kWh/m2 K * 1000 m2) = 48 °C</w:t>
      </w:r>
    </w:p>
    <w:p w14:paraId="64C31581" w14:textId="257D13A1" w:rsidR="006652EC" w:rsidRPr="00F32511" w:rsidRDefault="006652EC" w:rsidP="006652EC">
      <w:r w:rsidRPr="00F32511">
        <w:sym w:font="Wingdings" w:char="F0E0"/>
      </w:r>
      <w:r w:rsidRPr="00F32511">
        <w:t xml:space="preserve"> </w:t>
      </w:r>
      <w:r w:rsidR="00436028" w:rsidRPr="00F32511">
        <w:t>Ziel</w:t>
      </w:r>
      <w:r w:rsidRPr="00F32511">
        <w:t>temperatur</w:t>
      </w:r>
      <w:r w:rsidR="00436028" w:rsidRPr="00F32511">
        <w:t xml:space="preserve"> 45 °C </w:t>
      </w:r>
      <w:r w:rsidRPr="00F32511">
        <w:t xml:space="preserve">(35 °C + 6 K + 4 K) </w:t>
      </w:r>
      <w:r w:rsidR="00436028" w:rsidRPr="00F32511">
        <w:t>erreicht, das Flag wird auf „Betrieb</w:t>
      </w:r>
      <w:r w:rsidRPr="00F32511">
        <w:t>“</w:t>
      </w:r>
      <w:r w:rsidR="00436028" w:rsidRPr="00F32511">
        <w:t xml:space="preserve"> gestellt</w:t>
      </w:r>
    </w:p>
    <w:p w14:paraId="5217CC41" w14:textId="2703C282" w:rsidR="00436028" w:rsidRPr="00F32511" w:rsidRDefault="006652EC" w:rsidP="00436028">
      <w:r w:rsidRPr="00F32511">
        <w:t>Läge die Rücklauftemperatur bei 50 °C, wäre die Zieltemperatur von Ziel 60 °C noch nicht erreicht und es würde weiter aufgeheizt werden.</w:t>
      </w:r>
    </w:p>
    <w:p w14:paraId="7603B207" w14:textId="38350532" w:rsidR="00436028" w:rsidRPr="00F32511" w:rsidRDefault="00436028" w:rsidP="00436028">
      <w:pPr>
        <w:rPr>
          <w:b/>
          <w:bCs/>
        </w:rPr>
      </w:pPr>
      <w:r w:rsidRPr="00F32511">
        <w:br/>
      </w:r>
      <w:r w:rsidRPr="00F32511">
        <w:rPr>
          <w:b/>
          <w:bCs/>
        </w:rPr>
        <w:t>Betriebsphase:</w:t>
      </w:r>
    </w:p>
    <w:p w14:paraId="56267561" w14:textId="77777777" w:rsidR="006A632A" w:rsidRPr="00F32511" w:rsidRDefault="000359C2" w:rsidP="00436028">
      <w:r w:rsidRPr="00F32511">
        <w:lastRenderedPageBreak/>
        <w:t>TK</w:t>
      </w:r>
      <w:r w:rsidRPr="00F32511">
        <w:rPr>
          <w:vertAlign w:val="subscript"/>
        </w:rPr>
        <w:t>i-1</w:t>
      </w:r>
      <w:r w:rsidRPr="00F32511">
        <w:t xml:space="preserve"> </w:t>
      </w:r>
      <w:r w:rsidRPr="00F32511">
        <w:tab/>
        <w:t>=  45 °C (35 °C + 6 K + 4 K)</w:t>
      </w:r>
      <w:r w:rsidRPr="00F32511">
        <w:br/>
        <w:t>TK</w:t>
      </w:r>
      <w:r w:rsidRPr="00F32511">
        <w:rPr>
          <w:vertAlign w:val="subscript"/>
        </w:rPr>
        <w:t>i</w:t>
      </w:r>
      <w:r w:rsidRPr="00F32511">
        <w:t xml:space="preserve"> </w:t>
      </w:r>
      <w:r w:rsidRPr="00F32511">
        <w:tab/>
        <w:t>=  45 °C (immer so in Betriebsphase)</w:t>
      </w:r>
    </w:p>
    <w:p w14:paraId="328B3B1B" w14:textId="077D5C00" w:rsidR="00436028" w:rsidRPr="00F32511" w:rsidRDefault="006A632A" w:rsidP="00436028">
      <w:pPr>
        <w:rPr>
          <w:b/>
          <w:bCs/>
        </w:rPr>
      </w:pPr>
      <w:r w:rsidRPr="00F32511">
        <w:t>Annahme:</w:t>
      </w:r>
      <w:r w:rsidR="00436028" w:rsidRPr="00F32511">
        <w:br/>
        <w:t xml:space="preserve">QS </w:t>
      </w:r>
      <w:r w:rsidR="00436028" w:rsidRPr="00F32511">
        <w:tab/>
        <w:t>=</w:t>
      </w:r>
      <w:r w:rsidRPr="00F32511">
        <w:t xml:space="preserve">  165</w:t>
      </w:r>
      <w:r w:rsidR="00436028" w:rsidRPr="00F32511">
        <w:t xml:space="preserve"> kWh</w:t>
      </w:r>
    </w:p>
    <w:p w14:paraId="7E7F2387" w14:textId="10F0CD98" w:rsidR="002F53B2" w:rsidRPr="00F32511" w:rsidRDefault="00436028" w:rsidP="00436028">
      <w:r w:rsidRPr="00F32511">
        <w:t xml:space="preserve">Fall 1: Netzlast =  </w:t>
      </w:r>
      <w:r w:rsidR="00874FFD" w:rsidRPr="00F32511">
        <w:t>1</w:t>
      </w:r>
      <w:r w:rsidR="000359C2" w:rsidRPr="00F32511">
        <w:t>24</w:t>
      </w:r>
      <w:r w:rsidR="00874FFD" w:rsidRPr="00F32511">
        <w:t>0</w:t>
      </w:r>
      <w:r w:rsidRPr="00F32511">
        <w:t xml:space="preserve"> kW</w:t>
      </w:r>
    </w:p>
    <w:p w14:paraId="2A8E4686" w14:textId="14779E5D" w:rsidR="002F53B2" w:rsidRPr="00F32511" w:rsidRDefault="002F53B2" w:rsidP="00436028">
      <w:r w:rsidRPr="00F32511">
        <w:t xml:space="preserve">Aufgrund der Spreizung </w:t>
      </w:r>
      <w:r w:rsidR="000359C2" w:rsidRPr="00F32511">
        <w:t xml:space="preserve">im Netz </w:t>
      </w:r>
      <w:r w:rsidRPr="00F32511">
        <w:t xml:space="preserve">von </w:t>
      </w:r>
      <w:r w:rsidR="003F64EA" w:rsidRPr="00F32511">
        <w:t>20</w:t>
      </w:r>
      <w:r w:rsidRPr="00F32511">
        <w:t xml:space="preserve"> K werden </w:t>
      </w:r>
      <w:r w:rsidR="00936C7A" w:rsidRPr="00F32511">
        <w:t>zur</w:t>
      </w:r>
      <w:r w:rsidRPr="00F32511">
        <w:t xml:space="preserve"> Aufheizung </w:t>
      </w:r>
      <w:r w:rsidR="00874FFD" w:rsidRPr="00F32511">
        <w:t>1</w:t>
      </w:r>
      <w:r w:rsidR="000359C2" w:rsidRPr="00F32511">
        <w:t>24</w:t>
      </w:r>
      <w:r w:rsidRPr="00F32511">
        <w:t xml:space="preserve">0 / </w:t>
      </w:r>
      <w:r w:rsidR="003F64EA" w:rsidRPr="00F32511">
        <w:t>20</w:t>
      </w:r>
      <w:r w:rsidRPr="00F32511">
        <w:t xml:space="preserve"> = </w:t>
      </w:r>
      <w:r w:rsidR="003F64EA" w:rsidRPr="00F32511">
        <w:t>62</w:t>
      </w:r>
      <w:r w:rsidRPr="00F32511">
        <w:t xml:space="preserve"> kWh</w:t>
      </w:r>
      <w:r w:rsidR="00936C7A" w:rsidRPr="00F32511">
        <w:t>/K</w:t>
      </w:r>
      <w:r w:rsidRPr="00F32511">
        <w:t xml:space="preserve"> benötigt. </w:t>
      </w:r>
      <w:r w:rsidR="003F64EA" w:rsidRPr="00F32511">
        <w:t>Die eingestellte Temperaturdifferenz TD beträgt 6 K</w:t>
      </w:r>
      <w:r w:rsidR="00936C7A" w:rsidRPr="00F32511">
        <w:t>, d</w:t>
      </w:r>
      <w:r w:rsidRPr="00F32511">
        <w:t xml:space="preserve">amit sind </w:t>
      </w:r>
      <w:r w:rsidR="003F64EA" w:rsidRPr="00F32511">
        <w:t>62</w:t>
      </w:r>
      <w:r w:rsidR="00936C7A" w:rsidRPr="00F32511">
        <w:t xml:space="preserve"> kWh/K</w:t>
      </w:r>
      <w:r w:rsidRPr="00F32511">
        <w:t xml:space="preserve"> * </w:t>
      </w:r>
      <w:r w:rsidR="00936C7A" w:rsidRPr="00F32511">
        <w:t>6 K</w:t>
      </w:r>
      <w:r w:rsidRPr="00F32511">
        <w:t xml:space="preserve"> = </w:t>
      </w:r>
      <w:r w:rsidR="003F64EA" w:rsidRPr="00F32511">
        <w:t>372</w:t>
      </w:r>
      <w:r w:rsidRPr="00F32511">
        <w:t xml:space="preserve"> kWh bis zum Temperaturniveau von </w:t>
      </w:r>
      <w:r w:rsidR="00D16F17" w:rsidRPr="00F32511">
        <w:t>4</w:t>
      </w:r>
      <w:r w:rsidR="00936C7A" w:rsidRPr="00F32511">
        <w:t>1</w:t>
      </w:r>
      <w:r w:rsidRPr="00F32511">
        <w:t xml:space="preserve"> °C </w:t>
      </w:r>
      <w:r w:rsidR="00936C7A" w:rsidRPr="00F32511">
        <w:t xml:space="preserve">(35 °C + 6 K) </w:t>
      </w:r>
      <w:r w:rsidR="00874FFD" w:rsidRPr="00F32511">
        <w:t>nötig.</w:t>
      </w:r>
      <w:r w:rsidR="00936C7A" w:rsidRPr="00F32511">
        <w:t xml:space="preserve"> </w:t>
      </w:r>
    </w:p>
    <w:p w14:paraId="226748E3" w14:textId="76186668" w:rsidR="00436028" w:rsidRPr="00F32511" w:rsidRDefault="00436028" w:rsidP="00436028">
      <w:r w:rsidRPr="00F32511">
        <w:sym w:font="Wingdings" w:char="F0E0"/>
      </w:r>
      <w:r w:rsidRPr="00F32511">
        <w:t xml:space="preserve"> </w:t>
      </w:r>
      <w:r w:rsidR="00874FFD" w:rsidRPr="00F32511">
        <w:t>die ganzen 16</w:t>
      </w:r>
      <w:r w:rsidR="000359C2" w:rsidRPr="00F32511">
        <w:t>5</w:t>
      </w:r>
      <w:r w:rsidR="00874FFD" w:rsidRPr="00F32511">
        <w:t xml:space="preserve"> kWh werden </w:t>
      </w:r>
      <w:r w:rsidR="002F53B2" w:rsidRPr="00F32511">
        <w:t xml:space="preserve">als Rücklaufanhebung </w:t>
      </w:r>
      <w:r w:rsidRPr="00F32511">
        <w:t>ins Netz abgegeben</w:t>
      </w:r>
      <w:r w:rsidR="00566BB7" w:rsidRPr="00F32511">
        <w:t>, als zu deckende Restwärme bleiben 1240 – 165 = 1075 kWh</w:t>
      </w:r>
      <w:r w:rsidR="00936C7A" w:rsidRPr="00F32511">
        <w:br/>
      </w:r>
      <w:r w:rsidR="00936C7A" w:rsidRPr="00F32511">
        <w:sym w:font="Wingdings" w:char="F0E0"/>
      </w:r>
      <w:r w:rsidR="00936C7A" w:rsidRPr="00F32511">
        <w:t xml:space="preserve"> wenn im Puffer NT-Wärme vorhanden ist, kann davon bis zu </w:t>
      </w:r>
      <w:r w:rsidR="003F64EA" w:rsidRPr="00F32511">
        <w:t>372</w:t>
      </w:r>
      <w:r w:rsidR="00936C7A" w:rsidRPr="00F32511">
        <w:t xml:space="preserve"> – 165 = </w:t>
      </w:r>
      <w:r w:rsidR="003F64EA" w:rsidRPr="00F32511">
        <w:t>207</w:t>
      </w:r>
      <w:r w:rsidR="00936C7A" w:rsidRPr="00F32511">
        <w:t xml:space="preserve"> kWh verwendet werden</w:t>
      </w:r>
      <w:r w:rsidR="00936C7A" w:rsidRPr="00F32511">
        <w:br/>
      </w:r>
      <w:r w:rsidR="00936C7A" w:rsidRPr="00F32511">
        <w:sym w:font="Wingdings" w:char="F0E0"/>
      </w:r>
      <w:r w:rsidR="00936C7A" w:rsidRPr="00F32511">
        <w:t xml:space="preserve"> </w:t>
      </w:r>
      <w:r w:rsidR="00566BB7" w:rsidRPr="00F32511">
        <w:t xml:space="preserve">je nach Menge NT-Wärme im Puffer liegt die von einem </w:t>
      </w:r>
      <w:r w:rsidRPr="00F32511">
        <w:t>weitere</w:t>
      </w:r>
      <w:r w:rsidR="00566BB7" w:rsidRPr="00F32511">
        <w:t>n</w:t>
      </w:r>
      <w:r w:rsidRPr="00F32511">
        <w:t xml:space="preserve"> Wärmeerzeuger</w:t>
      </w:r>
      <w:r w:rsidR="00566BB7" w:rsidRPr="00F32511">
        <w:t xml:space="preserve"> zu liefernde Menge bei</w:t>
      </w:r>
      <w:r w:rsidRPr="00F32511">
        <w:t xml:space="preserve"> </w:t>
      </w:r>
      <w:r w:rsidR="000359C2" w:rsidRPr="00F32511">
        <w:t>10</w:t>
      </w:r>
      <w:r w:rsidR="00566BB7" w:rsidRPr="00F32511">
        <w:t>75</w:t>
      </w:r>
      <w:r w:rsidRPr="00F32511">
        <w:t xml:space="preserve"> </w:t>
      </w:r>
      <w:r w:rsidR="00566BB7" w:rsidRPr="00F32511">
        <w:t>bis 868</w:t>
      </w:r>
      <w:r w:rsidR="00936C7A" w:rsidRPr="00F32511">
        <w:t xml:space="preserve"> kWh</w:t>
      </w:r>
      <w:r w:rsidRPr="00F32511">
        <w:t>.</w:t>
      </w:r>
    </w:p>
    <w:p w14:paraId="1AFE37AF" w14:textId="2B800900" w:rsidR="00874FFD" w:rsidRPr="00F32511" w:rsidRDefault="00874FFD" w:rsidP="00874FFD">
      <w:r w:rsidRPr="00F32511">
        <w:t>Fall 2: Netzlast =  2</w:t>
      </w:r>
      <w:r w:rsidR="000359C2" w:rsidRPr="00F32511">
        <w:t>48</w:t>
      </w:r>
      <w:r w:rsidRPr="00F32511">
        <w:t xml:space="preserve"> kW</w:t>
      </w:r>
    </w:p>
    <w:p w14:paraId="25AB0593" w14:textId="4ED805C1" w:rsidR="00874FFD" w:rsidRPr="00F32511" w:rsidRDefault="00874FFD" w:rsidP="00874FFD">
      <w:r w:rsidRPr="00F32511">
        <w:t>Hier werden pro K Aufheizung 2</w:t>
      </w:r>
      <w:r w:rsidR="000359C2" w:rsidRPr="00F32511">
        <w:t>4</w:t>
      </w:r>
      <w:r w:rsidR="00566BB7" w:rsidRPr="00F32511">
        <w:t>0</w:t>
      </w:r>
      <w:r w:rsidRPr="00F32511">
        <w:t xml:space="preserve"> / </w:t>
      </w:r>
      <w:r w:rsidR="00566BB7" w:rsidRPr="00F32511">
        <w:t>20</w:t>
      </w:r>
      <w:r w:rsidRPr="00F32511">
        <w:t xml:space="preserve"> = </w:t>
      </w:r>
      <w:r w:rsidR="00566BB7" w:rsidRPr="00F32511">
        <w:t>12</w:t>
      </w:r>
      <w:r w:rsidRPr="00F32511">
        <w:t xml:space="preserve"> kWh benötigt. Damit sind </w:t>
      </w:r>
      <w:r w:rsidR="00566BB7" w:rsidRPr="00F32511">
        <w:t>12</w:t>
      </w:r>
      <w:r w:rsidRPr="00F32511">
        <w:t xml:space="preserve"> * </w:t>
      </w:r>
      <w:r w:rsidR="009B56EE" w:rsidRPr="00F32511">
        <w:t>6</w:t>
      </w:r>
      <w:r w:rsidRPr="00F32511">
        <w:t xml:space="preserve"> = </w:t>
      </w:r>
      <w:r w:rsidR="00566BB7" w:rsidRPr="00F32511">
        <w:t>72</w:t>
      </w:r>
      <w:r w:rsidRPr="00F32511">
        <w:t xml:space="preserve"> kWh bis zum Temperaturniveau von </w:t>
      </w:r>
      <w:r w:rsidR="00D16F17" w:rsidRPr="00F32511">
        <w:t>4</w:t>
      </w:r>
      <w:r w:rsidR="009B56EE" w:rsidRPr="00F32511">
        <w:t>1</w:t>
      </w:r>
      <w:r w:rsidRPr="00F32511">
        <w:t xml:space="preserve"> °C nötig. </w:t>
      </w:r>
    </w:p>
    <w:p w14:paraId="2775275B" w14:textId="0A5F91C2" w:rsidR="00AC5B68" w:rsidRPr="00F32511" w:rsidRDefault="00874FFD" w:rsidP="00AC5B68">
      <w:r w:rsidRPr="00F32511">
        <w:sym w:font="Wingdings" w:char="F0E0"/>
      </w:r>
      <w:r w:rsidRPr="00F32511">
        <w:t xml:space="preserve"> </w:t>
      </w:r>
      <w:r w:rsidR="00566BB7" w:rsidRPr="00F32511">
        <w:t>72</w:t>
      </w:r>
      <w:r w:rsidRPr="00F32511">
        <w:t xml:space="preserve"> kWh </w:t>
      </w:r>
      <w:r w:rsidR="00494AF7" w:rsidRPr="00F32511">
        <w:t>kommen</w:t>
      </w:r>
      <w:r w:rsidRPr="00F32511">
        <w:t xml:space="preserve"> als Rücklaufanhebung ins Netz</w:t>
      </w:r>
      <w:r w:rsidR="00494AF7" w:rsidRPr="00F32511">
        <w:t>, von der solare</w:t>
      </w:r>
      <w:r w:rsidR="00F14B4A" w:rsidRPr="00F32511">
        <w:t>n</w:t>
      </w:r>
      <w:r w:rsidR="00494AF7" w:rsidRPr="00F32511">
        <w:t xml:space="preserve"> Wärme verbleiben 165 – </w:t>
      </w:r>
      <w:r w:rsidR="00566BB7" w:rsidRPr="00F32511">
        <w:t>72</w:t>
      </w:r>
      <w:r w:rsidR="00494AF7" w:rsidRPr="00F32511">
        <w:t xml:space="preserve"> = </w:t>
      </w:r>
      <w:r w:rsidR="00566BB7" w:rsidRPr="00F32511">
        <w:t>9</w:t>
      </w:r>
      <w:r w:rsidR="00494AF7" w:rsidRPr="00F32511">
        <w:t>3 kWh</w:t>
      </w:r>
      <w:r w:rsidR="00AC5B68" w:rsidRPr="00F32511">
        <w:br/>
      </w:r>
      <w:r w:rsidR="00AC5B68" w:rsidRPr="00F32511">
        <w:sym w:font="Wingdings" w:char="F0E0"/>
      </w:r>
      <w:r w:rsidR="00AC5B68" w:rsidRPr="00F32511">
        <w:t xml:space="preserve"> </w:t>
      </w:r>
      <w:r w:rsidR="00494AF7" w:rsidRPr="00F32511">
        <w:t>NT-</w:t>
      </w:r>
      <w:r w:rsidR="00AC5B68" w:rsidRPr="00F32511">
        <w:t>Wärme aus dem Puffer kann nicht verwendet werden</w:t>
      </w:r>
      <w:r w:rsidR="00494AF7" w:rsidRPr="00F32511">
        <w:br/>
      </w:r>
      <w:r w:rsidR="00AC5B68" w:rsidRPr="00F32511">
        <w:sym w:font="Wingdings" w:char="F0E0"/>
      </w:r>
      <w:r w:rsidR="00AC5B68" w:rsidRPr="00F32511">
        <w:t xml:space="preserve"> wenn im Puffer </w:t>
      </w:r>
      <w:r w:rsidR="00494AF7" w:rsidRPr="00F32511">
        <w:t xml:space="preserve">mindestens 248 – </w:t>
      </w:r>
      <w:r w:rsidR="00566BB7" w:rsidRPr="00F32511">
        <w:t>72</w:t>
      </w:r>
      <w:r w:rsidR="00494AF7" w:rsidRPr="00F32511">
        <w:t xml:space="preserve"> = </w:t>
      </w:r>
      <w:r w:rsidR="00566BB7" w:rsidRPr="00F32511">
        <w:t>176</w:t>
      </w:r>
      <w:r w:rsidR="00494AF7" w:rsidRPr="00F32511">
        <w:t xml:space="preserve"> kWh</w:t>
      </w:r>
      <w:r w:rsidR="00AC5B68" w:rsidRPr="00F32511">
        <w:t xml:space="preserve"> </w:t>
      </w:r>
      <w:r w:rsidR="00494AF7" w:rsidRPr="00F32511">
        <w:t>H</w:t>
      </w:r>
      <w:r w:rsidR="00AC5B68" w:rsidRPr="00F32511">
        <w:t xml:space="preserve">T-Wärme ist, </w:t>
      </w:r>
      <w:r w:rsidR="00494AF7" w:rsidRPr="00F32511">
        <w:t>wird diese verwendet</w:t>
      </w:r>
    </w:p>
    <w:p w14:paraId="4C71261A" w14:textId="77777777" w:rsidR="006E55DE" w:rsidRPr="00F32511" w:rsidRDefault="00494AF7" w:rsidP="006E55DE">
      <w:r w:rsidRPr="00F32511">
        <w:sym w:font="Wingdings" w:char="F0E0"/>
      </w:r>
      <w:r w:rsidRPr="00F32511">
        <w:t xml:space="preserve"> ansonsten muss </w:t>
      </w:r>
      <w:r w:rsidR="00874FFD" w:rsidRPr="00F32511">
        <w:t>ein weiterer Wärmeerzeuger liefern</w:t>
      </w:r>
      <w:r w:rsidRPr="00F32511">
        <w:br/>
      </w:r>
      <w:r w:rsidRPr="00F32511">
        <w:sym w:font="Wingdings" w:char="F0E0"/>
      </w:r>
      <w:r w:rsidRPr="00F32511">
        <w:t xml:space="preserve"> </w:t>
      </w:r>
      <w:r w:rsidR="00566BB7" w:rsidRPr="00F32511">
        <w:t>9</w:t>
      </w:r>
      <w:r w:rsidR="009B56EE" w:rsidRPr="00F32511">
        <w:t>3</w:t>
      </w:r>
      <w:r w:rsidR="00874FFD" w:rsidRPr="00F32511">
        <w:t xml:space="preserve"> kWh </w:t>
      </w:r>
      <w:r w:rsidRPr="00F32511">
        <w:t>kommen</w:t>
      </w:r>
      <w:r w:rsidR="00874FFD" w:rsidRPr="00F32511">
        <w:t xml:space="preserve"> in den Puffer</w:t>
      </w:r>
      <w:r w:rsidRPr="00F32511">
        <w:t xml:space="preserve"> (</w:t>
      </w:r>
      <w:r w:rsidR="00566BB7" w:rsidRPr="00F32511">
        <w:t xml:space="preserve">freie </w:t>
      </w:r>
      <w:r w:rsidRPr="00F32511">
        <w:t>Kapazität muss vorhanden sein, weil wir uns im Vorwärmbetrieb befinden, d.h. auf niedrigem Temperaturniveau).</w:t>
      </w:r>
      <w:r w:rsidR="00DC5089" w:rsidRPr="00F32511">
        <w:br/>
      </w:r>
    </w:p>
    <w:p w14:paraId="09628A79" w14:textId="3577B540" w:rsidR="00B838B8" w:rsidRPr="00F32511" w:rsidRDefault="00B838B8" w:rsidP="006E55DE">
      <w:pPr>
        <w:pStyle w:val="berschrift3"/>
      </w:pPr>
      <w:r w:rsidRPr="00F32511">
        <w:t>Pufferspeicher</w:t>
      </w:r>
    </w:p>
    <w:p w14:paraId="425354E9" w14:textId="79D98BA0" w:rsidR="00F5199C" w:rsidRPr="00F32511" w:rsidRDefault="00F5199C" w:rsidP="00B838B8">
      <w:r w:rsidRPr="00F32511">
        <w:t xml:space="preserve">Es wird grundsätzlich davon ausgegangen, dass die Solarthermieanlage bereits aufgeheizt ist und sich in Betrieb befindet. </w:t>
      </w:r>
    </w:p>
    <w:p w14:paraId="3F31FCFF" w14:textId="2ABA2612" w:rsidR="00B838B8" w:rsidRPr="00F32511" w:rsidRDefault="00B838B8" w:rsidP="00B838B8">
      <w:r w:rsidRPr="00F32511">
        <w:t>Für die Simulation sind folgende Parameter notwendig:</w:t>
      </w:r>
    </w:p>
    <w:p w14:paraId="7BC3938E" w14:textId="51BB654E" w:rsidR="00B838B8" w:rsidRPr="00F32511" w:rsidRDefault="006442C3" w:rsidP="00B838B8">
      <w:r w:rsidRPr="00F32511">
        <w:t>Q</w:t>
      </w:r>
      <w:r w:rsidR="00EF19A1" w:rsidRPr="00F32511">
        <w:t>P</w:t>
      </w:r>
      <w:r w:rsidRPr="00F32511">
        <w:t>_</w:t>
      </w:r>
      <w:r w:rsidR="00EF19A1" w:rsidRPr="00F32511">
        <w:t>HT</w:t>
      </w:r>
      <w:r w:rsidRPr="00F32511">
        <w:rPr>
          <w:vertAlign w:val="subscript"/>
        </w:rPr>
        <w:t>, i-1</w:t>
      </w:r>
      <w:r w:rsidRPr="00F32511">
        <w:t xml:space="preserve"> [kWh]</w:t>
      </w:r>
      <w:r w:rsidR="00EF19A1" w:rsidRPr="00F32511">
        <w:t xml:space="preserve"> </w:t>
      </w:r>
      <w:r w:rsidRPr="00F32511">
        <w:t xml:space="preserve">=  Ladung des Pufferspeichers mit </w:t>
      </w:r>
      <w:r w:rsidR="00FE16F4" w:rsidRPr="00F32511">
        <w:t>HT-W</w:t>
      </w:r>
      <w:r w:rsidRPr="00F32511">
        <w:t xml:space="preserve">ärme </w:t>
      </w:r>
      <w:r w:rsidR="00F5199C" w:rsidRPr="00F32511">
        <w:t>am Ende der</w:t>
      </w:r>
      <w:r w:rsidRPr="00F32511">
        <w:t xml:space="preserve"> Stunde i-1</w:t>
      </w:r>
      <w:r w:rsidRPr="00F32511">
        <w:br/>
      </w:r>
      <w:r w:rsidR="0000581D" w:rsidRPr="00F32511">
        <w:t>QP_VT</w:t>
      </w:r>
      <w:r w:rsidR="0000581D" w:rsidRPr="00F32511">
        <w:rPr>
          <w:vertAlign w:val="subscript"/>
        </w:rPr>
        <w:t>, i-1</w:t>
      </w:r>
      <w:r w:rsidR="0000581D" w:rsidRPr="00F32511">
        <w:t xml:space="preserve"> [kWh] =  Ladung des Pufferspeichers mit VT-Wärme am Ende der Stunde i-1</w:t>
      </w:r>
      <w:r w:rsidR="0000581D" w:rsidRPr="00F32511">
        <w:br/>
      </w:r>
      <w:r w:rsidRPr="00F32511">
        <w:t>Q</w:t>
      </w:r>
      <w:r w:rsidR="00EF19A1" w:rsidRPr="00F32511">
        <w:t>P</w:t>
      </w:r>
      <w:r w:rsidRPr="00F32511">
        <w:t>_</w:t>
      </w:r>
      <w:r w:rsidR="00EF19A1" w:rsidRPr="00F32511">
        <w:t>NT</w:t>
      </w:r>
      <w:r w:rsidRPr="00F32511">
        <w:rPr>
          <w:vertAlign w:val="subscript"/>
        </w:rPr>
        <w:t>, i-1</w:t>
      </w:r>
      <w:r w:rsidRPr="00F32511">
        <w:t xml:space="preserve"> [kWh]</w:t>
      </w:r>
      <w:r w:rsidR="00EF19A1" w:rsidRPr="00F32511">
        <w:t xml:space="preserve"> </w:t>
      </w:r>
      <w:r w:rsidRPr="00F32511">
        <w:t>=  Ladung des Pufferspeichers mit N</w:t>
      </w:r>
      <w:r w:rsidR="00FE16F4" w:rsidRPr="00F32511">
        <w:t>T-W</w:t>
      </w:r>
      <w:r w:rsidRPr="00F32511">
        <w:t xml:space="preserve">ärme </w:t>
      </w:r>
      <w:r w:rsidR="00F5199C" w:rsidRPr="00F32511">
        <w:t>am Ende der</w:t>
      </w:r>
      <w:r w:rsidRPr="00F32511">
        <w:t xml:space="preserve"> Stunde i-1</w:t>
      </w:r>
      <w:r w:rsidR="00B54C8D" w:rsidRPr="00F32511">
        <w:br/>
      </w:r>
      <w:r w:rsidR="00F5199C" w:rsidRPr="00F32511">
        <w:t>T</w:t>
      </w:r>
      <w:r w:rsidR="00EF19A1" w:rsidRPr="00F32511">
        <w:t>E</w:t>
      </w:r>
      <w:r w:rsidR="00F5199C" w:rsidRPr="00F32511">
        <w:rPr>
          <w:vertAlign w:val="subscript"/>
        </w:rPr>
        <w:t>, i-1</w:t>
      </w:r>
      <w:r w:rsidR="00F5199C" w:rsidRPr="00F32511">
        <w:t xml:space="preserve"> [°C]</w:t>
      </w:r>
      <w:r w:rsidR="00F5199C" w:rsidRPr="00F32511">
        <w:tab/>
        <w:t xml:space="preserve">=  Einspeisetemperatur für NT-Wärme am Ende der Stunde i-1 </w:t>
      </w:r>
      <w:r w:rsidR="00F5199C" w:rsidRPr="00F32511">
        <w:br/>
      </w:r>
      <w:r w:rsidR="00610EB7" w:rsidRPr="00F32511">
        <w:t>QP_MAX</w:t>
      </w:r>
      <w:r w:rsidR="00610EB7" w:rsidRPr="00F32511">
        <w:rPr>
          <w:vertAlign w:val="subscript"/>
        </w:rPr>
        <w:t xml:space="preserve"> </w:t>
      </w:r>
      <w:r w:rsidR="00EF19A1" w:rsidRPr="00F32511">
        <w:rPr>
          <w:vertAlign w:val="subscript"/>
        </w:rPr>
        <w:t>i</w:t>
      </w:r>
      <w:r w:rsidR="00147A49" w:rsidRPr="00F32511">
        <w:t xml:space="preserve"> [kWh]</w:t>
      </w:r>
      <w:r w:rsidR="00610EB7" w:rsidRPr="00F32511">
        <w:t xml:space="preserve"> </w:t>
      </w:r>
      <w:r w:rsidR="00147A49" w:rsidRPr="00F32511">
        <w:t xml:space="preserve">=  </w:t>
      </w:r>
      <w:r w:rsidR="00F53D86" w:rsidRPr="00F32511">
        <w:t>maximal</w:t>
      </w:r>
      <w:r w:rsidR="00EF19A1" w:rsidRPr="00F32511">
        <w:t xml:space="preserve"> mögliche</w:t>
      </w:r>
      <w:r w:rsidR="00147A49" w:rsidRPr="00F32511">
        <w:t xml:space="preserve"> Ladung des Pufferspeichers zur Stunde i</w:t>
      </w:r>
      <w:r w:rsidR="00147A49" w:rsidRPr="00F32511">
        <w:br/>
      </w:r>
      <w:r w:rsidR="00502C82" w:rsidRPr="00F32511">
        <w:t>Q</w:t>
      </w:r>
      <w:r w:rsidR="00EF19A1" w:rsidRPr="00F32511">
        <w:t>S_</w:t>
      </w:r>
      <w:r w:rsidR="00502C82" w:rsidRPr="00F32511">
        <w:t>PL</w:t>
      </w:r>
      <w:r w:rsidR="00502C82" w:rsidRPr="00F32511">
        <w:rPr>
          <w:vertAlign w:val="subscript"/>
        </w:rPr>
        <w:t>i</w:t>
      </w:r>
      <w:r w:rsidR="00502C82" w:rsidRPr="00F32511">
        <w:t xml:space="preserve"> [kWh]</w:t>
      </w:r>
      <w:r w:rsidR="00502C82" w:rsidRPr="00F32511">
        <w:tab/>
        <w:t>=  an den Puffer lieferbare Wärmemenge zur Stunde i</w:t>
      </w:r>
      <w:r w:rsidR="00502C82" w:rsidRPr="00F32511">
        <w:br/>
      </w:r>
    </w:p>
    <w:p w14:paraId="1900B562" w14:textId="77777777" w:rsidR="00B838B8" w:rsidRPr="00F32511" w:rsidRDefault="00B838B8" w:rsidP="00B838B8">
      <w:r w:rsidRPr="00F32511">
        <w:t>Zu berechnen sind folgende Werte (für jede Stunde des Jahres):</w:t>
      </w:r>
    </w:p>
    <w:p w14:paraId="2B874512" w14:textId="7AAC1B04" w:rsidR="00976D0C" w:rsidRPr="00F32511" w:rsidRDefault="006442C3" w:rsidP="007A0F7A">
      <w:r w:rsidRPr="00F32511">
        <w:lastRenderedPageBreak/>
        <w:t>Q</w:t>
      </w:r>
      <w:r w:rsidR="00EF19A1" w:rsidRPr="00F32511">
        <w:t>P</w:t>
      </w:r>
      <w:r w:rsidRPr="00F32511">
        <w:t>_</w:t>
      </w:r>
      <w:r w:rsidR="00EF19A1" w:rsidRPr="00F32511">
        <w:t>HT</w:t>
      </w:r>
      <w:r w:rsidRPr="00F32511">
        <w:rPr>
          <w:vertAlign w:val="subscript"/>
        </w:rPr>
        <w:t>, i</w:t>
      </w:r>
      <w:r w:rsidRPr="00F32511">
        <w:t xml:space="preserve"> [kWh]</w:t>
      </w:r>
      <w:r w:rsidR="00EF19A1" w:rsidRPr="00F32511">
        <w:t xml:space="preserve"> </w:t>
      </w:r>
      <w:r w:rsidRPr="00F32511">
        <w:t xml:space="preserve">=  Ladung des Pufferspeichers mit </w:t>
      </w:r>
      <w:r w:rsidR="00FE16F4" w:rsidRPr="00F32511">
        <w:t xml:space="preserve">HT-Wärme </w:t>
      </w:r>
      <w:r w:rsidRPr="00F32511">
        <w:t>zur Stunde i</w:t>
      </w:r>
      <w:r w:rsidRPr="00F32511">
        <w:br/>
      </w:r>
      <w:r w:rsidR="0000581D" w:rsidRPr="00F32511">
        <w:t>QP_VT</w:t>
      </w:r>
      <w:r w:rsidR="0000581D" w:rsidRPr="00F32511">
        <w:rPr>
          <w:vertAlign w:val="subscript"/>
        </w:rPr>
        <w:t>, i</w:t>
      </w:r>
      <w:r w:rsidR="0000581D" w:rsidRPr="00F32511">
        <w:t xml:space="preserve"> [kWh] =  Ladung des Pufferspeichers mit VT-Wärme am Ende der Stunde i</w:t>
      </w:r>
      <w:r w:rsidR="0000581D" w:rsidRPr="00F32511">
        <w:br/>
      </w:r>
      <w:r w:rsidRPr="00F32511">
        <w:t>Q</w:t>
      </w:r>
      <w:r w:rsidR="00EF19A1" w:rsidRPr="00F32511">
        <w:t>P</w:t>
      </w:r>
      <w:r w:rsidRPr="00F32511">
        <w:t>_</w:t>
      </w:r>
      <w:r w:rsidR="00EF19A1" w:rsidRPr="00F32511">
        <w:t>NT</w:t>
      </w:r>
      <w:r w:rsidRPr="00F32511">
        <w:rPr>
          <w:vertAlign w:val="subscript"/>
        </w:rPr>
        <w:t>, i</w:t>
      </w:r>
      <w:r w:rsidRPr="00F32511">
        <w:t xml:space="preserve"> [kWh]</w:t>
      </w:r>
      <w:r w:rsidR="00EF19A1" w:rsidRPr="00F32511">
        <w:t xml:space="preserve"> </w:t>
      </w:r>
      <w:r w:rsidRPr="00F32511">
        <w:t xml:space="preserve">=  Ladung des Pufferspeichers mit </w:t>
      </w:r>
      <w:r w:rsidR="00FE16F4" w:rsidRPr="00F32511">
        <w:t xml:space="preserve">NT-Wärme </w:t>
      </w:r>
      <w:r w:rsidRPr="00F32511">
        <w:t>zur Stunde i</w:t>
      </w:r>
      <w:r w:rsidR="00B54C8D" w:rsidRPr="00F32511">
        <w:br/>
      </w:r>
      <w:r w:rsidR="00EF19A1" w:rsidRPr="00F32511">
        <w:t>HTV</w:t>
      </w:r>
      <w:r w:rsidR="00EF19A1" w:rsidRPr="00F32511">
        <w:rPr>
          <w:vertAlign w:val="subscript"/>
        </w:rPr>
        <w:t>i</w:t>
      </w:r>
      <w:r w:rsidR="00EF19A1" w:rsidRPr="00F32511">
        <w:t xml:space="preserve"> [%]</w:t>
      </w:r>
      <w:r w:rsidR="00EF19A1" w:rsidRPr="00F32511">
        <w:tab/>
        <w:t xml:space="preserve">=  QP_HT / </w:t>
      </w:r>
      <w:r w:rsidR="0068464D" w:rsidRPr="00F32511">
        <w:t>KAP</w:t>
      </w:r>
      <w:r w:rsidR="00EF19A1" w:rsidRPr="00F32511">
        <w:t xml:space="preserve"> = Verfügbarer Anteil des Puffervolumens für </w:t>
      </w:r>
      <w:r w:rsidR="0068464D" w:rsidRPr="00F32511">
        <w:t>H</w:t>
      </w:r>
      <w:r w:rsidR="00EF19A1" w:rsidRPr="00F32511">
        <w:t>T-Wärme</w:t>
      </w:r>
      <w:r w:rsidR="00EF19A1" w:rsidRPr="00F32511">
        <w:br/>
      </w:r>
      <w:r w:rsidR="00DC0CF2" w:rsidRPr="00F32511">
        <w:t>NT</w:t>
      </w:r>
      <w:r w:rsidR="0068464D" w:rsidRPr="00F32511">
        <w:t>V</w:t>
      </w:r>
      <w:r w:rsidR="00DC0CF2" w:rsidRPr="00F32511">
        <w:rPr>
          <w:vertAlign w:val="subscript"/>
        </w:rPr>
        <w:t>i</w:t>
      </w:r>
      <w:r w:rsidR="00DC0CF2" w:rsidRPr="00F32511">
        <w:t xml:space="preserve"> [%]</w:t>
      </w:r>
      <w:r w:rsidR="00DC0CF2" w:rsidRPr="00F32511">
        <w:tab/>
        <w:t xml:space="preserve">=  1 - </w:t>
      </w:r>
      <w:r w:rsidR="0068464D" w:rsidRPr="00F32511">
        <w:t>HTV</w:t>
      </w:r>
      <w:r w:rsidR="00DC0CF2" w:rsidRPr="00F32511">
        <w:t xml:space="preserve"> = Verfügbarer Anteil des Puffervolumens für NT-Wärme</w:t>
      </w:r>
      <w:r w:rsidR="0068464D" w:rsidRPr="00F32511">
        <w:br/>
        <w:t>QP100 [kWh] = Ladung in kWh, die einem Füllgrad von 100 % entspricht</w:t>
      </w:r>
      <w:r w:rsidR="00DC0CF2" w:rsidRPr="00F32511">
        <w:br/>
      </w:r>
      <w:r w:rsidR="0068464D" w:rsidRPr="00F32511">
        <w:t>QP100_NT [kWh] = Ladung in kWh, die einem NT-Füllgrad von 100 % entspricht</w:t>
      </w:r>
      <w:r w:rsidR="0068464D" w:rsidRPr="00F32511">
        <w:br/>
      </w:r>
      <w:r w:rsidR="00C16EE1" w:rsidRPr="00F32511">
        <w:t>FG</w:t>
      </w:r>
      <w:r w:rsidR="003D3D95" w:rsidRPr="00F32511">
        <w:rPr>
          <w:vertAlign w:val="subscript"/>
        </w:rPr>
        <w:t xml:space="preserve"> i</w:t>
      </w:r>
      <w:r w:rsidR="00C16EE1" w:rsidRPr="00F32511">
        <w:t xml:space="preserve"> [%]</w:t>
      </w:r>
      <w:r w:rsidR="00C16EE1" w:rsidRPr="00F32511">
        <w:tab/>
        <w:t xml:space="preserve">=  </w:t>
      </w:r>
      <w:r w:rsidR="0000581D" w:rsidRPr="00F32511">
        <w:t>(QP_VT</w:t>
      </w:r>
      <w:r w:rsidR="0000581D" w:rsidRPr="00F32511">
        <w:rPr>
          <w:vertAlign w:val="subscript"/>
        </w:rPr>
        <w:t>i</w:t>
      </w:r>
      <w:r w:rsidR="0000581D" w:rsidRPr="00F32511">
        <w:t xml:space="preserve"> + </w:t>
      </w:r>
      <w:r w:rsidR="00C16EE1" w:rsidRPr="00F32511">
        <w:t>Q</w:t>
      </w:r>
      <w:r w:rsidR="0068464D" w:rsidRPr="00F32511">
        <w:t>P</w:t>
      </w:r>
      <w:r w:rsidR="00C16EE1" w:rsidRPr="00F32511">
        <w:t>_</w:t>
      </w:r>
      <w:r w:rsidR="0068464D" w:rsidRPr="00F32511">
        <w:t>NT</w:t>
      </w:r>
      <w:r w:rsidR="00C16EE1" w:rsidRPr="00F32511">
        <w:rPr>
          <w:vertAlign w:val="subscript"/>
        </w:rPr>
        <w:t>i</w:t>
      </w:r>
      <w:r w:rsidR="0000581D" w:rsidRPr="00F32511">
        <w:t xml:space="preserve">) </w:t>
      </w:r>
      <w:r w:rsidR="00C16EE1" w:rsidRPr="00F32511">
        <w:t>/ Q</w:t>
      </w:r>
      <w:r w:rsidR="0068464D" w:rsidRPr="00F32511">
        <w:t>P</w:t>
      </w:r>
      <w:r w:rsidR="00EA2ED0" w:rsidRPr="00F32511">
        <w:t>100</w:t>
      </w:r>
      <w:r w:rsidR="0068464D" w:rsidRPr="00F32511">
        <w:t>_NT</w:t>
      </w:r>
      <w:r w:rsidR="00C16EE1" w:rsidRPr="00F32511">
        <w:t xml:space="preserve">  =  </w:t>
      </w:r>
      <w:r w:rsidR="00DC0CF2" w:rsidRPr="00F32511">
        <w:t>NT-</w:t>
      </w:r>
      <w:r w:rsidR="00C16EE1" w:rsidRPr="00F32511">
        <w:t xml:space="preserve">Füllgrad des Pufferspeichers </w:t>
      </w:r>
      <w:r w:rsidR="003D3D95" w:rsidRPr="00F32511">
        <w:t>zur Stunde i</w:t>
      </w:r>
      <w:r w:rsidR="00B838B8" w:rsidRPr="00F32511">
        <w:br/>
      </w:r>
      <w:r w:rsidR="003D3D95" w:rsidRPr="00F32511">
        <w:t>T</w:t>
      </w:r>
      <w:r w:rsidR="0068464D" w:rsidRPr="00F32511">
        <w:t>E</w:t>
      </w:r>
      <w:r w:rsidR="003D3D95" w:rsidRPr="00F32511">
        <w:rPr>
          <w:vertAlign w:val="subscript"/>
        </w:rPr>
        <w:t>i</w:t>
      </w:r>
      <w:r w:rsidR="003D3D95" w:rsidRPr="00F32511">
        <w:t xml:space="preserve"> [°C]</w:t>
      </w:r>
      <w:r w:rsidR="003D3D95" w:rsidRPr="00F32511">
        <w:tab/>
        <w:t xml:space="preserve">=  Einspeisetemperatur für NT-Wärme zur Stunde i </w:t>
      </w:r>
      <w:r w:rsidR="00786BE0" w:rsidRPr="00F32511">
        <w:br/>
      </w:r>
      <w:r w:rsidR="003D3D95" w:rsidRPr="00F32511">
        <w:t>Q</w:t>
      </w:r>
      <w:r w:rsidR="0068464D" w:rsidRPr="00F32511">
        <w:t>S_P</w:t>
      </w:r>
      <w:r w:rsidR="003D3D95" w:rsidRPr="00F32511">
        <w:rPr>
          <w:vertAlign w:val="subscript"/>
        </w:rPr>
        <w:t>i</w:t>
      </w:r>
      <w:r w:rsidR="003D3D95" w:rsidRPr="00F32511">
        <w:t xml:space="preserve"> [kWh]</w:t>
      </w:r>
      <w:r w:rsidR="003D3D95" w:rsidRPr="00F32511">
        <w:tab/>
        <w:t xml:space="preserve">=  an den Puffer gelieferte </w:t>
      </w:r>
      <w:r w:rsidR="0068464D" w:rsidRPr="00F32511">
        <w:t xml:space="preserve">solare </w:t>
      </w:r>
      <w:r w:rsidR="003D3D95" w:rsidRPr="00F32511">
        <w:t>Wärmemenge zur Stunde i</w:t>
      </w:r>
      <w:r w:rsidR="003D3D95" w:rsidRPr="00F32511">
        <w:br/>
      </w:r>
      <w:r w:rsidR="00B838B8" w:rsidRPr="00F32511">
        <w:br/>
        <w:t>Start:</w:t>
      </w:r>
      <w:r w:rsidR="00B838B8" w:rsidRPr="00F32511">
        <w:tab/>
        <w:t>i = 1, d.h. 1. Januar, 0 Uhr</w:t>
      </w:r>
    </w:p>
    <w:p w14:paraId="2BE69120" w14:textId="55A1048C" w:rsidR="007A0F7A" w:rsidRPr="00F32511" w:rsidRDefault="00FE16F4" w:rsidP="001F6E84">
      <w:r w:rsidRPr="00F32511">
        <w:t>Ziel-</w:t>
      </w:r>
      <w:r w:rsidR="00147A49" w:rsidRPr="00F32511">
        <w:t>Ladung</w:t>
      </w:r>
      <w:r w:rsidR="00941932" w:rsidRPr="00F32511">
        <w:t xml:space="preserve"> des Puffer</w:t>
      </w:r>
      <w:r w:rsidR="00147A49" w:rsidRPr="00F32511">
        <w:t>s</w:t>
      </w:r>
      <w:r w:rsidR="00941932" w:rsidRPr="00F32511">
        <w:t xml:space="preserve">: </w:t>
      </w:r>
      <w:r w:rsidRPr="00F32511">
        <w:t>50 %</w:t>
      </w:r>
      <w:r w:rsidR="007A0F7A" w:rsidRPr="00F32511">
        <w:br/>
      </w:r>
      <w:r w:rsidR="00941932" w:rsidRPr="00F32511">
        <w:t xml:space="preserve">Ladung des Pufferspeichers mit </w:t>
      </w:r>
      <w:r w:rsidRPr="00F32511">
        <w:t>HT-Wärme</w:t>
      </w:r>
      <w:r w:rsidR="00941932" w:rsidRPr="00F32511">
        <w:t>: ?? kWh (entspricht 50 %)</w:t>
      </w:r>
      <w:r w:rsidR="00941932" w:rsidRPr="00F32511">
        <w:br/>
      </w:r>
      <w:r w:rsidR="006442C3" w:rsidRPr="00F32511">
        <w:t xml:space="preserve">Ladung des Pufferspeichers mit </w:t>
      </w:r>
      <w:r w:rsidRPr="00F32511">
        <w:t>NT-Wärme</w:t>
      </w:r>
      <w:r w:rsidR="006442C3" w:rsidRPr="00F32511">
        <w:t>: 0</w:t>
      </w:r>
      <w:r w:rsidR="001F6E84" w:rsidRPr="00F32511">
        <w:t xml:space="preserve"> </w:t>
      </w:r>
      <w:r w:rsidR="00941932" w:rsidRPr="00F32511">
        <w:t>kWh</w:t>
      </w:r>
      <w:r w:rsidR="006442C3" w:rsidRPr="00F32511">
        <w:br/>
      </w:r>
      <w:r w:rsidR="001F6E84" w:rsidRPr="00F32511">
        <w:t xml:space="preserve">Einspeisetemperatur </w:t>
      </w:r>
      <w:r w:rsidR="006442C3" w:rsidRPr="00F32511">
        <w:t xml:space="preserve">der </w:t>
      </w:r>
      <w:r w:rsidRPr="00F32511">
        <w:t>NT-Wärme</w:t>
      </w:r>
      <w:r w:rsidR="007A0F7A" w:rsidRPr="00F32511">
        <w:t xml:space="preserve">: </w:t>
      </w:r>
      <w:r w:rsidR="001F6E84" w:rsidRPr="00F32511">
        <w:t>Rück</w:t>
      </w:r>
      <w:r w:rsidR="007A0F7A" w:rsidRPr="00F32511">
        <w:t>lauftemperatur</w:t>
      </w:r>
      <w:r w:rsidR="007A0F7A" w:rsidRPr="00F32511">
        <w:br/>
      </w:r>
      <w:r w:rsidR="00976D0C" w:rsidRPr="00F32511">
        <w:t>A</w:t>
      </w:r>
      <w:r w:rsidR="007A0F7A" w:rsidRPr="00F32511">
        <w:t xml:space="preserve">n den Puffer lieferbare </w:t>
      </w:r>
      <w:r w:rsidR="00976D0C" w:rsidRPr="00F32511">
        <w:t>Solar-</w:t>
      </w:r>
      <w:r w:rsidR="007A0F7A" w:rsidRPr="00F32511">
        <w:t>Wärmemenge</w:t>
      </w:r>
      <w:r w:rsidR="00976D0C" w:rsidRPr="00F32511">
        <w:t>: 0 kWh</w:t>
      </w:r>
    </w:p>
    <w:p w14:paraId="3B5631BA" w14:textId="446B4981" w:rsidR="00B838B8" w:rsidRPr="00F32511" w:rsidRDefault="00B838B8" w:rsidP="00B838B8">
      <w:r w:rsidRPr="00F32511">
        <w:br/>
        <w:t>Schritt i:</w:t>
      </w:r>
    </w:p>
    <w:p w14:paraId="3AE64D8D" w14:textId="1C932825" w:rsidR="00CF41A5" w:rsidRPr="00F32511" w:rsidRDefault="00A37EEC" w:rsidP="0032234E">
      <w:r w:rsidRPr="00F32511">
        <w:t>Wenn ein Hochtemperatur-Wärmeerzeuger Wärme in den Puffer einspeichert, wird einfach die Hochtemperatur-Wärme Q</w:t>
      </w:r>
      <w:r w:rsidR="0068464D" w:rsidRPr="00F32511">
        <w:t>P</w:t>
      </w:r>
      <w:r w:rsidRPr="00F32511">
        <w:t>_</w:t>
      </w:r>
      <w:r w:rsidR="0068464D" w:rsidRPr="00F32511">
        <w:t>HT</w:t>
      </w:r>
      <w:r w:rsidRPr="00F32511">
        <w:t xml:space="preserve"> um diesen Betrag erhöht. Bei der Hochtemperaturwärme wird angenommen, dass sie immer auf der maximalen Temperatur (95 °C) vorliegt.</w:t>
      </w:r>
    </w:p>
    <w:p w14:paraId="2E72CC9B" w14:textId="5A106BF2" w:rsidR="0092776D" w:rsidRPr="00F32511" w:rsidRDefault="00A06D2E" w:rsidP="0092776D">
      <w:bookmarkStart w:id="276" w:name="_Hlk129259114"/>
      <w:r w:rsidRPr="00F32511">
        <w:t>Durch den Algorithmus wird sichergestellt, dass die einzuspeichernde Solarthermie-Wärme – wenn vorhanden – auf genügend hohem Temperaturniveau ist.</w:t>
      </w:r>
      <w:r w:rsidR="00C05D4D" w:rsidRPr="00F32511">
        <w:t xml:space="preserve"> Solarthermie-Wärme wird </w:t>
      </w:r>
      <w:r w:rsidR="003E1D3E" w:rsidRPr="00F32511">
        <w:t xml:space="preserve">im Normalfall </w:t>
      </w:r>
      <w:r w:rsidR="00C05D4D" w:rsidRPr="00F32511">
        <w:t>als NT-</w:t>
      </w:r>
      <w:bookmarkEnd w:id="276"/>
      <w:r w:rsidRPr="00F32511">
        <w:t xml:space="preserve">Wärme </w:t>
      </w:r>
      <w:r w:rsidR="00F46651" w:rsidRPr="00F32511">
        <w:t xml:space="preserve">(Vorwärmbetrieb) oder </w:t>
      </w:r>
      <w:r w:rsidR="002743DC" w:rsidRPr="00F32511">
        <w:t>V</w:t>
      </w:r>
      <w:r w:rsidR="00F46651" w:rsidRPr="00F32511">
        <w:t xml:space="preserve">T-Wärme (Zieltemperaturbetrieb) </w:t>
      </w:r>
      <w:r w:rsidR="003E1D3E" w:rsidRPr="00F32511">
        <w:t xml:space="preserve">in den NT-Bereich </w:t>
      </w:r>
      <w:r w:rsidR="00C05D4D" w:rsidRPr="00F32511">
        <w:t>eingespeichert</w:t>
      </w:r>
      <w:r w:rsidR="00F46651" w:rsidRPr="00F32511">
        <w:t>.</w:t>
      </w:r>
      <w:r w:rsidR="00F46651" w:rsidRPr="00F32511" w:rsidDel="00F46651">
        <w:t xml:space="preserve"> </w:t>
      </w:r>
      <w:r w:rsidR="003E1D3E" w:rsidRPr="00F32511">
        <w:t>Nur bei Überhitzung wird in den HT-Bereich eingespeichert.</w:t>
      </w:r>
    </w:p>
    <w:p w14:paraId="17B14C53" w14:textId="1A6A4F78" w:rsidR="00602033" w:rsidRPr="00F32511" w:rsidRDefault="00602033" w:rsidP="00B838B8">
      <w:r w:rsidRPr="00F32511">
        <w:t>Am Ende wird immer ermittelt, wie hoch das Einspeisetemperaturniveau für Wärme</w:t>
      </w:r>
      <w:r w:rsidR="00A37EEC" w:rsidRPr="00F32511">
        <w:t xml:space="preserve"> T</w:t>
      </w:r>
      <w:r w:rsidR="0068464D" w:rsidRPr="00F32511">
        <w:t>E</w:t>
      </w:r>
      <w:r w:rsidRPr="00F32511">
        <w:t xml:space="preserve"> im Puffer ist</w:t>
      </w:r>
      <w:r w:rsidR="00A37EEC" w:rsidRPr="00F32511">
        <w:t xml:space="preserve"> (s.u.)</w:t>
      </w:r>
      <w:r w:rsidRPr="00F32511">
        <w:t xml:space="preserve">. Es kann gleichbleiben (z.B. wenn nichts aus- oder eingespeichert wird oder wenn der Ladestand gering ist), fallen (wenn viel ausgespeichert wird) oder steigen (wenn bei hohem Ladestand weiter eingespeichert wird). In den meisten Fällen wird </w:t>
      </w:r>
      <w:r w:rsidR="00A37EEC" w:rsidRPr="00F32511">
        <w:t>T</w:t>
      </w:r>
      <w:r w:rsidR="0068464D" w:rsidRPr="00F32511">
        <w:t>E</w:t>
      </w:r>
      <w:r w:rsidRPr="00F32511">
        <w:t xml:space="preserve"> </w:t>
      </w:r>
      <w:r w:rsidR="00A37EEC" w:rsidRPr="00F32511">
        <w:t xml:space="preserve">der </w:t>
      </w:r>
      <w:r w:rsidRPr="00F32511">
        <w:t>Rücklauftemperatur</w:t>
      </w:r>
      <w:r w:rsidR="00A37EEC" w:rsidRPr="00F32511">
        <w:t xml:space="preserve"> </w:t>
      </w:r>
      <w:r w:rsidRPr="00F32511">
        <w:t>en</w:t>
      </w:r>
      <w:r w:rsidR="00A37EEC" w:rsidRPr="00F32511">
        <w:t>tsprechen</w:t>
      </w:r>
      <w:r w:rsidRPr="00F32511">
        <w:t xml:space="preserve">. </w:t>
      </w:r>
      <w:r w:rsidR="00A37EEC" w:rsidRPr="00F32511">
        <w:t>Abhängig von T</w:t>
      </w:r>
      <w:r w:rsidR="0068464D" w:rsidRPr="00F32511">
        <w:t>E</w:t>
      </w:r>
      <w:r w:rsidR="00A37EEC" w:rsidRPr="00F32511">
        <w:t xml:space="preserve"> muss dann ggf. die notwendige Temperatur im Kollektorfeld verändert werden, bei einer Erhöhung würde </w:t>
      </w:r>
      <w:r w:rsidR="00F76915" w:rsidRPr="00F32511">
        <w:t>sich auch die Kollektormitteltemperatur erhöhen</w:t>
      </w:r>
      <w:r w:rsidR="00A37EEC" w:rsidRPr="00F32511">
        <w:t xml:space="preserve">. </w:t>
      </w:r>
    </w:p>
    <w:p w14:paraId="25386036" w14:textId="49979CE3" w:rsidR="000F6671" w:rsidRPr="00F32511" w:rsidRDefault="00A37EEC" w:rsidP="00B838B8">
      <w:r w:rsidRPr="00F32511">
        <w:t xml:space="preserve">Durch diese Vorgehensweise </w:t>
      </w:r>
      <w:r w:rsidR="00A06D2E" w:rsidRPr="00F32511">
        <w:t>wird</w:t>
      </w:r>
      <w:r w:rsidRPr="00F32511">
        <w:t xml:space="preserve"> sichergestellt, dass nur NT-</w:t>
      </w:r>
      <w:r w:rsidR="000F6671" w:rsidRPr="00F32511">
        <w:t xml:space="preserve">Wärme auf </w:t>
      </w:r>
      <w:r w:rsidRPr="00F32511">
        <w:t>genügend hohem</w:t>
      </w:r>
      <w:r w:rsidR="000F6671" w:rsidRPr="00F32511">
        <w:t xml:space="preserve"> Niveau eingespeist w</w:t>
      </w:r>
      <w:r w:rsidRPr="00F32511">
        <w:t>ird</w:t>
      </w:r>
      <w:r w:rsidR="000F6671" w:rsidRPr="00F32511">
        <w:t>.</w:t>
      </w:r>
      <w:r w:rsidR="00980C38" w:rsidRPr="00F32511">
        <w:t xml:space="preserve"> Vereinfacht wird angenommen, dass die gesamte Niedertemperatur-Wärme im Puffer auf dem gleichen Temperaturniveau liegt.</w:t>
      </w:r>
      <w:r w:rsidRPr="00F32511">
        <w:t xml:space="preserve"> Somit kann auch NT-Wärme einfach addiert werden.</w:t>
      </w:r>
    </w:p>
    <w:p w14:paraId="6DC88D86" w14:textId="2A58B19B" w:rsidR="00A21EA5" w:rsidRPr="00F32511" w:rsidRDefault="00A21EA5" w:rsidP="00B838B8">
      <w:r w:rsidRPr="00F32511">
        <w:t xml:space="preserve">Nach oben begrenzt wird die Einspeicherung durch die maximale Kapazität des Pufferspeichers. </w:t>
      </w:r>
    </w:p>
    <w:p w14:paraId="2E4AB6EE" w14:textId="25A37E33" w:rsidR="003A034E" w:rsidRPr="00F32511" w:rsidRDefault="007D4E5A" w:rsidP="00B838B8">
      <w:r w:rsidRPr="00F32511">
        <w:lastRenderedPageBreak/>
        <w:t xml:space="preserve">Das aktuelle </w:t>
      </w:r>
      <w:r w:rsidR="00D16F17" w:rsidRPr="00F32511">
        <w:t>T</w:t>
      </w:r>
      <w:r w:rsidRPr="00F32511">
        <w:t xml:space="preserve">emperaturniveau </w:t>
      </w:r>
      <w:r w:rsidR="00D16F17" w:rsidRPr="00F32511">
        <w:t>am unteren Ende des Puffers</w:t>
      </w:r>
      <w:r w:rsidRPr="00F32511">
        <w:t xml:space="preserve"> lässt sich nach SCFW folgendermaßen anhand de</w:t>
      </w:r>
      <w:r w:rsidR="003D3D95" w:rsidRPr="00F32511">
        <w:t>s</w:t>
      </w:r>
      <w:r w:rsidRPr="00F32511">
        <w:t xml:space="preserve"> aktuellen </w:t>
      </w:r>
      <w:r w:rsidR="003D3D95" w:rsidRPr="00F32511">
        <w:t>Füllgrads</w:t>
      </w:r>
      <w:r w:rsidRPr="00F32511">
        <w:t xml:space="preserve"> abschätzen</w:t>
      </w:r>
      <w:r w:rsidR="003A034E" w:rsidRPr="00F32511">
        <w:t>:</w:t>
      </w:r>
    </w:p>
    <w:p w14:paraId="5F3E6CDC" w14:textId="6E77D3BE" w:rsidR="003A034E" w:rsidRPr="00F32511" w:rsidRDefault="003A034E" w:rsidP="003A034E">
      <w:r w:rsidRPr="00F32511">
        <w:rPr>
          <w:b/>
          <w:bCs/>
        </w:rPr>
        <w:t>FG &lt; 80 %:</w:t>
      </w:r>
      <w:r w:rsidRPr="00F32511">
        <w:tab/>
        <w:t>T</w:t>
      </w:r>
      <w:r w:rsidR="0068464D" w:rsidRPr="00F32511">
        <w:t>E</w:t>
      </w:r>
      <w:r w:rsidRPr="00F32511">
        <w:t xml:space="preserve"> = TR + 5/12 * (TV-TR) * FG</w:t>
      </w:r>
    </w:p>
    <w:p w14:paraId="26C6577F" w14:textId="32B31FAB" w:rsidR="00701CB8" w:rsidRPr="00F32511" w:rsidRDefault="003A034E" w:rsidP="00566F40">
      <w:pPr>
        <w:rPr>
          <w:b/>
          <w:bCs/>
        </w:rPr>
      </w:pPr>
      <w:r w:rsidRPr="00F32511">
        <w:rPr>
          <w:b/>
          <w:bCs/>
        </w:rPr>
        <w:t>FG ≥ 80 %:</w:t>
      </w:r>
      <w:r w:rsidRPr="00F32511">
        <w:rPr>
          <w:b/>
          <w:bCs/>
        </w:rPr>
        <w:tab/>
      </w:r>
      <w:r w:rsidRPr="00F32511">
        <w:t>T</w:t>
      </w:r>
      <w:r w:rsidR="0068464D" w:rsidRPr="00F32511">
        <w:t>E</w:t>
      </w:r>
      <w:r w:rsidRPr="00F32511">
        <w:t xml:space="preserve"> = TR + 1/3 * (TV-TR) * (10 * FG - 7)  </w:t>
      </w:r>
    </w:p>
    <w:p w14:paraId="006756B5" w14:textId="68FC012F" w:rsidR="00566F40" w:rsidRPr="00F32511" w:rsidRDefault="008E6888" w:rsidP="00566F40">
      <w:r w:rsidRPr="00F32511">
        <w:t>Die Formel wurde für Speicher entwickelt, in die nur Solarthermieanlagen einspeichern. Daher erscheint es am plausibelsten, den durch HT-Wärme belegten Speicherplatz als nicht existent zu werten und den Füllgrad auf das verbleibende Volumen anzuwenden.</w:t>
      </w:r>
    </w:p>
    <w:p w14:paraId="3A308542" w14:textId="6F9E284A" w:rsidR="00E244FE" w:rsidRPr="00F32511" w:rsidRDefault="00997EAD" w:rsidP="00383635">
      <w:pPr>
        <w:rPr>
          <w:b/>
          <w:bCs/>
        </w:rPr>
      </w:pPr>
      <w:r w:rsidRPr="00F32511">
        <w:rPr>
          <w:b/>
          <w:bCs/>
        </w:rPr>
        <w:t>Ausnahme</w:t>
      </w:r>
    </w:p>
    <w:p w14:paraId="1B516B87" w14:textId="04A13342" w:rsidR="008E6888" w:rsidRPr="00F32511" w:rsidRDefault="00292F8D" w:rsidP="00383635">
      <w:r w:rsidRPr="00F32511">
        <w:t xml:space="preserve">Wenn die untere Einspeisetemperatur die Vorlauftemperatur </w:t>
      </w:r>
      <w:r w:rsidR="00195B6F" w:rsidRPr="00F32511">
        <w:t>erreicht (Füllgrad 100 %)</w:t>
      </w:r>
      <w:r w:rsidRPr="00F32511">
        <w:t xml:space="preserve">, </w:t>
      </w:r>
      <w:r w:rsidR="00E244FE" w:rsidRPr="00F32511">
        <w:t>wird der gesamte Speicher (inklusive HT-Wärme) verwendet und es wird zur Ermittlung des Füllstands für TV die maximale Ladetemperatur verwendet.</w:t>
      </w:r>
    </w:p>
    <w:p w14:paraId="3909ED72" w14:textId="77777777" w:rsidR="00311399" w:rsidRPr="00F32511" w:rsidRDefault="00311399" w:rsidP="00383635">
      <w:pPr>
        <w:rPr>
          <w:b/>
          <w:bCs/>
        </w:rPr>
      </w:pPr>
    </w:p>
    <w:p w14:paraId="12881C7E" w14:textId="0A42A03D" w:rsidR="003579D5" w:rsidRPr="00F32511" w:rsidRDefault="003579D5" w:rsidP="00383635">
      <w:pPr>
        <w:rPr>
          <w:b/>
          <w:bCs/>
        </w:rPr>
      </w:pPr>
      <w:r w:rsidRPr="00F32511">
        <w:rPr>
          <w:b/>
          <w:bCs/>
        </w:rPr>
        <w:t>Beispiele zur Pufferladung und -nutzung:</w:t>
      </w:r>
    </w:p>
    <w:p w14:paraId="0649F5B5" w14:textId="58869B35" w:rsidR="00AC3A15" w:rsidRPr="00F32511" w:rsidRDefault="003579D5" w:rsidP="00383635">
      <w:pPr>
        <w:rPr>
          <w:lang w:val="en-GB"/>
        </w:rPr>
      </w:pPr>
      <w:r w:rsidRPr="00F32511">
        <w:rPr>
          <w:lang w:val="en-GB"/>
        </w:rPr>
        <w:t>TV</w:t>
      </w:r>
      <w:r w:rsidRPr="00F32511">
        <w:rPr>
          <w:lang w:val="en-GB"/>
        </w:rPr>
        <w:tab/>
        <w:t xml:space="preserve">=  </w:t>
      </w:r>
      <w:r w:rsidR="00566BB7" w:rsidRPr="00F32511">
        <w:rPr>
          <w:lang w:val="en-GB"/>
        </w:rPr>
        <w:t>55</w:t>
      </w:r>
      <w:r w:rsidRPr="00F32511">
        <w:rPr>
          <w:lang w:val="en-GB"/>
        </w:rPr>
        <w:t xml:space="preserve"> °C</w:t>
      </w:r>
      <w:r w:rsidRPr="00F32511">
        <w:rPr>
          <w:lang w:val="en-GB"/>
        </w:rPr>
        <w:br/>
        <w:t>TR</w:t>
      </w:r>
      <w:r w:rsidRPr="00F32511">
        <w:rPr>
          <w:lang w:val="en-GB"/>
        </w:rPr>
        <w:tab/>
        <w:t xml:space="preserve">=  </w:t>
      </w:r>
      <w:r w:rsidR="00566BB7" w:rsidRPr="00F32511">
        <w:rPr>
          <w:lang w:val="en-GB"/>
        </w:rPr>
        <w:t>35</w:t>
      </w:r>
      <w:r w:rsidRPr="00F32511">
        <w:rPr>
          <w:lang w:val="en-GB"/>
        </w:rPr>
        <w:t xml:space="preserve"> °C</w:t>
      </w:r>
      <w:r w:rsidR="004A6EFB" w:rsidRPr="00F32511">
        <w:rPr>
          <w:lang w:val="en-GB"/>
        </w:rPr>
        <w:br/>
        <w:t>TD</w:t>
      </w:r>
      <w:r w:rsidR="004A6EFB" w:rsidRPr="00F32511">
        <w:rPr>
          <w:lang w:val="en-GB"/>
        </w:rPr>
        <w:tab/>
        <w:t>=  6 K</w:t>
      </w:r>
      <w:r w:rsidR="004A6EFB" w:rsidRPr="00F32511">
        <w:rPr>
          <w:lang w:val="en-GB"/>
        </w:rPr>
        <w:br/>
        <w:t>UEH</w:t>
      </w:r>
      <w:r w:rsidR="004A6EFB" w:rsidRPr="00F32511">
        <w:rPr>
          <w:lang w:val="en-GB"/>
        </w:rPr>
        <w:tab/>
        <w:t>=  4 K</w:t>
      </w:r>
      <w:r w:rsidR="004A6EFB" w:rsidRPr="00F32511">
        <w:rPr>
          <w:lang w:val="en-GB"/>
        </w:rPr>
        <w:br/>
      </w:r>
      <w:r w:rsidR="00610EB7" w:rsidRPr="00F32511">
        <w:rPr>
          <w:lang w:val="en-GB"/>
        </w:rPr>
        <w:t xml:space="preserve">QP_MAX </w:t>
      </w:r>
      <w:r w:rsidR="00B20DDC" w:rsidRPr="00F32511">
        <w:rPr>
          <w:lang w:val="en-GB"/>
        </w:rPr>
        <w:t>=  120 kWh</w:t>
      </w:r>
      <w:r w:rsidR="00566BB7" w:rsidRPr="00F32511">
        <w:rPr>
          <w:lang w:val="en-GB"/>
        </w:rPr>
        <w:br/>
        <w:t>TP_MAX = 95 °C</w:t>
      </w:r>
    </w:p>
    <w:p w14:paraId="47DC552E" w14:textId="2BDEEC5E" w:rsidR="00AC3A15" w:rsidRPr="00F32511" w:rsidRDefault="007C11C0" w:rsidP="00383635">
      <w:r w:rsidRPr="00F32511">
        <w:t xml:space="preserve">Wenn die Puffertemperatur überall TR beträgt, ist er mit 0 kWh geladen. </w:t>
      </w:r>
      <w:r w:rsidR="00AC3A15" w:rsidRPr="00F32511">
        <w:t>Die 120 kWh korrespondieren also zu einer Spreizung von</w:t>
      </w:r>
      <w:r w:rsidR="002F0F03" w:rsidRPr="00F32511">
        <w:t xml:space="preserve"> </w:t>
      </w:r>
      <w:r w:rsidR="00840D8B" w:rsidRPr="00F32511">
        <w:t>95</w:t>
      </w:r>
      <w:r w:rsidR="002F0F03" w:rsidRPr="00F32511">
        <w:t xml:space="preserve"> °C – </w:t>
      </w:r>
      <w:r w:rsidR="00840D8B" w:rsidRPr="00F32511">
        <w:t>35</w:t>
      </w:r>
      <w:r w:rsidR="002F0F03" w:rsidRPr="00F32511">
        <w:t xml:space="preserve"> °C = </w:t>
      </w:r>
      <w:r w:rsidR="00AC3A15" w:rsidRPr="00F32511">
        <w:t xml:space="preserve">60 K. </w:t>
      </w:r>
      <w:r w:rsidR="002F0F03" w:rsidRPr="00F32511">
        <w:t>Sollte</w:t>
      </w:r>
      <w:r w:rsidR="00AC3A15" w:rsidRPr="00F32511">
        <w:t xml:space="preserve"> sich die Rücklauftemperatur </w:t>
      </w:r>
      <w:r w:rsidR="002F0F03" w:rsidRPr="00F32511">
        <w:t>z.B. im Sommerbetrieb ändern</w:t>
      </w:r>
      <w:r w:rsidR="00AC3A15" w:rsidRPr="00F32511">
        <w:t>, muss Q</w:t>
      </w:r>
      <w:r w:rsidR="00840D8B" w:rsidRPr="00F32511">
        <w:t>P_MAX</w:t>
      </w:r>
      <w:r w:rsidR="00AC3A15" w:rsidRPr="00F32511">
        <w:t xml:space="preserve"> entsprechend angepasst werden:</w:t>
      </w:r>
    </w:p>
    <w:p w14:paraId="481934BB" w14:textId="3FB7AC35" w:rsidR="00F53D86" w:rsidRPr="00F32511" w:rsidRDefault="00AC3A15" w:rsidP="00383635">
      <w:r w:rsidRPr="00F32511">
        <w:t xml:space="preserve">Beispiel: TR neu = 30 °C </w:t>
      </w:r>
      <w:r w:rsidRPr="00F32511">
        <w:sym w:font="Wingdings" w:char="F0E0"/>
      </w:r>
      <w:r w:rsidRPr="00F32511">
        <w:t xml:space="preserve"> </w:t>
      </w:r>
      <w:r w:rsidR="00610EB7" w:rsidRPr="00F32511">
        <w:t xml:space="preserve">QP_MAX </w:t>
      </w:r>
      <w:r w:rsidRPr="00F32511">
        <w:t>= (</w:t>
      </w:r>
      <w:r w:rsidR="00840D8B" w:rsidRPr="00F32511">
        <w:t>95</w:t>
      </w:r>
      <w:r w:rsidRPr="00F32511">
        <w:t>-30)/(</w:t>
      </w:r>
      <w:r w:rsidR="00840D8B" w:rsidRPr="00F32511">
        <w:t>95</w:t>
      </w:r>
      <w:r w:rsidRPr="00F32511">
        <w:t>-</w:t>
      </w:r>
      <w:r w:rsidR="00840D8B" w:rsidRPr="00F32511">
        <w:t>35</w:t>
      </w:r>
      <w:r w:rsidRPr="00F32511">
        <w:t xml:space="preserve">) * 120 = </w:t>
      </w:r>
      <w:r w:rsidR="00837C06" w:rsidRPr="00F32511">
        <w:t>65</w:t>
      </w:r>
      <w:r w:rsidRPr="00F32511">
        <w:t>/6</w:t>
      </w:r>
      <w:r w:rsidR="00837C06" w:rsidRPr="00F32511">
        <w:t>0</w:t>
      </w:r>
      <w:r w:rsidRPr="00F32511">
        <w:t xml:space="preserve"> * 120 = 1</w:t>
      </w:r>
      <w:r w:rsidR="00837C06" w:rsidRPr="00F32511">
        <w:t>3</w:t>
      </w:r>
      <w:r w:rsidRPr="00F32511">
        <w:t>0 kWh</w:t>
      </w:r>
    </w:p>
    <w:p w14:paraId="6185AD0F" w14:textId="6B360A1F" w:rsidR="00F14A8B" w:rsidRPr="00F32511" w:rsidRDefault="00F14A8B" w:rsidP="00383635">
      <w:r w:rsidRPr="00F32511">
        <w:t>Analog muss auch die aktuelle Ladung mit Hochtemperaturwärme QP_HT angepasst werden, wenn sich die Rücklauftemperatur ändert.</w:t>
      </w:r>
    </w:p>
    <w:p w14:paraId="5229A78B" w14:textId="731251D2" w:rsidR="00F53D86" w:rsidRPr="00F32511" w:rsidRDefault="00F53D86" w:rsidP="00383635">
      <w:r w:rsidRPr="00F32511">
        <w:t xml:space="preserve">Wieviel kWh eine Ladung von 100 % (d.h. alles auf Vorlaufniveau) hat, kann </w:t>
      </w:r>
      <w:r w:rsidR="00837C06" w:rsidRPr="00F32511">
        <w:t xml:space="preserve">auch </w:t>
      </w:r>
      <w:r w:rsidRPr="00F32511">
        <w:t>anhand der Temperatur-Deltas berechnet werden:</w:t>
      </w:r>
    </w:p>
    <w:p w14:paraId="177C810B" w14:textId="37956F06" w:rsidR="00F53D86" w:rsidRPr="00F32511" w:rsidRDefault="00F53D86" w:rsidP="00F53D86">
      <w:pPr>
        <w:rPr>
          <w:lang w:val="en-GB"/>
        </w:rPr>
      </w:pPr>
      <w:r w:rsidRPr="00F32511">
        <w:rPr>
          <w:lang w:val="en-GB"/>
        </w:rPr>
        <w:t>Q</w:t>
      </w:r>
      <w:r w:rsidR="00610EB7" w:rsidRPr="00F32511">
        <w:rPr>
          <w:lang w:val="en-GB"/>
        </w:rPr>
        <w:t>P</w:t>
      </w:r>
      <w:r w:rsidRPr="00F32511">
        <w:rPr>
          <w:lang w:val="en-GB"/>
        </w:rPr>
        <w:t xml:space="preserve">100 = </w:t>
      </w:r>
      <w:r w:rsidR="00610EB7" w:rsidRPr="00F32511">
        <w:rPr>
          <w:lang w:val="en-GB"/>
        </w:rPr>
        <w:t xml:space="preserve">QP_MAX </w:t>
      </w:r>
      <w:r w:rsidRPr="00F32511">
        <w:rPr>
          <w:lang w:val="en-GB"/>
        </w:rPr>
        <w:t>/ (T</w:t>
      </w:r>
      <w:r w:rsidR="00610EB7" w:rsidRPr="00F32511">
        <w:rPr>
          <w:lang w:val="en-GB"/>
        </w:rPr>
        <w:t>P_MAX</w:t>
      </w:r>
      <w:r w:rsidRPr="00F32511">
        <w:rPr>
          <w:lang w:val="en-GB"/>
        </w:rPr>
        <w:t xml:space="preserve"> – TR) * (TV -TR)</w:t>
      </w:r>
      <w:r w:rsidRPr="00F32511">
        <w:rPr>
          <w:lang w:val="en-GB"/>
        </w:rPr>
        <w:br/>
        <w:t xml:space="preserve">            = 120 / 60 * </w:t>
      </w:r>
      <w:r w:rsidR="00837C06" w:rsidRPr="00F32511">
        <w:rPr>
          <w:lang w:val="en-GB"/>
        </w:rPr>
        <w:t>2</w:t>
      </w:r>
      <w:r w:rsidRPr="00F32511">
        <w:rPr>
          <w:lang w:val="en-GB"/>
        </w:rPr>
        <w:t>0</w:t>
      </w:r>
      <w:r w:rsidRPr="00F32511">
        <w:rPr>
          <w:lang w:val="en-GB"/>
        </w:rPr>
        <w:br/>
        <w:t xml:space="preserve">            = </w:t>
      </w:r>
      <w:r w:rsidR="00837C06" w:rsidRPr="00F32511">
        <w:rPr>
          <w:lang w:val="en-GB"/>
        </w:rPr>
        <w:t>4</w:t>
      </w:r>
      <w:r w:rsidRPr="00F32511">
        <w:rPr>
          <w:lang w:val="en-GB"/>
        </w:rPr>
        <w:t>0 kWh</w:t>
      </w:r>
    </w:p>
    <w:p w14:paraId="2E30BA22" w14:textId="519E20CA" w:rsidR="00F14A8B" w:rsidRPr="00F32511" w:rsidRDefault="00F14A8B" w:rsidP="00F53D86">
      <w:r w:rsidRPr="00F32511">
        <w:t>Der aktuelle Ladung mit Niedertemperaturwärme (VT- und NT-Wärme)</w:t>
      </w:r>
      <w:r w:rsidR="00A31D8D" w:rsidRPr="00F32511">
        <w:t xml:space="preserve"> wird nicht umgerechnet, da hier verschiedenste Konstellationen möglich sind. Außerdem tritt dieser Effekt immer zweimal und entgegengesetzt auf.</w:t>
      </w:r>
      <w:r w:rsidRPr="00F32511">
        <w:t xml:space="preserve"> </w:t>
      </w:r>
    </w:p>
    <w:p w14:paraId="33DC08DA" w14:textId="3626AC90" w:rsidR="00F53D86" w:rsidRPr="00F32511" w:rsidRDefault="00F53D86" w:rsidP="00F53D86">
      <w:r w:rsidRPr="00F32511">
        <w:t xml:space="preserve">Das ist wichtig, da </w:t>
      </w:r>
      <w:r w:rsidR="002F0F03" w:rsidRPr="00F32511">
        <w:t xml:space="preserve">sich </w:t>
      </w:r>
      <w:r w:rsidRPr="00F32511">
        <w:t xml:space="preserve">der Füllgrad in der Formel </w:t>
      </w:r>
      <w:r w:rsidR="002F0F03" w:rsidRPr="00F32511">
        <w:t xml:space="preserve">auf die </w:t>
      </w:r>
      <w:r w:rsidRPr="00F32511">
        <w:t>Vorlauftemperatur</w:t>
      </w:r>
      <w:r w:rsidR="002F0F03" w:rsidRPr="00F32511">
        <w:t xml:space="preserve"> bezieht, d.h. ein Füllgrad von </w:t>
      </w:r>
      <w:r w:rsidRPr="00F32511">
        <w:t>100 % be</w:t>
      </w:r>
      <w:r w:rsidR="002F0F03" w:rsidRPr="00F32511">
        <w:t>deute</w:t>
      </w:r>
      <w:r w:rsidRPr="00F32511">
        <w:t>t</w:t>
      </w:r>
      <w:r w:rsidR="002F0F03" w:rsidRPr="00F32511">
        <w:t>, dass der Puffer vollständig auf Vorlauftemperatur durchgeladen ist</w:t>
      </w:r>
      <w:r w:rsidRPr="00F32511">
        <w:t>.</w:t>
      </w:r>
    </w:p>
    <w:p w14:paraId="25C1180D" w14:textId="7C9585F5" w:rsidR="00C308E3" w:rsidRPr="00F32511" w:rsidRDefault="00057988" w:rsidP="00383635">
      <w:pPr>
        <w:rPr>
          <w:b/>
          <w:bCs/>
        </w:rPr>
      </w:pPr>
      <w:r w:rsidRPr="00F32511">
        <w:rPr>
          <w:b/>
          <w:bCs/>
        </w:rPr>
        <w:lastRenderedPageBreak/>
        <w:t>Beispiel</w:t>
      </w:r>
      <w:r w:rsidR="00625FEF" w:rsidRPr="00F32511">
        <w:rPr>
          <w:b/>
          <w:bCs/>
        </w:rPr>
        <w:t xml:space="preserve"> 1</w:t>
      </w:r>
      <w:r w:rsidR="00A57687" w:rsidRPr="00F32511">
        <w:rPr>
          <w:b/>
          <w:bCs/>
        </w:rPr>
        <w:t xml:space="preserve"> </w:t>
      </w:r>
      <w:r w:rsidR="00AE5F6A" w:rsidRPr="00F32511">
        <w:rPr>
          <w:b/>
          <w:bCs/>
        </w:rPr>
        <w:t>Vorwärmbetrieb</w:t>
      </w:r>
      <w:r w:rsidRPr="00F32511">
        <w:rPr>
          <w:b/>
          <w:bCs/>
        </w:rPr>
        <w:t>:</w:t>
      </w:r>
    </w:p>
    <w:p w14:paraId="163A510B" w14:textId="430A0538" w:rsidR="00A57687" w:rsidRPr="00F32511" w:rsidRDefault="00941FD5" w:rsidP="00057988">
      <w:r w:rsidRPr="00F32511">
        <w:t>Q</w:t>
      </w:r>
      <w:r w:rsidR="00610EB7" w:rsidRPr="00F32511">
        <w:t>P</w:t>
      </w:r>
      <w:r w:rsidRPr="00F32511">
        <w:t>_100</w:t>
      </w:r>
      <w:r w:rsidR="00610EB7" w:rsidRPr="00F32511">
        <w:t xml:space="preserve"> </w:t>
      </w:r>
      <w:r w:rsidRPr="00F32511">
        <w:t xml:space="preserve">=  </w:t>
      </w:r>
      <w:r w:rsidR="00837C06" w:rsidRPr="00F32511">
        <w:t>4</w:t>
      </w:r>
      <w:r w:rsidRPr="00F32511">
        <w:t>0 kWh (von oben)</w:t>
      </w:r>
      <w:r w:rsidRPr="00F32511">
        <w:br/>
      </w:r>
      <w:r w:rsidR="00A57687" w:rsidRPr="00F32511">
        <w:t>Q</w:t>
      </w:r>
      <w:r w:rsidR="00610EB7" w:rsidRPr="00F32511">
        <w:t>P</w:t>
      </w:r>
      <w:r w:rsidR="00A57687" w:rsidRPr="00F32511">
        <w:t>_</w:t>
      </w:r>
      <w:r w:rsidR="00610EB7" w:rsidRPr="00F32511">
        <w:t xml:space="preserve">HT </w:t>
      </w:r>
      <w:r w:rsidR="00A57687" w:rsidRPr="00F32511">
        <w:t xml:space="preserve">=  </w:t>
      </w:r>
      <w:r w:rsidR="00692AD7" w:rsidRPr="00F32511">
        <w:t>3</w:t>
      </w:r>
      <w:r w:rsidR="00A57687" w:rsidRPr="00F32511">
        <w:t>0 kWh</w:t>
      </w:r>
      <w:r w:rsidR="00A57687" w:rsidRPr="00F32511">
        <w:br/>
        <w:t>Q</w:t>
      </w:r>
      <w:r w:rsidR="00610EB7" w:rsidRPr="00F32511">
        <w:t xml:space="preserve">P_NT </w:t>
      </w:r>
      <w:r w:rsidR="00A57687" w:rsidRPr="00F32511">
        <w:t xml:space="preserve">=  </w:t>
      </w:r>
      <w:r w:rsidR="00DC6967" w:rsidRPr="00F32511">
        <w:t>1</w:t>
      </w:r>
      <w:r w:rsidR="00A57687" w:rsidRPr="00F32511">
        <w:t>0 kWh</w:t>
      </w:r>
      <w:r w:rsidR="00A57687" w:rsidRPr="00F32511">
        <w:br/>
        <w:t>Q</w:t>
      </w:r>
      <w:r w:rsidR="00610EB7" w:rsidRPr="00F32511">
        <w:t>S_</w:t>
      </w:r>
      <w:r w:rsidR="00A57687" w:rsidRPr="00F32511">
        <w:t>PL</w:t>
      </w:r>
      <w:r w:rsidR="00610EB7" w:rsidRPr="00F32511">
        <w:t xml:space="preserve"> </w:t>
      </w:r>
      <w:r w:rsidR="00A57687" w:rsidRPr="00F32511">
        <w:t xml:space="preserve">=  </w:t>
      </w:r>
      <w:r w:rsidR="00837C06" w:rsidRPr="00F32511">
        <w:t>5</w:t>
      </w:r>
      <w:r w:rsidR="00A57687" w:rsidRPr="00F32511">
        <w:t xml:space="preserve"> kWh</w:t>
      </w:r>
    </w:p>
    <w:p w14:paraId="2DD7F49B" w14:textId="72771B2B" w:rsidR="00DC6967" w:rsidRPr="00F32511" w:rsidRDefault="00DC6967" w:rsidP="002555EA">
      <w:r w:rsidRPr="00F32511">
        <w:t xml:space="preserve">Die HT-Wärme </w:t>
      </w:r>
      <w:r w:rsidR="008E6888" w:rsidRPr="00F32511">
        <w:t xml:space="preserve">liegt  auf maximalem Temperaturniveau vor und </w:t>
      </w:r>
      <w:r w:rsidRPr="00F32511">
        <w:t xml:space="preserve">nimmt also 30 / 120 = 1/4 des Puffervolumens ein. Also </w:t>
      </w:r>
      <w:r w:rsidR="007C11C0" w:rsidRPr="00F32511">
        <w:t>stehen</w:t>
      </w:r>
      <w:r w:rsidR="00FA5FC7" w:rsidRPr="00F32511">
        <w:t xml:space="preserve"> </w:t>
      </w:r>
      <w:r w:rsidR="00DC0CF2" w:rsidRPr="00F32511">
        <w:t xml:space="preserve">NT = 1 - 0,25 = </w:t>
      </w:r>
      <w:r w:rsidR="00FA5FC7" w:rsidRPr="00F32511">
        <w:t xml:space="preserve">75 % </w:t>
      </w:r>
      <w:r w:rsidR="002F0F03" w:rsidRPr="00F32511">
        <w:t xml:space="preserve">des Volumens </w:t>
      </w:r>
      <w:r w:rsidR="007C11C0" w:rsidRPr="00F32511">
        <w:t>für</w:t>
      </w:r>
      <w:r w:rsidR="00FA5FC7" w:rsidRPr="00F32511">
        <w:t xml:space="preserve"> NT-Wärme </w:t>
      </w:r>
      <w:r w:rsidR="007C11C0" w:rsidRPr="00F32511">
        <w:t>zur Verfügung</w:t>
      </w:r>
      <w:r w:rsidR="00103CF3" w:rsidRPr="00F32511">
        <w:t xml:space="preserve">, d.h. </w:t>
      </w:r>
      <w:r w:rsidR="00941FD5" w:rsidRPr="00F32511">
        <w:t xml:space="preserve">ein Füllgrad von 100 % bei NT-Wärme entspricht </w:t>
      </w:r>
      <w:r w:rsidR="00103CF3" w:rsidRPr="00F32511">
        <w:t xml:space="preserve">0,75 * </w:t>
      </w:r>
      <w:r w:rsidR="00837C06" w:rsidRPr="00F32511">
        <w:t>4</w:t>
      </w:r>
      <w:r w:rsidR="00103CF3" w:rsidRPr="00F32511">
        <w:t xml:space="preserve">0 kWh = </w:t>
      </w:r>
      <w:r w:rsidR="00837C06" w:rsidRPr="00F32511">
        <w:t>30</w:t>
      </w:r>
      <w:r w:rsidR="00103CF3" w:rsidRPr="00F32511">
        <w:t xml:space="preserve"> kWh</w:t>
      </w:r>
      <w:r w:rsidR="00FA5FC7" w:rsidRPr="00F32511">
        <w:t xml:space="preserve">. </w:t>
      </w:r>
    </w:p>
    <w:p w14:paraId="464AB95C" w14:textId="0725E6BC" w:rsidR="00941FD5" w:rsidRPr="00F32511" w:rsidRDefault="00941FD5" w:rsidP="002555EA">
      <w:r w:rsidRPr="00F32511">
        <w:t>Nun wird der Füllgrad nach Einspeisung der solaren Wärme berechnet:</w:t>
      </w:r>
    </w:p>
    <w:p w14:paraId="541175B7" w14:textId="24158F8C" w:rsidR="00941FD5" w:rsidRPr="00F32511" w:rsidRDefault="00941FD5" w:rsidP="002555EA">
      <w:r w:rsidRPr="00F32511">
        <w:t xml:space="preserve">FG = (10 + </w:t>
      </w:r>
      <w:r w:rsidR="00837C06" w:rsidRPr="00F32511">
        <w:t>5</w:t>
      </w:r>
      <w:r w:rsidRPr="00F32511">
        <w:t xml:space="preserve">) / </w:t>
      </w:r>
      <w:r w:rsidR="00837C06" w:rsidRPr="00F32511">
        <w:t>30</w:t>
      </w:r>
      <w:r w:rsidRPr="00F32511">
        <w:t xml:space="preserve"> = </w:t>
      </w:r>
      <w:r w:rsidR="00837C06" w:rsidRPr="00F32511">
        <w:t>15</w:t>
      </w:r>
      <w:r w:rsidRPr="00F32511">
        <w:t>/</w:t>
      </w:r>
      <w:r w:rsidR="00837C06" w:rsidRPr="00F32511">
        <w:t>30</w:t>
      </w:r>
      <w:r w:rsidRPr="00F32511">
        <w:t xml:space="preserve"> = </w:t>
      </w:r>
      <w:r w:rsidR="00837C06" w:rsidRPr="00F32511">
        <w:t>5</w:t>
      </w:r>
      <w:r w:rsidRPr="00F32511">
        <w:t xml:space="preserve">0 % </w:t>
      </w:r>
    </w:p>
    <w:p w14:paraId="26E89E99" w14:textId="49323110" w:rsidR="00103CF3" w:rsidRPr="00F32511" w:rsidRDefault="00625FEF" w:rsidP="00FA0575">
      <w:r w:rsidRPr="00F32511">
        <w:t xml:space="preserve">Da der neue Füllstand weiterhin unter </w:t>
      </w:r>
      <w:r w:rsidR="00F53D86" w:rsidRPr="00F32511">
        <w:t xml:space="preserve">70 % </w:t>
      </w:r>
      <w:r w:rsidRPr="00F32511">
        <w:t>liegt</w:t>
      </w:r>
      <w:r w:rsidR="00F53D86" w:rsidRPr="00F32511">
        <w:t xml:space="preserve">, </w:t>
      </w:r>
      <w:r w:rsidRPr="00F32511">
        <w:t xml:space="preserve">bleibt </w:t>
      </w:r>
      <w:r w:rsidR="00F53D86" w:rsidRPr="00F32511">
        <w:t>d</w:t>
      </w:r>
      <w:r w:rsidRPr="00F32511">
        <w:t>ie</w:t>
      </w:r>
      <w:r w:rsidR="00F53D86" w:rsidRPr="00F32511">
        <w:t xml:space="preserve"> Einspeisetemperaturniveau </w:t>
      </w:r>
      <w:r w:rsidRPr="00F32511">
        <w:t xml:space="preserve">bei </w:t>
      </w:r>
      <w:r w:rsidR="00F53D86" w:rsidRPr="00F32511">
        <w:t xml:space="preserve">der Rücklauftemperatur </w:t>
      </w:r>
      <w:r w:rsidRPr="00F32511">
        <w:t xml:space="preserve">und die im Kollektorfeld benötigte Temperatur ändert sich nicht. </w:t>
      </w:r>
    </w:p>
    <w:p w14:paraId="0C96E3AA" w14:textId="3856AC8C" w:rsidR="00625FEF" w:rsidRPr="00F32511" w:rsidRDefault="00625FEF" w:rsidP="00625FEF">
      <w:pPr>
        <w:rPr>
          <w:b/>
          <w:bCs/>
        </w:rPr>
      </w:pPr>
      <w:r w:rsidRPr="00F32511">
        <w:rPr>
          <w:b/>
          <w:bCs/>
        </w:rPr>
        <w:t>Beispiel 2 Vorwärmbetrieb:</w:t>
      </w:r>
    </w:p>
    <w:p w14:paraId="3A336E2E" w14:textId="457D2C69" w:rsidR="00625FEF" w:rsidRPr="00F32511" w:rsidRDefault="00625FEF" w:rsidP="00625FEF">
      <w:r w:rsidRPr="00F32511">
        <w:t>Alles wi</w:t>
      </w:r>
      <w:r w:rsidR="00610E9B" w:rsidRPr="00F32511">
        <w:t>e</w:t>
      </w:r>
      <w:r w:rsidRPr="00F32511">
        <w:t xml:space="preserve"> oben, nur</w:t>
      </w:r>
      <w:r w:rsidR="000F0EF6" w:rsidRPr="00F32511">
        <w:t xml:space="preserve"> </w:t>
      </w:r>
      <w:r w:rsidRPr="00F32511">
        <w:t>Q</w:t>
      </w:r>
      <w:r w:rsidR="00610EB7" w:rsidRPr="00F32511">
        <w:t>S_</w:t>
      </w:r>
      <w:r w:rsidRPr="00F32511">
        <w:t>PL</w:t>
      </w:r>
      <w:r w:rsidR="00610EB7" w:rsidRPr="00F32511">
        <w:t xml:space="preserve"> </w:t>
      </w:r>
      <w:r w:rsidRPr="00F32511">
        <w:t xml:space="preserve">= </w:t>
      </w:r>
      <w:r w:rsidR="00837C06" w:rsidRPr="00F32511">
        <w:t>14</w:t>
      </w:r>
      <w:r w:rsidRPr="00F32511">
        <w:t xml:space="preserve"> kWh</w:t>
      </w:r>
      <w:r w:rsidR="000F0EF6" w:rsidRPr="00F32511">
        <w:br/>
      </w:r>
      <w:r w:rsidRPr="00F32511">
        <w:br/>
        <w:t>Füllgrad nach Einspeisung der solaren Wärme:</w:t>
      </w:r>
    </w:p>
    <w:p w14:paraId="6216AD21" w14:textId="58642BBE" w:rsidR="00625FEF" w:rsidRPr="00F32511" w:rsidRDefault="00625FEF" w:rsidP="00625FEF">
      <w:r w:rsidRPr="00F32511">
        <w:t xml:space="preserve">FG </w:t>
      </w:r>
      <w:r w:rsidR="004A6EFB" w:rsidRPr="00F32511">
        <w:tab/>
      </w:r>
      <w:r w:rsidRPr="00F32511">
        <w:t xml:space="preserve">= (10 + </w:t>
      </w:r>
      <w:r w:rsidR="00837C06" w:rsidRPr="00F32511">
        <w:t>14</w:t>
      </w:r>
      <w:r w:rsidRPr="00F32511">
        <w:t xml:space="preserve">) / </w:t>
      </w:r>
      <w:r w:rsidR="00837C06" w:rsidRPr="00F32511">
        <w:t>30</w:t>
      </w:r>
      <w:r w:rsidRPr="00F32511">
        <w:t xml:space="preserve"> = </w:t>
      </w:r>
      <w:r w:rsidR="00837C06" w:rsidRPr="00F32511">
        <w:t>24</w:t>
      </w:r>
      <w:r w:rsidRPr="00F32511">
        <w:t>/</w:t>
      </w:r>
      <w:r w:rsidR="00837C06" w:rsidRPr="00F32511">
        <w:t>30</w:t>
      </w:r>
      <w:r w:rsidRPr="00F32511">
        <w:t xml:space="preserve"> = 80 % </w:t>
      </w:r>
    </w:p>
    <w:p w14:paraId="6A725E4A" w14:textId="591385BD" w:rsidR="00625FEF" w:rsidRPr="00F32511" w:rsidRDefault="00625FEF" w:rsidP="00FA0575">
      <w:r w:rsidRPr="00F32511">
        <w:t>Da der neue Füllstand über 70 % liegt, muss das Einspeisetemperaturniveau neu berechnet werden:</w:t>
      </w:r>
    </w:p>
    <w:p w14:paraId="4D924CAB" w14:textId="01DDC541" w:rsidR="00C95B3E" w:rsidRPr="00F32511" w:rsidRDefault="00C95B3E" w:rsidP="00835697">
      <w:r w:rsidRPr="00F32511">
        <w:t>T</w:t>
      </w:r>
      <w:r w:rsidR="00610EB7" w:rsidRPr="00F32511">
        <w:t>E</w:t>
      </w:r>
      <w:r w:rsidRPr="00F32511">
        <w:tab/>
        <w:t>= TR + 1/3 * (TV-TR) * (10 * FG - 7)</w:t>
      </w:r>
      <w:r w:rsidRPr="00F32511">
        <w:br/>
      </w:r>
      <w:r w:rsidRPr="00F32511">
        <w:tab/>
        <w:t xml:space="preserve">= </w:t>
      </w:r>
      <w:r w:rsidR="00837C06" w:rsidRPr="00F32511">
        <w:t>35</w:t>
      </w:r>
      <w:r w:rsidRPr="00F32511">
        <w:t xml:space="preserve"> °C + 1/3 (</w:t>
      </w:r>
      <w:r w:rsidR="00837C06" w:rsidRPr="00F32511">
        <w:t>55</w:t>
      </w:r>
      <w:r w:rsidRPr="00F32511">
        <w:t xml:space="preserve"> °C – </w:t>
      </w:r>
      <w:r w:rsidR="00837C06" w:rsidRPr="00F32511">
        <w:t>35</w:t>
      </w:r>
      <w:r w:rsidRPr="00F32511">
        <w:t xml:space="preserve"> °C) *(10 * 0,8 – 7)</w:t>
      </w:r>
      <w:r w:rsidRPr="00F32511">
        <w:br/>
      </w:r>
      <w:r w:rsidRPr="00F32511">
        <w:tab/>
        <w:t xml:space="preserve">= </w:t>
      </w:r>
      <w:r w:rsidR="00837C06" w:rsidRPr="00F32511">
        <w:t>35</w:t>
      </w:r>
      <w:r w:rsidRPr="00F32511">
        <w:t xml:space="preserve"> °C + 1/3 * </w:t>
      </w:r>
      <w:r w:rsidR="00837C06" w:rsidRPr="00F32511">
        <w:t>2</w:t>
      </w:r>
      <w:r w:rsidRPr="00F32511">
        <w:t xml:space="preserve">0 °C * (8 – 7) = </w:t>
      </w:r>
      <w:r w:rsidR="00837C06" w:rsidRPr="00F32511">
        <w:t>41,66</w:t>
      </w:r>
      <w:r w:rsidRPr="00F32511">
        <w:t xml:space="preserve"> °C</w:t>
      </w:r>
    </w:p>
    <w:p w14:paraId="6DB6303E" w14:textId="77777777" w:rsidR="004A6EFB" w:rsidRPr="00F32511" w:rsidRDefault="00DC0CF2" w:rsidP="00835697">
      <w:r w:rsidRPr="00F32511">
        <w:t xml:space="preserve">Damit </w:t>
      </w:r>
      <w:r w:rsidR="004A6EFB" w:rsidRPr="00F32511">
        <w:t xml:space="preserve">ergibt sich als neue Vorgabe für die Kollektortemperatur </w:t>
      </w:r>
    </w:p>
    <w:p w14:paraId="3E6874D6" w14:textId="269FB299" w:rsidR="004A6EFB" w:rsidRPr="00F32511" w:rsidRDefault="004A6EFB" w:rsidP="00835697">
      <w:r w:rsidRPr="00F32511">
        <w:t xml:space="preserve">TK </w:t>
      </w:r>
      <w:r w:rsidRPr="00F32511">
        <w:tab/>
        <w:t>= max (TR; T</w:t>
      </w:r>
      <w:r w:rsidR="009B7B37" w:rsidRPr="00F32511">
        <w:t>E</w:t>
      </w:r>
      <w:r w:rsidRPr="00F32511">
        <w:t xml:space="preserve">) </w:t>
      </w:r>
      <w:r w:rsidR="00BA2E61" w:rsidRPr="00F32511">
        <w:t>+TD +</w:t>
      </w:r>
      <w:r w:rsidRPr="00F32511">
        <w:t xml:space="preserve"> UEH</w:t>
      </w:r>
      <w:r w:rsidRPr="00F32511">
        <w:br/>
      </w:r>
      <w:r w:rsidRPr="00F32511">
        <w:tab/>
        <w:t>= max (</w:t>
      </w:r>
      <w:r w:rsidR="00837C06" w:rsidRPr="00F32511">
        <w:t>35</w:t>
      </w:r>
      <w:r w:rsidRPr="00F32511">
        <w:t xml:space="preserve"> °C; </w:t>
      </w:r>
      <w:r w:rsidR="00837C06" w:rsidRPr="00F32511">
        <w:t>41,66</w:t>
      </w:r>
      <w:r w:rsidRPr="00F32511">
        <w:t xml:space="preserve"> °C) + </w:t>
      </w:r>
      <w:r w:rsidR="00BA2E61" w:rsidRPr="00F32511">
        <w:t xml:space="preserve">6 °C + </w:t>
      </w:r>
      <w:r w:rsidRPr="00F32511">
        <w:t>4 °C</w:t>
      </w:r>
      <w:r w:rsidRPr="00F32511">
        <w:br/>
        <w:t xml:space="preserve"> </w:t>
      </w:r>
      <w:r w:rsidRPr="00F32511">
        <w:tab/>
        <w:t xml:space="preserve">= </w:t>
      </w:r>
      <w:r w:rsidR="00BA2E61" w:rsidRPr="00F32511">
        <w:t>41,66</w:t>
      </w:r>
      <w:r w:rsidRPr="00F32511">
        <w:t xml:space="preserve"> °C + </w:t>
      </w:r>
      <w:r w:rsidR="00BA2E61" w:rsidRPr="00F32511">
        <w:t>10</w:t>
      </w:r>
      <w:r w:rsidRPr="00F32511">
        <w:t xml:space="preserve"> </w:t>
      </w:r>
      <w:r w:rsidR="005917D1" w:rsidRPr="00F32511">
        <w:t>K</w:t>
      </w:r>
      <w:r w:rsidRPr="00F32511">
        <w:t xml:space="preserve"> = 5</w:t>
      </w:r>
      <w:r w:rsidR="00BA2E61" w:rsidRPr="00F32511">
        <w:t>1,66</w:t>
      </w:r>
      <w:r w:rsidRPr="00F32511">
        <w:t xml:space="preserve"> °C</w:t>
      </w:r>
    </w:p>
    <w:p w14:paraId="02F8160B" w14:textId="55D960CE" w:rsidR="00DF727F" w:rsidRDefault="000F0EF6" w:rsidP="00835697">
      <w:r w:rsidRPr="00F32511">
        <w:t>Die Berechnungen beim Zieltemperaturbetrieb verlaufen analog.</w:t>
      </w:r>
    </w:p>
    <w:p w14:paraId="43E91E0B" w14:textId="0C111BFD" w:rsidR="00FD2B55" w:rsidRPr="00DF727F" w:rsidRDefault="00FD2B55" w:rsidP="00835697">
      <w:pPr>
        <w:sectPr w:rsidR="00FD2B55" w:rsidRPr="00DF727F" w:rsidSect="00266640">
          <w:headerReference w:type="default" r:id="rId8"/>
          <w:footerReference w:type="default" r:id="rId9"/>
          <w:pgSz w:w="11906" w:h="16838"/>
          <w:pgMar w:top="1701" w:right="1418" w:bottom="1134" w:left="1418" w:header="567" w:footer="567" w:gutter="0"/>
          <w:cols w:space="708"/>
          <w:docGrid w:linePitch="360"/>
        </w:sectPr>
      </w:pPr>
    </w:p>
    <w:p w14:paraId="63C787F1" w14:textId="4C2DE43D" w:rsidR="00D152CC" w:rsidRPr="00835697" w:rsidRDefault="00D152CC" w:rsidP="00DF727F">
      <w:pPr>
        <w:rPr>
          <w:rFonts w:ascii="Courier New" w:hAnsi="Courier New" w:cs="Courier New"/>
          <w:sz w:val="20"/>
          <w:szCs w:val="20"/>
        </w:rPr>
      </w:pPr>
    </w:p>
    <w:sectPr w:rsidR="00D152CC" w:rsidRPr="00835697" w:rsidSect="006F5E82">
      <w:pgSz w:w="16838" w:h="11906" w:orient="landscape"/>
      <w:pgMar w:top="1418" w:right="1701" w:bottom="141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B4B4E" w14:textId="77777777" w:rsidR="007C2F17" w:rsidRDefault="007C2F17" w:rsidP="00266640">
      <w:pPr>
        <w:spacing w:after="0" w:line="240" w:lineRule="auto"/>
      </w:pPr>
      <w:r>
        <w:separator/>
      </w:r>
    </w:p>
  </w:endnote>
  <w:endnote w:type="continuationSeparator" w:id="0">
    <w:p w14:paraId="29714B82" w14:textId="77777777" w:rsidR="007C2F17" w:rsidRDefault="007C2F17" w:rsidP="00266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0482" w14:textId="30F79584" w:rsidR="007C2F17" w:rsidRPr="00266640" w:rsidRDefault="007C2F17">
    <w:pPr>
      <w:pStyle w:val="Fuzeile"/>
      <w:rPr>
        <w:rFonts w:asciiTheme="minorHAnsi" w:hAnsiTheme="minorHAnsi"/>
        <w:i/>
      </w:rPr>
    </w:pPr>
    <w:r w:rsidRPr="00266640">
      <w:rPr>
        <w:rFonts w:asciiTheme="minorHAnsi" w:hAnsiTheme="minorHAnsi"/>
        <w:i/>
      </w:rPr>
      <w:fldChar w:fldCharType="begin"/>
    </w:r>
    <w:r w:rsidRPr="00266640">
      <w:rPr>
        <w:rFonts w:asciiTheme="minorHAnsi" w:hAnsiTheme="minorHAnsi"/>
        <w:i/>
      </w:rPr>
      <w:instrText xml:space="preserve"> SAVEDATE  \@ "dd.MM.yyyy"  \* MERGEFORMAT </w:instrText>
    </w:r>
    <w:r w:rsidRPr="00266640">
      <w:rPr>
        <w:rFonts w:asciiTheme="minorHAnsi" w:hAnsiTheme="minorHAnsi"/>
        <w:i/>
      </w:rPr>
      <w:fldChar w:fldCharType="separate"/>
    </w:r>
    <w:ins w:id="277" w:author="Schöberl, Wolfram (carmen-ev)" w:date="2025-02-04T10:21:00Z">
      <w:r w:rsidR="00B45F3F">
        <w:rPr>
          <w:rFonts w:asciiTheme="minorHAnsi" w:hAnsiTheme="minorHAnsi"/>
          <w:i/>
          <w:noProof/>
        </w:rPr>
        <w:t>03.02.2025</w:t>
      </w:r>
    </w:ins>
    <w:del w:id="278" w:author="Schöberl, Wolfram (carmen-ev)" w:date="2025-02-03T13:07:00Z">
      <w:r w:rsidR="00F32511" w:rsidDel="00D7582B">
        <w:rPr>
          <w:rFonts w:asciiTheme="minorHAnsi" w:hAnsiTheme="minorHAnsi"/>
          <w:i/>
          <w:noProof/>
        </w:rPr>
        <w:delText>14.11.2024</w:delText>
      </w:r>
    </w:del>
    <w:r w:rsidRPr="00266640">
      <w:rPr>
        <w:rFonts w:asciiTheme="minorHAnsi" w:hAnsiTheme="minorHAnsi"/>
        <w:i/>
      </w:rPr>
      <w:fldChar w:fldCharType="end"/>
    </w:r>
    <w:r w:rsidRPr="00266640">
      <w:rPr>
        <w:rFonts w:asciiTheme="minorHAnsi" w:hAnsiTheme="minorHAnsi"/>
        <w:i/>
      </w:rPr>
      <w:ptab w:relativeTo="margin" w:alignment="center" w:leader="none"/>
    </w:r>
    <w:r w:rsidRPr="00266640">
      <w:rPr>
        <w:rFonts w:asciiTheme="minorHAnsi" w:hAnsiTheme="minorHAnsi"/>
        <w:i/>
      </w:rPr>
      <w:t xml:space="preserve">Seite </w:t>
    </w:r>
    <w:r w:rsidRPr="00266640">
      <w:rPr>
        <w:rFonts w:asciiTheme="minorHAnsi" w:hAnsiTheme="minorHAnsi"/>
        <w:i/>
      </w:rPr>
      <w:fldChar w:fldCharType="begin"/>
    </w:r>
    <w:r w:rsidRPr="00266640">
      <w:rPr>
        <w:rFonts w:asciiTheme="minorHAnsi" w:hAnsiTheme="minorHAnsi"/>
        <w:i/>
      </w:rPr>
      <w:instrText>PAGE   \* MERGEFORMAT</w:instrText>
    </w:r>
    <w:r w:rsidRPr="00266640">
      <w:rPr>
        <w:rFonts w:asciiTheme="minorHAnsi" w:hAnsiTheme="minorHAnsi"/>
        <w:i/>
      </w:rPr>
      <w:fldChar w:fldCharType="separate"/>
    </w:r>
    <w:r w:rsidR="00290E1E">
      <w:rPr>
        <w:rFonts w:asciiTheme="minorHAnsi" w:hAnsiTheme="minorHAnsi"/>
        <w:i/>
        <w:noProof/>
      </w:rPr>
      <w:t>9</w:t>
    </w:r>
    <w:r w:rsidRPr="00266640">
      <w:rPr>
        <w:rFonts w:asciiTheme="minorHAnsi" w:hAnsiTheme="minorHAnsi"/>
        <w:i/>
      </w:rPr>
      <w:fldChar w:fldCharType="end"/>
    </w:r>
    <w:r w:rsidRPr="00266640">
      <w:rPr>
        <w:rFonts w:asciiTheme="minorHAnsi" w:hAnsiTheme="minorHAnsi"/>
        <w:i/>
      </w:rPr>
      <w:ptab w:relativeTo="margin" w:alignment="right" w:leader="none"/>
    </w:r>
    <w:r w:rsidRPr="00266640">
      <w:rPr>
        <w:rFonts w:asciiTheme="minorHAnsi" w:hAnsiTheme="minorHAnsi"/>
        <w:i/>
      </w:rPr>
      <w:t>Status: Entwurf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4ABE9" w14:textId="77777777" w:rsidR="007C2F17" w:rsidRDefault="007C2F17" w:rsidP="00266640">
      <w:pPr>
        <w:spacing w:after="0" w:line="240" w:lineRule="auto"/>
      </w:pPr>
      <w:r>
        <w:separator/>
      </w:r>
    </w:p>
  </w:footnote>
  <w:footnote w:type="continuationSeparator" w:id="0">
    <w:p w14:paraId="5DD471D6" w14:textId="77777777" w:rsidR="007C2F17" w:rsidRDefault="007C2F17" w:rsidP="00266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E291" w14:textId="77777777" w:rsidR="007C2F17" w:rsidRDefault="007C2F17">
    <w:pPr>
      <w:pStyle w:val="Kopfzeile"/>
    </w:pPr>
    <w:r>
      <w:t xml:space="preserve"> </w:t>
    </w:r>
    <w:r w:rsidRPr="00266640">
      <w:rPr>
        <w:rFonts w:asciiTheme="minorHAnsi" w:hAnsiTheme="minorHAnsi"/>
        <w:b/>
        <w:sz w:val="32"/>
        <w:szCs w:val="32"/>
      </w:rPr>
      <w:ptab w:relativeTo="margin" w:alignment="center" w:leader="none"/>
    </w:r>
    <w:r w:rsidRPr="00266640">
      <w:rPr>
        <w:rFonts w:asciiTheme="minorHAnsi" w:hAnsiTheme="minorHAnsi"/>
        <w:b/>
        <w:sz w:val="32"/>
        <w:szCs w:val="32"/>
      </w:rPr>
      <w:t>Jahresdauerlinie</w:t>
    </w:r>
    <w:r w:rsidRPr="00266640">
      <w:rPr>
        <w:rFonts w:asciiTheme="minorHAnsi" w:hAnsiTheme="minorHAnsi"/>
        <w:b/>
        <w:sz w:val="32"/>
        <w:szCs w:val="32"/>
      </w:rPr>
      <w:ptab w:relativeTo="margin" w:alignment="right" w:leader="none"/>
    </w:r>
    <w:r>
      <w:rPr>
        <w:noProof/>
        <w:sz w:val="20"/>
        <w:lang w:eastAsia="de-DE"/>
      </w:rPr>
      <w:drawing>
        <wp:inline distT="0" distB="0" distL="0" distR="0" wp14:anchorId="147D3E5A" wp14:editId="23CDAEE8">
          <wp:extent cx="856616" cy="552090"/>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raustuf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5197" cy="5640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926"/>
    <w:multiLevelType w:val="hybridMultilevel"/>
    <w:tmpl w:val="266674D4"/>
    <w:lvl w:ilvl="0" w:tplc="4D3AFACC">
      <w:numFmt w:val="bullet"/>
      <w:lvlText w:val="•"/>
      <w:lvlJc w:val="left"/>
      <w:pPr>
        <w:ind w:left="1068" w:hanging="708"/>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7D5F02"/>
    <w:multiLevelType w:val="hybridMultilevel"/>
    <w:tmpl w:val="48D6C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8229A1"/>
    <w:multiLevelType w:val="hybridMultilevel"/>
    <w:tmpl w:val="C4BA947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067C13"/>
    <w:multiLevelType w:val="hybridMultilevel"/>
    <w:tmpl w:val="95FEA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84A24F1"/>
    <w:multiLevelType w:val="hybridMultilevel"/>
    <w:tmpl w:val="C0A4E8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84E4892"/>
    <w:multiLevelType w:val="hybridMultilevel"/>
    <w:tmpl w:val="9BE4F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95A6667"/>
    <w:multiLevelType w:val="hybridMultilevel"/>
    <w:tmpl w:val="CA3C1424"/>
    <w:lvl w:ilvl="0" w:tplc="16D2E81A">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6F20BB"/>
    <w:multiLevelType w:val="hybridMultilevel"/>
    <w:tmpl w:val="36501A1A"/>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8A77F59"/>
    <w:multiLevelType w:val="hybridMultilevel"/>
    <w:tmpl w:val="49EC64E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BF25376"/>
    <w:multiLevelType w:val="hybridMultilevel"/>
    <w:tmpl w:val="44445E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D2E1374"/>
    <w:multiLevelType w:val="hybridMultilevel"/>
    <w:tmpl w:val="4262F5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34A050A"/>
    <w:multiLevelType w:val="hybridMultilevel"/>
    <w:tmpl w:val="32CE6B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DEF5B6C"/>
    <w:multiLevelType w:val="multilevel"/>
    <w:tmpl w:val="0407001F"/>
    <w:numStyleLink w:val="Formatvorlage2"/>
  </w:abstractNum>
  <w:abstractNum w:abstractNumId="13" w15:restartNumberingAfterBreak="0">
    <w:nsid w:val="301125C5"/>
    <w:multiLevelType w:val="hybridMultilevel"/>
    <w:tmpl w:val="757A4C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17118C"/>
    <w:multiLevelType w:val="hybridMultilevel"/>
    <w:tmpl w:val="C2BC4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504643"/>
    <w:multiLevelType w:val="hybridMultilevel"/>
    <w:tmpl w:val="5B2E89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3B80698F"/>
    <w:multiLevelType w:val="hybridMultilevel"/>
    <w:tmpl w:val="2F042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F5F32DE"/>
    <w:multiLevelType w:val="multilevel"/>
    <w:tmpl w:val="0407001F"/>
    <w:styleLink w:val="Formatvorlage2"/>
    <w:lvl w:ilvl="0">
      <w:start w:val="1"/>
      <w:numFmt w:val="decimal"/>
      <w:lvlText w:val="%1."/>
      <w:lvlJc w:val="left"/>
      <w:pPr>
        <w:ind w:left="360" w:hanging="360"/>
      </w:pPr>
      <w:rPr>
        <w:rFonts w:ascii="Arial" w:hAnsi="Arial"/>
        <w:b/>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D51439"/>
    <w:multiLevelType w:val="hybridMultilevel"/>
    <w:tmpl w:val="770430E2"/>
    <w:lvl w:ilvl="0" w:tplc="7C04474A">
      <w:start w:val="1"/>
      <w:numFmt w:val="decimal"/>
      <w:lvlText w:val="%1."/>
      <w:lvlJc w:val="left"/>
      <w:pPr>
        <w:ind w:left="600" w:hanging="360"/>
      </w:pPr>
      <w:rPr>
        <w:rFonts w:hint="default"/>
      </w:rPr>
    </w:lvl>
    <w:lvl w:ilvl="1" w:tplc="04070019" w:tentative="1">
      <w:start w:val="1"/>
      <w:numFmt w:val="lowerLetter"/>
      <w:lvlText w:val="%2."/>
      <w:lvlJc w:val="left"/>
      <w:pPr>
        <w:ind w:left="1320" w:hanging="360"/>
      </w:pPr>
    </w:lvl>
    <w:lvl w:ilvl="2" w:tplc="0407001B" w:tentative="1">
      <w:start w:val="1"/>
      <w:numFmt w:val="lowerRoman"/>
      <w:lvlText w:val="%3."/>
      <w:lvlJc w:val="right"/>
      <w:pPr>
        <w:ind w:left="2040" w:hanging="180"/>
      </w:pPr>
    </w:lvl>
    <w:lvl w:ilvl="3" w:tplc="0407000F" w:tentative="1">
      <w:start w:val="1"/>
      <w:numFmt w:val="decimal"/>
      <w:lvlText w:val="%4."/>
      <w:lvlJc w:val="left"/>
      <w:pPr>
        <w:ind w:left="2760" w:hanging="360"/>
      </w:pPr>
    </w:lvl>
    <w:lvl w:ilvl="4" w:tplc="04070019" w:tentative="1">
      <w:start w:val="1"/>
      <w:numFmt w:val="lowerLetter"/>
      <w:lvlText w:val="%5."/>
      <w:lvlJc w:val="left"/>
      <w:pPr>
        <w:ind w:left="3480" w:hanging="360"/>
      </w:pPr>
    </w:lvl>
    <w:lvl w:ilvl="5" w:tplc="0407001B" w:tentative="1">
      <w:start w:val="1"/>
      <w:numFmt w:val="lowerRoman"/>
      <w:lvlText w:val="%6."/>
      <w:lvlJc w:val="right"/>
      <w:pPr>
        <w:ind w:left="4200" w:hanging="180"/>
      </w:pPr>
    </w:lvl>
    <w:lvl w:ilvl="6" w:tplc="0407000F" w:tentative="1">
      <w:start w:val="1"/>
      <w:numFmt w:val="decimal"/>
      <w:lvlText w:val="%7."/>
      <w:lvlJc w:val="left"/>
      <w:pPr>
        <w:ind w:left="4920" w:hanging="360"/>
      </w:pPr>
    </w:lvl>
    <w:lvl w:ilvl="7" w:tplc="04070019" w:tentative="1">
      <w:start w:val="1"/>
      <w:numFmt w:val="lowerLetter"/>
      <w:lvlText w:val="%8."/>
      <w:lvlJc w:val="left"/>
      <w:pPr>
        <w:ind w:left="5640" w:hanging="360"/>
      </w:pPr>
    </w:lvl>
    <w:lvl w:ilvl="8" w:tplc="0407001B" w:tentative="1">
      <w:start w:val="1"/>
      <w:numFmt w:val="lowerRoman"/>
      <w:lvlText w:val="%9."/>
      <w:lvlJc w:val="right"/>
      <w:pPr>
        <w:ind w:left="6360" w:hanging="180"/>
      </w:pPr>
    </w:lvl>
  </w:abstractNum>
  <w:abstractNum w:abstractNumId="19" w15:restartNumberingAfterBreak="0">
    <w:nsid w:val="554D3B81"/>
    <w:multiLevelType w:val="multilevel"/>
    <w:tmpl w:val="2F08CBDC"/>
    <w:lvl w:ilvl="0">
      <w:start w:val="1"/>
      <w:numFmt w:val="decimal"/>
      <w:pStyle w:val="berschrift1"/>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576" w:hanging="576"/>
      </w:pPr>
      <w:rPr>
        <w:rFonts w:ascii="Arial" w:hAnsi="Arial" w:cs="Arial"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0" w15:restartNumberingAfterBreak="0">
    <w:nsid w:val="57A05815"/>
    <w:multiLevelType w:val="hybridMultilevel"/>
    <w:tmpl w:val="473656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9CE0037"/>
    <w:multiLevelType w:val="hybridMultilevel"/>
    <w:tmpl w:val="C50AA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A291E69"/>
    <w:multiLevelType w:val="hybridMultilevel"/>
    <w:tmpl w:val="D8002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7142EC3"/>
    <w:multiLevelType w:val="hybridMultilevel"/>
    <w:tmpl w:val="6470A8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8BF3D3B"/>
    <w:multiLevelType w:val="hybridMultilevel"/>
    <w:tmpl w:val="1A8005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680"/>
    <w:multiLevelType w:val="hybridMultilevel"/>
    <w:tmpl w:val="33802A9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5CB4F61"/>
    <w:multiLevelType w:val="hybridMultilevel"/>
    <w:tmpl w:val="2CAE95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9837886"/>
    <w:multiLevelType w:val="hybridMultilevel"/>
    <w:tmpl w:val="1D6C3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BB23347"/>
    <w:multiLevelType w:val="hybridMultilevel"/>
    <w:tmpl w:val="F83479A2"/>
    <w:lvl w:ilvl="0" w:tplc="CF1639EA">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D284B1D4">
      <w:start w:val="1"/>
      <w:numFmt w:val="bullet"/>
      <w:lvlText w:val=""/>
      <w:lvlJc w:val="left"/>
      <w:pPr>
        <w:ind w:left="2160" w:hanging="360"/>
      </w:pPr>
      <w:rPr>
        <w:rFonts w:ascii="Wingdings" w:eastAsiaTheme="minorEastAsia"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D8828AC"/>
    <w:multiLevelType w:val="hybridMultilevel"/>
    <w:tmpl w:val="9BA46610"/>
    <w:lvl w:ilvl="0" w:tplc="7C509C2A">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23836280">
    <w:abstractNumId w:val="12"/>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2" w16cid:durableId="276178213">
    <w:abstractNumId w:val="19"/>
  </w:num>
  <w:num w:numId="3" w16cid:durableId="385640956">
    <w:abstractNumId w:val="17"/>
  </w:num>
  <w:num w:numId="4" w16cid:durableId="1495411514">
    <w:abstractNumId w:val="28"/>
  </w:num>
  <w:num w:numId="5" w16cid:durableId="873662603">
    <w:abstractNumId w:val="13"/>
  </w:num>
  <w:num w:numId="6" w16cid:durableId="188763654">
    <w:abstractNumId w:val="10"/>
  </w:num>
  <w:num w:numId="7" w16cid:durableId="837690425">
    <w:abstractNumId w:val="2"/>
  </w:num>
  <w:num w:numId="8" w16cid:durableId="816068782">
    <w:abstractNumId w:val="19"/>
  </w:num>
  <w:num w:numId="9" w16cid:durableId="1715763793">
    <w:abstractNumId w:val="3"/>
  </w:num>
  <w:num w:numId="10" w16cid:durableId="15650210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27711086">
    <w:abstractNumId w:val="12"/>
    <w:lvlOverride w:ilvl="0">
      <w:lvl w:ilvl="0">
        <w:start w:val="1"/>
        <w:numFmt w:val="decimal"/>
        <w:lvlText w:val="%1"/>
        <w:lvlJc w:val="left"/>
        <w:pPr>
          <w:ind w:left="432" w:hanging="432"/>
        </w:pPr>
        <w:rPr>
          <w:rFonts w:ascii="Arial" w:hAnsi="Arial"/>
          <w:b/>
          <w:sz w:val="24"/>
        </w:r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12" w16cid:durableId="174617389">
    <w:abstractNumId w:val="8"/>
  </w:num>
  <w:num w:numId="13" w16cid:durableId="1591308371">
    <w:abstractNumId w:val="9"/>
  </w:num>
  <w:num w:numId="14" w16cid:durableId="2011134944">
    <w:abstractNumId w:val="25"/>
  </w:num>
  <w:num w:numId="15" w16cid:durableId="1867517842">
    <w:abstractNumId w:val="15"/>
  </w:num>
  <w:num w:numId="16" w16cid:durableId="1390037458">
    <w:abstractNumId w:val="23"/>
  </w:num>
  <w:num w:numId="17" w16cid:durableId="1444685608">
    <w:abstractNumId w:val="18"/>
  </w:num>
  <w:num w:numId="18" w16cid:durableId="1101804797">
    <w:abstractNumId w:val="11"/>
  </w:num>
  <w:num w:numId="19" w16cid:durableId="1896308487">
    <w:abstractNumId w:val="16"/>
  </w:num>
  <w:num w:numId="20" w16cid:durableId="34738439">
    <w:abstractNumId w:val="1"/>
  </w:num>
  <w:num w:numId="21" w16cid:durableId="1985548205">
    <w:abstractNumId w:val="14"/>
  </w:num>
  <w:num w:numId="22" w16cid:durableId="643000134">
    <w:abstractNumId w:val="6"/>
  </w:num>
  <w:num w:numId="23" w16cid:durableId="1435320954">
    <w:abstractNumId w:val="24"/>
  </w:num>
  <w:num w:numId="24" w16cid:durableId="228225493">
    <w:abstractNumId w:val="26"/>
  </w:num>
  <w:num w:numId="25" w16cid:durableId="2042901198">
    <w:abstractNumId w:val="4"/>
  </w:num>
  <w:num w:numId="26" w16cid:durableId="87773102">
    <w:abstractNumId w:val="7"/>
  </w:num>
  <w:num w:numId="27" w16cid:durableId="620649005">
    <w:abstractNumId w:val="29"/>
  </w:num>
  <w:num w:numId="28" w16cid:durableId="122699467">
    <w:abstractNumId w:val="20"/>
  </w:num>
  <w:num w:numId="29" w16cid:durableId="1001007920">
    <w:abstractNumId w:val="27"/>
  </w:num>
  <w:num w:numId="30" w16cid:durableId="1599482316">
    <w:abstractNumId w:val="0"/>
  </w:num>
  <w:num w:numId="31" w16cid:durableId="113212419">
    <w:abstractNumId w:val="21"/>
  </w:num>
  <w:num w:numId="32" w16cid:durableId="139155330">
    <w:abstractNumId w:val="22"/>
  </w:num>
  <w:num w:numId="33" w16cid:durableId="60746944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öberl, Wolfram (carmen-ev)">
    <w15:presenceInfo w15:providerId="None" w15:userId="Schöberl, Wolfram (carmen-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08"/>
  <w:hyphenationZone w:val="425"/>
  <w:characterSpacingControl w:val="doNotCompress"/>
  <w:hdrShapeDefaults>
    <o:shapedefaults v:ext="edit" spidmax="268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2C7"/>
    <w:rsid w:val="000000E4"/>
    <w:rsid w:val="000005E1"/>
    <w:rsid w:val="00002351"/>
    <w:rsid w:val="000034BB"/>
    <w:rsid w:val="00004F84"/>
    <w:rsid w:val="0000581D"/>
    <w:rsid w:val="000108A9"/>
    <w:rsid w:val="00014046"/>
    <w:rsid w:val="0002068F"/>
    <w:rsid w:val="0002382E"/>
    <w:rsid w:val="0003546E"/>
    <w:rsid w:val="000359C2"/>
    <w:rsid w:val="0003713A"/>
    <w:rsid w:val="000401C0"/>
    <w:rsid w:val="00041977"/>
    <w:rsid w:val="0004376B"/>
    <w:rsid w:val="00045924"/>
    <w:rsid w:val="0005003B"/>
    <w:rsid w:val="00054912"/>
    <w:rsid w:val="00057988"/>
    <w:rsid w:val="00062747"/>
    <w:rsid w:val="00062B0C"/>
    <w:rsid w:val="00067C77"/>
    <w:rsid w:val="0007019A"/>
    <w:rsid w:val="000740CC"/>
    <w:rsid w:val="00076A78"/>
    <w:rsid w:val="00082D32"/>
    <w:rsid w:val="000847CA"/>
    <w:rsid w:val="000876D3"/>
    <w:rsid w:val="0009232D"/>
    <w:rsid w:val="00092B2D"/>
    <w:rsid w:val="00093210"/>
    <w:rsid w:val="000A0870"/>
    <w:rsid w:val="000A19EB"/>
    <w:rsid w:val="000A6751"/>
    <w:rsid w:val="000B06E5"/>
    <w:rsid w:val="000B27C0"/>
    <w:rsid w:val="000B32E0"/>
    <w:rsid w:val="000B4D9C"/>
    <w:rsid w:val="000B52B6"/>
    <w:rsid w:val="000B6F0F"/>
    <w:rsid w:val="000C1DF4"/>
    <w:rsid w:val="000C3A4F"/>
    <w:rsid w:val="000C3A72"/>
    <w:rsid w:val="000C7E81"/>
    <w:rsid w:val="000D4552"/>
    <w:rsid w:val="000D5089"/>
    <w:rsid w:val="000D6498"/>
    <w:rsid w:val="000F0EF6"/>
    <w:rsid w:val="000F4DBC"/>
    <w:rsid w:val="000F5E1B"/>
    <w:rsid w:val="000F6671"/>
    <w:rsid w:val="001000D7"/>
    <w:rsid w:val="001017FA"/>
    <w:rsid w:val="00102B26"/>
    <w:rsid w:val="00102EF8"/>
    <w:rsid w:val="00103CF3"/>
    <w:rsid w:val="0010776E"/>
    <w:rsid w:val="001234EC"/>
    <w:rsid w:val="00123D95"/>
    <w:rsid w:val="00132E8E"/>
    <w:rsid w:val="00141742"/>
    <w:rsid w:val="00147519"/>
    <w:rsid w:val="00147A49"/>
    <w:rsid w:val="00152C38"/>
    <w:rsid w:val="00156639"/>
    <w:rsid w:val="00161669"/>
    <w:rsid w:val="0016403C"/>
    <w:rsid w:val="00165E67"/>
    <w:rsid w:val="00174087"/>
    <w:rsid w:val="0017657F"/>
    <w:rsid w:val="00180470"/>
    <w:rsid w:val="00180CBA"/>
    <w:rsid w:val="001815C4"/>
    <w:rsid w:val="00182166"/>
    <w:rsid w:val="0018366C"/>
    <w:rsid w:val="00184F23"/>
    <w:rsid w:val="00185BEF"/>
    <w:rsid w:val="00192401"/>
    <w:rsid w:val="00192B18"/>
    <w:rsid w:val="00195B6F"/>
    <w:rsid w:val="001A64B6"/>
    <w:rsid w:val="001B57DB"/>
    <w:rsid w:val="001C0C3A"/>
    <w:rsid w:val="001C169D"/>
    <w:rsid w:val="001D063E"/>
    <w:rsid w:val="001E15BD"/>
    <w:rsid w:val="001E4C04"/>
    <w:rsid w:val="001E71F5"/>
    <w:rsid w:val="001F0EFF"/>
    <w:rsid w:val="001F25B4"/>
    <w:rsid w:val="001F64C9"/>
    <w:rsid w:val="001F6E84"/>
    <w:rsid w:val="001F7280"/>
    <w:rsid w:val="0020014F"/>
    <w:rsid w:val="00205655"/>
    <w:rsid w:val="0020646F"/>
    <w:rsid w:val="00207E2D"/>
    <w:rsid w:val="002136BA"/>
    <w:rsid w:val="002147FC"/>
    <w:rsid w:val="00221C54"/>
    <w:rsid w:val="00224167"/>
    <w:rsid w:val="00224925"/>
    <w:rsid w:val="00230609"/>
    <w:rsid w:val="002315C9"/>
    <w:rsid w:val="00233F59"/>
    <w:rsid w:val="00242A10"/>
    <w:rsid w:val="00245859"/>
    <w:rsid w:val="002555EA"/>
    <w:rsid w:val="00257472"/>
    <w:rsid w:val="00266640"/>
    <w:rsid w:val="00271C66"/>
    <w:rsid w:val="00271CA6"/>
    <w:rsid w:val="00271E56"/>
    <w:rsid w:val="00272339"/>
    <w:rsid w:val="002743DC"/>
    <w:rsid w:val="00280D4B"/>
    <w:rsid w:val="002814E6"/>
    <w:rsid w:val="00284937"/>
    <w:rsid w:val="00284C55"/>
    <w:rsid w:val="00290E1E"/>
    <w:rsid w:val="00291738"/>
    <w:rsid w:val="00292F8D"/>
    <w:rsid w:val="00295BE9"/>
    <w:rsid w:val="00296204"/>
    <w:rsid w:val="002A00EC"/>
    <w:rsid w:val="002A1E60"/>
    <w:rsid w:val="002A3C08"/>
    <w:rsid w:val="002B086C"/>
    <w:rsid w:val="002D1ED2"/>
    <w:rsid w:val="002E0B8D"/>
    <w:rsid w:val="002E393D"/>
    <w:rsid w:val="002E3BBF"/>
    <w:rsid w:val="002E7132"/>
    <w:rsid w:val="002F0F03"/>
    <w:rsid w:val="002F361B"/>
    <w:rsid w:val="002F53B2"/>
    <w:rsid w:val="002F6482"/>
    <w:rsid w:val="002F6573"/>
    <w:rsid w:val="00311399"/>
    <w:rsid w:val="003167E5"/>
    <w:rsid w:val="0032234E"/>
    <w:rsid w:val="0032328A"/>
    <w:rsid w:val="00325004"/>
    <w:rsid w:val="00330C84"/>
    <w:rsid w:val="00333C4B"/>
    <w:rsid w:val="00337BDA"/>
    <w:rsid w:val="00337DDD"/>
    <w:rsid w:val="00340D91"/>
    <w:rsid w:val="00342735"/>
    <w:rsid w:val="00342A3E"/>
    <w:rsid w:val="00343814"/>
    <w:rsid w:val="00343DF3"/>
    <w:rsid w:val="00346F33"/>
    <w:rsid w:val="0035333A"/>
    <w:rsid w:val="003579D5"/>
    <w:rsid w:val="003615FE"/>
    <w:rsid w:val="00362035"/>
    <w:rsid w:val="003741BA"/>
    <w:rsid w:val="00375901"/>
    <w:rsid w:val="00377282"/>
    <w:rsid w:val="003774A3"/>
    <w:rsid w:val="0037765D"/>
    <w:rsid w:val="0037776D"/>
    <w:rsid w:val="00382C51"/>
    <w:rsid w:val="00383635"/>
    <w:rsid w:val="00384BEC"/>
    <w:rsid w:val="00395E0D"/>
    <w:rsid w:val="003A034E"/>
    <w:rsid w:val="003A5CAD"/>
    <w:rsid w:val="003B052A"/>
    <w:rsid w:val="003B3D03"/>
    <w:rsid w:val="003B55B6"/>
    <w:rsid w:val="003C4457"/>
    <w:rsid w:val="003C649F"/>
    <w:rsid w:val="003C73A7"/>
    <w:rsid w:val="003D189E"/>
    <w:rsid w:val="003D233E"/>
    <w:rsid w:val="003D3D95"/>
    <w:rsid w:val="003D59A0"/>
    <w:rsid w:val="003D5A88"/>
    <w:rsid w:val="003E0C76"/>
    <w:rsid w:val="003E1D3E"/>
    <w:rsid w:val="003E2E7C"/>
    <w:rsid w:val="003E7280"/>
    <w:rsid w:val="003F12C7"/>
    <w:rsid w:val="003F559D"/>
    <w:rsid w:val="003F64EA"/>
    <w:rsid w:val="003F6E08"/>
    <w:rsid w:val="003F7C7F"/>
    <w:rsid w:val="00400904"/>
    <w:rsid w:val="0040457A"/>
    <w:rsid w:val="004149FB"/>
    <w:rsid w:val="0041756A"/>
    <w:rsid w:val="0042175D"/>
    <w:rsid w:val="00423A1D"/>
    <w:rsid w:val="0042564F"/>
    <w:rsid w:val="00427018"/>
    <w:rsid w:val="00436028"/>
    <w:rsid w:val="00437712"/>
    <w:rsid w:val="00442431"/>
    <w:rsid w:val="004461F4"/>
    <w:rsid w:val="00447791"/>
    <w:rsid w:val="00450E03"/>
    <w:rsid w:val="004511EE"/>
    <w:rsid w:val="00452751"/>
    <w:rsid w:val="0045688E"/>
    <w:rsid w:val="0045702D"/>
    <w:rsid w:val="00464215"/>
    <w:rsid w:val="00466B91"/>
    <w:rsid w:val="00471F47"/>
    <w:rsid w:val="00480714"/>
    <w:rsid w:val="00483142"/>
    <w:rsid w:val="0048359A"/>
    <w:rsid w:val="00486C45"/>
    <w:rsid w:val="00494AF7"/>
    <w:rsid w:val="00495386"/>
    <w:rsid w:val="00495DF9"/>
    <w:rsid w:val="004A327F"/>
    <w:rsid w:val="004A6EFB"/>
    <w:rsid w:val="004B0C4C"/>
    <w:rsid w:val="004B5135"/>
    <w:rsid w:val="004C3A1B"/>
    <w:rsid w:val="004C51A2"/>
    <w:rsid w:val="004C5875"/>
    <w:rsid w:val="004D45E3"/>
    <w:rsid w:val="004D7DFF"/>
    <w:rsid w:val="004E6FB2"/>
    <w:rsid w:val="004E7FC3"/>
    <w:rsid w:val="004F32D8"/>
    <w:rsid w:val="004F5990"/>
    <w:rsid w:val="004F6511"/>
    <w:rsid w:val="004F6532"/>
    <w:rsid w:val="005005E2"/>
    <w:rsid w:val="00500F07"/>
    <w:rsid w:val="00502C82"/>
    <w:rsid w:val="005055D5"/>
    <w:rsid w:val="00510FB8"/>
    <w:rsid w:val="00511ECC"/>
    <w:rsid w:val="0051342A"/>
    <w:rsid w:val="00514BD2"/>
    <w:rsid w:val="0051643A"/>
    <w:rsid w:val="00521330"/>
    <w:rsid w:val="00523C36"/>
    <w:rsid w:val="005340F5"/>
    <w:rsid w:val="005349B0"/>
    <w:rsid w:val="00536EB0"/>
    <w:rsid w:val="00540399"/>
    <w:rsid w:val="0054309B"/>
    <w:rsid w:val="00543AAF"/>
    <w:rsid w:val="0054468C"/>
    <w:rsid w:val="005508C0"/>
    <w:rsid w:val="005513B9"/>
    <w:rsid w:val="00552FA1"/>
    <w:rsid w:val="00566725"/>
    <w:rsid w:val="00566BB7"/>
    <w:rsid w:val="00566BDF"/>
    <w:rsid w:val="00566F40"/>
    <w:rsid w:val="0057076A"/>
    <w:rsid w:val="0057076F"/>
    <w:rsid w:val="00576064"/>
    <w:rsid w:val="0058350B"/>
    <w:rsid w:val="00590606"/>
    <w:rsid w:val="005917D1"/>
    <w:rsid w:val="00592E97"/>
    <w:rsid w:val="0059309F"/>
    <w:rsid w:val="00594DFF"/>
    <w:rsid w:val="005A2ED2"/>
    <w:rsid w:val="005A43BF"/>
    <w:rsid w:val="005A63C2"/>
    <w:rsid w:val="005B071F"/>
    <w:rsid w:val="005B0D0B"/>
    <w:rsid w:val="005B6A70"/>
    <w:rsid w:val="005C1D46"/>
    <w:rsid w:val="005C379A"/>
    <w:rsid w:val="005D181E"/>
    <w:rsid w:val="005D3BB2"/>
    <w:rsid w:val="005D3D55"/>
    <w:rsid w:val="005D5FF3"/>
    <w:rsid w:val="005E4771"/>
    <w:rsid w:val="005F0992"/>
    <w:rsid w:val="00602033"/>
    <w:rsid w:val="006077C8"/>
    <w:rsid w:val="00610E9B"/>
    <w:rsid w:val="00610EB7"/>
    <w:rsid w:val="00622482"/>
    <w:rsid w:val="00624BFE"/>
    <w:rsid w:val="00625FEF"/>
    <w:rsid w:val="0063365D"/>
    <w:rsid w:val="00636338"/>
    <w:rsid w:val="00642E74"/>
    <w:rsid w:val="006442C3"/>
    <w:rsid w:val="00654806"/>
    <w:rsid w:val="006652EC"/>
    <w:rsid w:val="00673D89"/>
    <w:rsid w:val="00676035"/>
    <w:rsid w:val="0067642E"/>
    <w:rsid w:val="0068464D"/>
    <w:rsid w:val="006849D2"/>
    <w:rsid w:val="00684E0E"/>
    <w:rsid w:val="00690A74"/>
    <w:rsid w:val="00692AD7"/>
    <w:rsid w:val="00693C53"/>
    <w:rsid w:val="00694B68"/>
    <w:rsid w:val="00694C98"/>
    <w:rsid w:val="006A1C23"/>
    <w:rsid w:val="006A3787"/>
    <w:rsid w:val="006A607A"/>
    <w:rsid w:val="006A632A"/>
    <w:rsid w:val="006A69E9"/>
    <w:rsid w:val="006B5442"/>
    <w:rsid w:val="006C02A9"/>
    <w:rsid w:val="006C2CE8"/>
    <w:rsid w:val="006D18CC"/>
    <w:rsid w:val="006D60F2"/>
    <w:rsid w:val="006D6DF2"/>
    <w:rsid w:val="006D7AF8"/>
    <w:rsid w:val="006E0AD7"/>
    <w:rsid w:val="006E4EB1"/>
    <w:rsid w:val="006E55DE"/>
    <w:rsid w:val="006F19A1"/>
    <w:rsid w:val="006F2294"/>
    <w:rsid w:val="006F2898"/>
    <w:rsid w:val="006F5E82"/>
    <w:rsid w:val="00701CB8"/>
    <w:rsid w:val="00704143"/>
    <w:rsid w:val="007045A1"/>
    <w:rsid w:val="00704E75"/>
    <w:rsid w:val="00705BA6"/>
    <w:rsid w:val="00710168"/>
    <w:rsid w:val="0071354B"/>
    <w:rsid w:val="00725B9D"/>
    <w:rsid w:val="0073474E"/>
    <w:rsid w:val="00736130"/>
    <w:rsid w:val="0073637A"/>
    <w:rsid w:val="007364FF"/>
    <w:rsid w:val="00741535"/>
    <w:rsid w:val="00741872"/>
    <w:rsid w:val="007431C5"/>
    <w:rsid w:val="00747FD6"/>
    <w:rsid w:val="00752416"/>
    <w:rsid w:val="0077193D"/>
    <w:rsid w:val="00773BE9"/>
    <w:rsid w:val="00776B3B"/>
    <w:rsid w:val="00786BE0"/>
    <w:rsid w:val="00794524"/>
    <w:rsid w:val="00795E67"/>
    <w:rsid w:val="007A0F7A"/>
    <w:rsid w:val="007A5C6B"/>
    <w:rsid w:val="007A76FF"/>
    <w:rsid w:val="007B05E8"/>
    <w:rsid w:val="007B4EC1"/>
    <w:rsid w:val="007C11C0"/>
    <w:rsid w:val="007C2F17"/>
    <w:rsid w:val="007C7E36"/>
    <w:rsid w:val="007D4E5A"/>
    <w:rsid w:val="007E4B5A"/>
    <w:rsid w:val="007E7FED"/>
    <w:rsid w:val="00803758"/>
    <w:rsid w:val="0080434A"/>
    <w:rsid w:val="0080497C"/>
    <w:rsid w:val="00805C58"/>
    <w:rsid w:val="008071F7"/>
    <w:rsid w:val="00807B6C"/>
    <w:rsid w:val="00810113"/>
    <w:rsid w:val="0081154D"/>
    <w:rsid w:val="008120FB"/>
    <w:rsid w:val="00822AAA"/>
    <w:rsid w:val="00826170"/>
    <w:rsid w:val="00830420"/>
    <w:rsid w:val="00830C5F"/>
    <w:rsid w:val="00833CF3"/>
    <w:rsid w:val="00835697"/>
    <w:rsid w:val="00836FC5"/>
    <w:rsid w:val="00837C06"/>
    <w:rsid w:val="00840D8B"/>
    <w:rsid w:val="00842B7B"/>
    <w:rsid w:val="0084386E"/>
    <w:rsid w:val="008465AA"/>
    <w:rsid w:val="00850216"/>
    <w:rsid w:val="00857CEE"/>
    <w:rsid w:val="00867738"/>
    <w:rsid w:val="00874FFD"/>
    <w:rsid w:val="008901F9"/>
    <w:rsid w:val="008A2D69"/>
    <w:rsid w:val="008C477D"/>
    <w:rsid w:val="008D2576"/>
    <w:rsid w:val="008D3142"/>
    <w:rsid w:val="008D52F1"/>
    <w:rsid w:val="008D6564"/>
    <w:rsid w:val="008D67DF"/>
    <w:rsid w:val="008E02E2"/>
    <w:rsid w:val="008E6888"/>
    <w:rsid w:val="008E7BFB"/>
    <w:rsid w:val="008F46A8"/>
    <w:rsid w:val="008F5B54"/>
    <w:rsid w:val="00900A58"/>
    <w:rsid w:val="00916ED4"/>
    <w:rsid w:val="00923144"/>
    <w:rsid w:val="0092776D"/>
    <w:rsid w:val="00936C7A"/>
    <w:rsid w:val="00941932"/>
    <w:rsid w:val="00941FD5"/>
    <w:rsid w:val="00947995"/>
    <w:rsid w:val="009606C7"/>
    <w:rsid w:val="00961021"/>
    <w:rsid w:val="009617A9"/>
    <w:rsid w:val="00962B89"/>
    <w:rsid w:val="009643DE"/>
    <w:rsid w:val="00967BC0"/>
    <w:rsid w:val="009728DC"/>
    <w:rsid w:val="00973BAB"/>
    <w:rsid w:val="00975A79"/>
    <w:rsid w:val="00976D0C"/>
    <w:rsid w:val="00980C38"/>
    <w:rsid w:val="00984B6F"/>
    <w:rsid w:val="00985197"/>
    <w:rsid w:val="009871B1"/>
    <w:rsid w:val="00992824"/>
    <w:rsid w:val="0099402A"/>
    <w:rsid w:val="00994BC5"/>
    <w:rsid w:val="00996782"/>
    <w:rsid w:val="00997EAD"/>
    <w:rsid w:val="009A3E65"/>
    <w:rsid w:val="009B1740"/>
    <w:rsid w:val="009B56EE"/>
    <w:rsid w:val="009B7B37"/>
    <w:rsid w:val="009C005B"/>
    <w:rsid w:val="009C18C8"/>
    <w:rsid w:val="009C761A"/>
    <w:rsid w:val="009D2359"/>
    <w:rsid w:val="009D2F6A"/>
    <w:rsid w:val="009D6FA3"/>
    <w:rsid w:val="009E5174"/>
    <w:rsid w:val="009E5CD7"/>
    <w:rsid w:val="009E6CEA"/>
    <w:rsid w:val="009F6D70"/>
    <w:rsid w:val="00A02C92"/>
    <w:rsid w:val="00A03798"/>
    <w:rsid w:val="00A0387D"/>
    <w:rsid w:val="00A06D2E"/>
    <w:rsid w:val="00A07EAC"/>
    <w:rsid w:val="00A15B65"/>
    <w:rsid w:val="00A21EA5"/>
    <w:rsid w:val="00A24841"/>
    <w:rsid w:val="00A30A95"/>
    <w:rsid w:val="00A31D8D"/>
    <w:rsid w:val="00A33958"/>
    <w:rsid w:val="00A3753E"/>
    <w:rsid w:val="00A37EEC"/>
    <w:rsid w:val="00A43BEF"/>
    <w:rsid w:val="00A57687"/>
    <w:rsid w:val="00A71F2F"/>
    <w:rsid w:val="00A84030"/>
    <w:rsid w:val="00A861A9"/>
    <w:rsid w:val="00A86D44"/>
    <w:rsid w:val="00A92CB1"/>
    <w:rsid w:val="00A93DC5"/>
    <w:rsid w:val="00AA1C88"/>
    <w:rsid w:val="00AA3600"/>
    <w:rsid w:val="00AA3D5E"/>
    <w:rsid w:val="00AA5209"/>
    <w:rsid w:val="00AA6D72"/>
    <w:rsid w:val="00AB4CBD"/>
    <w:rsid w:val="00AB547D"/>
    <w:rsid w:val="00AB5DB0"/>
    <w:rsid w:val="00AC3A15"/>
    <w:rsid w:val="00AC5B68"/>
    <w:rsid w:val="00AD04CD"/>
    <w:rsid w:val="00AD25AD"/>
    <w:rsid w:val="00AE5959"/>
    <w:rsid w:val="00AE5F6A"/>
    <w:rsid w:val="00AE75EF"/>
    <w:rsid w:val="00AF2E08"/>
    <w:rsid w:val="00AF3CFF"/>
    <w:rsid w:val="00AF5214"/>
    <w:rsid w:val="00B00C67"/>
    <w:rsid w:val="00B03727"/>
    <w:rsid w:val="00B20DDC"/>
    <w:rsid w:val="00B22B85"/>
    <w:rsid w:val="00B236C1"/>
    <w:rsid w:val="00B24981"/>
    <w:rsid w:val="00B266AD"/>
    <w:rsid w:val="00B2680B"/>
    <w:rsid w:val="00B3235C"/>
    <w:rsid w:val="00B3758D"/>
    <w:rsid w:val="00B45F3F"/>
    <w:rsid w:val="00B54C8D"/>
    <w:rsid w:val="00B5615D"/>
    <w:rsid w:val="00B56AD5"/>
    <w:rsid w:val="00B60ABC"/>
    <w:rsid w:val="00B65423"/>
    <w:rsid w:val="00B71CDB"/>
    <w:rsid w:val="00B770B0"/>
    <w:rsid w:val="00B81EFE"/>
    <w:rsid w:val="00B838B8"/>
    <w:rsid w:val="00B90B18"/>
    <w:rsid w:val="00B91170"/>
    <w:rsid w:val="00B9432D"/>
    <w:rsid w:val="00BA0DE8"/>
    <w:rsid w:val="00BA224B"/>
    <w:rsid w:val="00BA2E61"/>
    <w:rsid w:val="00BA48E8"/>
    <w:rsid w:val="00BB640F"/>
    <w:rsid w:val="00BC2F79"/>
    <w:rsid w:val="00BC4875"/>
    <w:rsid w:val="00BC5456"/>
    <w:rsid w:val="00BD1FFD"/>
    <w:rsid w:val="00BD4872"/>
    <w:rsid w:val="00BE2B4D"/>
    <w:rsid w:val="00C031ED"/>
    <w:rsid w:val="00C03BFF"/>
    <w:rsid w:val="00C0435B"/>
    <w:rsid w:val="00C05D4D"/>
    <w:rsid w:val="00C14CE7"/>
    <w:rsid w:val="00C151B9"/>
    <w:rsid w:val="00C15B4D"/>
    <w:rsid w:val="00C16EE1"/>
    <w:rsid w:val="00C2184E"/>
    <w:rsid w:val="00C302DF"/>
    <w:rsid w:val="00C308E3"/>
    <w:rsid w:val="00C3222F"/>
    <w:rsid w:val="00C33A9F"/>
    <w:rsid w:val="00C34546"/>
    <w:rsid w:val="00C46AA6"/>
    <w:rsid w:val="00C503FF"/>
    <w:rsid w:val="00C51C3F"/>
    <w:rsid w:val="00C553BB"/>
    <w:rsid w:val="00C62609"/>
    <w:rsid w:val="00C642E6"/>
    <w:rsid w:val="00C664B5"/>
    <w:rsid w:val="00C70712"/>
    <w:rsid w:val="00C80A31"/>
    <w:rsid w:val="00C84A75"/>
    <w:rsid w:val="00C86CEF"/>
    <w:rsid w:val="00C90639"/>
    <w:rsid w:val="00C95B3E"/>
    <w:rsid w:val="00CA5136"/>
    <w:rsid w:val="00CA664A"/>
    <w:rsid w:val="00CA75A0"/>
    <w:rsid w:val="00CC085A"/>
    <w:rsid w:val="00CC31F1"/>
    <w:rsid w:val="00CD0C63"/>
    <w:rsid w:val="00CD0CE1"/>
    <w:rsid w:val="00CE6073"/>
    <w:rsid w:val="00CF1D93"/>
    <w:rsid w:val="00CF3133"/>
    <w:rsid w:val="00CF3250"/>
    <w:rsid w:val="00CF3EB0"/>
    <w:rsid w:val="00CF41A5"/>
    <w:rsid w:val="00CF7CF0"/>
    <w:rsid w:val="00D009D7"/>
    <w:rsid w:val="00D01F66"/>
    <w:rsid w:val="00D0259D"/>
    <w:rsid w:val="00D03B50"/>
    <w:rsid w:val="00D0450C"/>
    <w:rsid w:val="00D050C9"/>
    <w:rsid w:val="00D05DB9"/>
    <w:rsid w:val="00D068C3"/>
    <w:rsid w:val="00D06D89"/>
    <w:rsid w:val="00D152CC"/>
    <w:rsid w:val="00D16F17"/>
    <w:rsid w:val="00D20D8E"/>
    <w:rsid w:val="00D24B86"/>
    <w:rsid w:val="00D24BF1"/>
    <w:rsid w:val="00D33FA3"/>
    <w:rsid w:val="00D354D5"/>
    <w:rsid w:val="00D56E8A"/>
    <w:rsid w:val="00D6146B"/>
    <w:rsid w:val="00D64892"/>
    <w:rsid w:val="00D7180C"/>
    <w:rsid w:val="00D7582B"/>
    <w:rsid w:val="00D7604C"/>
    <w:rsid w:val="00D76110"/>
    <w:rsid w:val="00D82ECA"/>
    <w:rsid w:val="00D876D4"/>
    <w:rsid w:val="00D96D04"/>
    <w:rsid w:val="00DA2D75"/>
    <w:rsid w:val="00DA6E2A"/>
    <w:rsid w:val="00DA792B"/>
    <w:rsid w:val="00DB0A68"/>
    <w:rsid w:val="00DB74C2"/>
    <w:rsid w:val="00DC0CF2"/>
    <w:rsid w:val="00DC18F4"/>
    <w:rsid w:val="00DC2061"/>
    <w:rsid w:val="00DC5089"/>
    <w:rsid w:val="00DC58F9"/>
    <w:rsid w:val="00DC6967"/>
    <w:rsid w:val="00DD038F"/>
    <w:rsid w:val="00DD2BA1"/>
    <w:rsid w:val="00DD3D07"/>
    <w:rsid w:val="00DD4674"/>
    <w:rsid w:val="00DE0832"/>
    <w:rsid w:val="00DE4A21"/>
    <w:rsid w:val="00DE69CD"/>
    <w:rsid w:val="00DF64F5"/>
    <w:rsid w:val="00DF727F"/>
    <w:rsid w:val="00E041F6"/>
    <w:rsid w:val="00E046BD"/>
    <w:rsid w:val="00E06A08"/>
    <w:rsid w:val="00E07BDB"/>
    <w:rsid w:val="00E14588"/>
    <w:rsid w:val="00E17222"/>
    <w:rsid w:val="00E20253"/>
    <w:rsid w:val="00E21684"/>
    <w:rsid w:val="00E2276B"/>
    <w:rsid w:val="00E244FE"/>
    <w:rsid w:val="00E24E40"/>
    <w:rsid w:val="00E25B35"/>
    <w:rsid w:val="00E27251"/>
    <w:rsid w:val="00E30C36"/>
    <w:rsid w:val="00E37F1E"/>
    <w:rsid w:val="00E42D2B"/>
    <w:rsid w:val="00E43E7C"/>
    <w:rsid w:val="00E43F88"/>
    <w:rsid w:val="00E45D5A"/>
    <w:rsid w:val="00E46B8F"/>
    <w:rsid w:val="00E46BAB"/>
    <w:rsid w:val="00E47826"/>
    <w:rsid w:val="00E52F88"/>
    <w:rsid w:val="00E5316F"/>
    <w:rsid w:val="00E533EE"/>
    <w:rsid w:val="00E61765"/>
    <w:rsid w:val="00E61984"/>
    <w:rsid w:val="00E66DAF"/>
    <w:rsid w:val="00E7009B"/>
    <w:rsid w:val="00E70E13"/>
    <w:rsid w:val="00E7625E"/>
    <w:rsid w:val="00E76299"/>
    <w:rsid w:val="00E771C1"/>
    <w:rsid w:val="00E8067B"/>
    <w:rsid w:val="00E8368D"/>
    <w:rsid w:val="00E87265"/>
    <w:rsid w:val="00E92137"/>
    <w:rsid w:val="00E948F0"/>
    <w:rsid w:val="00E9795A"/>
    <w:rsid w:val="00EA1CC6"/>
    <w:rsid w:val="00EA25C5"/>
    <w:rsid w:val="00EA2ED0"/>
    <w:rsid w:val="00EA6AC9"/>
    <w:rsid w:val="00EA7AD4"/>
    <w:rsid w:val="00EB6503"/>
    <w:rsid w:val="00EC4A77"/>
    <w:rsid w:val="00EC783E"/>
    <w:rsid w:val="00ED24B0"/>
    <w:rsid w:val="00ED30A8"/>
    <w:rsid w:val="00ED499F"/>
    <w:rsid w:val="00ED5050"/>
    <w:rsid w:val="00ED7A90"/>
    <w:rsid w:val="00EE2103"/>
    <w:rsid w:val="00EE425E"/>
    <w:rsid w:val="00EF19A1"/>
    <w:rsid w:val="00EF5BD9"/>
    <w:rsid w:val="00F02A38"/>
    <w:rsid w:val="00F072E8"/>
    <w:rsid w:val="00F10A48"/>
    <w:rsid w:val="00F11255"/>
    <w:rsid w:val="00F14A8B"/>
    <w:rsid w:val="00F14B4A"/>
    <w:rsid w:val="00F153CA"/>
    <w:rsid w:val="00F15858"/>
    <w:rsid w:val="00F16E73"/>
    <w:rsid w:val="00F17BC4"/>
    <w:rsid w:val="00F22E3C"/>
    <w:rsid w:val="00F26597"/>
    <w:rsid w:val="00F27D2A"/>
    <w:rsid w:val="00F32511"/>
    <w:rsid w:val="00F34107"/>
    <w:rsid w:val="00F358DB"/>
    <w:rsid w:val="00F36999"/>
    <w:rsid w:val="00F37709"/>
    <w:rsid w:val="00F407AD"/>
    <w:rsid w:val="00F42D89"/>
    <w:rsid w:val="00F46651"/>
    <w:rsid w:val="00F46892"/>
    <w:rsid w:val="00F46C7A"/>
    <w:rsid w:val="00F5199C"/>
    <w:rsid w:val="00F53D86"/>
    <w:rsid w:val="00F55AAE"/>
    <w:rsid w:val="00F574E7"/>
    <w:rsid w:val="00F6238F"/>
    <w:rsid w:val="00F65740"/>
    <w:rsid w:val="00F65E54"/>
    <w:rsid w:val="00F72E22"/>
    <w:rsid w:val="00F75175"/>
    <w:rsid w:val="00F760B8"/>
    <w:rsid w:val="00F76915"/>
    <w:rsid w:val="00F90BC8"/>
    <w:rsid w:val="00F96882"/>
    <w:rsid w:val="00FA0575"/>
    <w:rsid w:val="00FA5FC7"/>
    <w:rsid w:val="00FA69D1"/>
    <w:rsid w:val="00FA69FF"/>
    <w:rsid w:val="00FA7209"/>
    <w:rsid w:val="00FB3579"/>
    <w:rsid w:val="00FB3CF8"/>
    <w:rsid w:val="00FB4141"/>
    <w:rsid w:val="00FB56F6"/>
    <w:rsid w:val="00FC460F"/>
    <w:rsid w:val="00FC5B35"/>
    <w:rsid w:val="00FD1E47"/>
    <w:rsid w:val="00FD2B55"/>
    <w:rsid w:val="00FD3923"/>
    <w:rsid w:val="00FD699B"/>
    <w:rsid w:val="00FD6A9C"/>
    <w:rsid w:val="00FD747F"/>
    <w:rsid w:val="00FE16F4"/>
    <w:rsid w:val="00FE5E0F"/>
    <w:rsid w:val="00FF0C31"/>
    <w:rsid w:val="00FF2696"/>
    <w:rsid w:val="00FF3A0C"/>
    <w:rsid w:val="00FF73FA"/>
    <w:rsid w:val="00FF74F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68289"/>
    <o:shapelayout v:ext="edit">
      <o:idmap v:ext="edit" data="1"/>
    </o:shapelayout>
  </w:shapeDefaults>
  <w:decimalSymbol w:val=","/>
  <w:listSeparator w:val=";"/>
  <w14:docId w14:val="4FFCF207"/>
  <w15:docId w15:val="{8D279991-2A0A-4BD1-B5AE-0A5CF578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49B0"/>
    <w:rPr>
      <w:rFonts w:ascii="Arial" w:hAnsi="Arial" w:cs="Arial"/>
    </w:rPr>
  </w:style>
  <w:style w:type="paragraph" w:styleId="berschrift1">
    <w:name w:val="heading 1"/>
    <w:basedOn w:val="Standard"/>
    <w:next w:val="Standard"/>
    <w:link w:val="berschrift1Zchn"/>
    <w:uiPriority w:val="9"/>
    <w:qFormat/>
    <w:rsid w:val="003F12C7"/>
    <w:pPr>
      <w:numPr>
        <w:numId w:val="2"/>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3F12C7"/>
    <w:pPr>
      <w:numPr>
        <w:ilvl w:val="1"/>
        <w:numId w:val="2"/>
      </w:numPr>
      <w:spacing w:before="20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3F12C7"/>
    <w:pPr>
      <w:numPr>
        <w:ilvl w:val="2"/>
        <w:numId w:val="2"/>
      </w:numPr>
      <w:spacing w:before="20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3F12C7"/>
    <w:pPr>
      <w:numPr>
        <w:ilvl w:val="3"/>
        <w:numId w:val="2"/>
      </w:numPr>
      <w:spacing w:before="20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3F12C7"/>
    <w:pPr>
      <w:numPr>
        <w:ilvl w:val="4"/>
        <w:numId w:val="2"/>
      </w:numPr>
      <w:spacing w:before="20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3F12C7"/>
    <w:pPr>
      <w:numPr>
        <w:ilvl w:val="5"/>
        <w:numId w:val="2"/>
      </w:numPr>
      <w:spacing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3F12C7"/>
    <w:pPr>
      <w:numPr>
        <w:ilvl w:val="6"/>
        <w:numId w:val="2"/>
      </w:numPr>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3F12C7"/>
    <w:pPr>
      <w:numPr>
        <w:ilvl w:val="7"/>
        <w:numId w:val="2"/>
      </w:numPr>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3F12C7"/>
    <w:pPr>
      <w:numPr>
        <w:ilvl w:val="8"/>
        <w:numId w:val="2"/>
      </w:numPr>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12C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3F12C7"/>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3F12C7"/>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3F12C7"/>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3F12C7"/>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3F12C7"/>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3F12C7"/>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3F12C7"/>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3F12C7"/>
    <w:rPr>
      <w:rFonts w:asciiTheme="majorHAnsi" w:eastAsiaTheme="majorEastAsia" w:hAnsiTheme="majorHAnsi" w:cstheme="majorBidi"/>
      <w:i/>
      <w:iCs/>
      <w:spacing w:val="5"/>
      <w:sz w:val="20"/>
      <w:szCs w:val="20"/>
    </w:rPr>
  </w:style>
  <w:style w:type="paragraph" w:styleId="Listenabsatz">
    <w:name w:val="List Paragraph"/>
    <w:basedOn w:val="Standard"/>
    <w:uiPriority w:val="34"/>
    <w:qFormat/>
    <w:rsid w:val="003F12C7"/>
    <w:pPr>
      <w:ind w:left="720"/>
      <w:contextualSpacing/>
    </w:pPr>
    <w:rPr>
      <w:rFonts w:asciiTheme="minorHAnsi" w:eastAsiaTheme="minorEastAsia" w:hAnsiTheme="minorHAnsi" w:cstheme="minorBidi"/>
    </w:rPr>
  </w:style>
  <w:style w:type="paragraph" w:styleId="Titel">
    <w:name w:val="Title"/>
    <w:basedOn w:val="Standard"/>
    <w:next w:val="Standard"/>
    <w:link w:val="TitelZchn"/>
    <w:uiPriority w:val="10"/>
    <w:qFormat/>
    <w:rsid w:val="003F12C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3F12C7"/>
    <w:rPr>
      <w:rFonts w:asciiTheme="majorHAnsi" w:eastAsiaTheme="majorEastAsia" w:hAnsiTheme="majorHAnsi" w:cstheme="majorBidi"/>
      <w:spacing w:val="5"/>
      <w:sz w:val="52"/>
      <w:szCs w:val="52"/>
    </w:rPr>
  </w:style>
  <w:style w:type="paragraph" w:styleId="Inhaltsverzeichnisberschrift">
    <w:name w:val="TOC Heading"/>
    <w:basedOn w:val="berschrift1"/>
    <w:next w:val="Standard"/>
    <w:uiPriority w:val="39"/>
    <w:unhideWhenUsed/>
    <w:qFormat/>
    <w:rsid w:val="003F12C7"/>
    <w:pPr>
      <w:outlineLvl w:val="9"/>
    </w:pPr>
    <w:rPr>
      <w:lang w:bidi="en-US"/>
    </w:rPr>
  </w:style>
  <w:style w:type="paragraph" w:styleId="Verzeichnis1">
    <w:name w:val="toc 1"/>
    <w:basedOn w:val="Standard"/>
    <w:next w:val="Standard"/>
    <w:autoRedefine/>
    <w:uiPriority w:val="39"/>
    <w:unhideWhenUsed/>
    <w:rsid w:val="003F12C7"/>
    <w:pPr>
      <w:spacing w:after="100"/>
    </w:pPr>
    <w:rPr>
      <w:rFonts w:asciiTheme="minorHAnsi" w:eastAsiaTheme="minorEastAsia" w:hAnsiTheme="minorHAnsi" w:cstheme="minorBidi"/>
    </w:rPr>
  </w:style>
  <w:style w:type="paragraph" w:styleId="Verzeichnis2">
    <w:name w:val="toc 2"/>
    <w:basedOn w:val="Standard"/>
    <w:next w:val="Standard"/>
    <w:autoRedefine/>
    <w:uiPriority w:val="39"/>
    <w:unhideWhenUsed/>
    <w:rsid w:val="003F12C7"/>
    <w:pPr>
      <w:spacing w:after="100"/>
      <w:ind w:left="220"/>
    </w:pPr>
    <w:rPr>
      <w:rFonts w:asciiTheme="minorHAnsi" w:eastAsiaTheme="minorEastAsia" w:hAnsiTheme="minorHAnsi" w:cstheme="minorBidi"/>
    </w:rPr>
  </w:style>
  <w:style w:type="character" w:styleId="Hyperlink">
    <w:name w:val="Hyperlink"/>
    <w:basedOn w:val="Absatz-Standardschriftart"/>
    <w:uiPriority w:val="99"/>
    <w:unhideWhenUsed/>
    <w:rsid w:val="003F12C7"/>
    <w:rPr>
      <w:color w:val="0000FF" w:themeColor="hyperlink"/>
      <w:u w:val="single"/>
    </w:rPr>
  </w:style>
  <w:style w:type="paragraph" w:styleId="Verzeichnis3">
    <w:name w:val="toc 3"/>
    <w:basedOn w:val="Standard"/>
    <w:next w:val="Standard"/>
    <w:autoRedefine/>
    <w:uiPriority w:val="39"/>
    <w:unhideWhenUsed/>
    <w:rsid w:val="003F12C7"/>
    <w:pPr>
      <w:spacing w:after="100"/>
      <w:ind w:left="440"/>
    </w:pPr>
    <w:rPr>
      <w:rFonts w:asciiTheme="minorHAnsi" w:eastAsiaTheme="minorEastAsia" w:hAnsiTheme="minorHAnsi" w:cstheme="minorBidi"/>
    </w:rPr>
  </w:style>
  <w:style w:type="numbering" w:customStyle="1" w:styleId="Formatvorlage2">
    <w:name w:val="Formatvorlage2"/>
    <w:uiPriority w:val="99"/>
    <w:rsid w:val="003F12C7"/>
    <w:pPr>
      <w:numPr>
        <w:numId w:val="3"/>
      </w:numPr>
    </w:pPr>
  </w:style>
  <w:style w:type="character" w:styleId="Kommentarzeichen">
    <w:name w:val="annotation reference"/>
    <w:basedOn w:val="Absatz-Standardschriftart"/>
    <w:uiPriority w:val="99"/>
    <w:semiHidden/>
    <w:unhideWhenUsed/>
    <w:rsid w:val="003F12C7"/>
    <w:rPr>
      <w:sz w:val="16"/>
      <w:szCs w:val="16"/>
    </w:rPr>
  </w:style>
  <w:style w:type="paragraph" w:styleId="Kommentartext">
    <w:name w:val="annotation text"/>
    <w:basedOn w:val="Standard"/>
    <w:link w:val="KommentartextZchn"/>
    <w:uiPriority w:val="99"/>
    <w:unhideWhenUsed/>
    <w:rsid w:val="003F12C7"/>
    <w:rPr>
      <w:rFonts w:asciiTheme="minorHAnsi" w:eastAsiaTheme="minorEastAsia" w:hAnsiTheme="minorHAnsi" w:cstheme="minorBidi"/>
      <w:sz w:val="20"/>
      <w:szCs w:val="20"/>
    </w:rPr>
  </w:style>
  <w:style w:type="character" w:customStyle="1" w:styleId="KommentartextZchn">
    <w:name w:val="Kommentartext Zchn"/>
    <w:basedOn w:val="Absatz-Standardschriftart"/>
    <w:link w:val="Kommentartext"/>
    <w:uiPriority w:val="99"/>
    <w:rsid w:val="003F12C7"/>
    <w:rPr>
      <w:rFonts w:eastAsiaTheme="minorEastAsia"/>
      <w:sz w:val="20"/>
      <w:szCs w:val="20"/>
    </w:rPr>
  </w:style>
  <w:style w:type="paragraph" w:styleId="Sprechblasentext">
    <w:name w:val="Balloon Text"/>
    <w:basedOn w:val="Standard"/>
    <w:link w:val="SprechblasentextZchn"/>
    <w:uiPriority w:val="99"/>
    <w:semiHidden/>
    <w:unhideWhenUsed/>
    <w:rsid w:val="003F12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12C7"/>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A84030"/>
    <w:pPr>
      <w:spacing w:line="240" w:lineRule="auto"/>
    </w:pPr>
    <w:rPr>
      <w:rFonts w:ascii="Arial" w:eastAsiaTheme="minorHAnsi" w:hAnsi="Arial" w:cs="Arial"/>
      <w:b/>
      <w:bCs/>
    </w:rPr>
  </w:style>
  <w:style w:type="character" w:customStyle="1" w:styleId="KommentarthemaZchn">
    <w:name w:val="Kommentarthema Zchn"/>
    <w:basedOn w:val="KommentartextZchn"/>
    <w:link w:val="Kommentarthema"/>
    <w:uiPriority w:val="99"/>
    <w:semiHidden/>
    <w:rsid w:val="00A84030"/>
    <w:rPr>
      <w:rFonts w:ascii="Arial" w:eastAsiaTheme="minorEastAsia" w:hAnsi="Arial" w:cs="Arial"/>
      <w:b/>
      <w:bCs/>
      <w:sz w:val="20"/>
      <w:szCs w:val="20"/>
    </w:rPr>
  </w:style>
  <w:style w:type="paragraph" w:styleId="Kopfzeile">
    <w:name w:val="header"/>
    <w:basedOn w:val="Standard"/>
    <w:link w:val="KopfzeileZchn"/>
    <w:uiPriority w:val="99"/>
    <w:unhideWhenUsed/>
    <w:rsid w:val="002666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6640"/>
    <w:rPr>
      <w:rFonts w:ascii="Arial" w:hAnsi="Arial" w:cs="Arial"/>
    </w:rPr>
  </w:style>
  <w:style w:type="paragraph" w:styleId="Fuzeile">
    <w:name w:val="footer"/>
    <w:basedOn w:val="Standard"/>
    <w:link w:val="FuzeileZchn"/>
    <w:uiPriority w:val="99"/>
    <w:unhideWhenUsed/>
    <w:rsid w:val="002666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6640"/>
    <w:rPr>
      <w:rFonts w:ascii="Arial" w:hAnsi="Arial" w:cs="Arial"/>
    </w:rPr>
  </w:style>
  <w:style w:type="table" w:styleId="Tabellenraster">
    <w:name w:val="Table Grid"/>
    <w:basedOn w:val="NormaleTabelle"/>
    <w:uiPriority w:val="59"/>
    <w:rsid w:val="00E37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555EA"/>
    <w:rPr>
      <w:color w:val="808080"/>
    </w:rPr>
  </w:style>
  <w:style w:type="paragraph" w:styleId="berarbeitung">
    <w:name w:val="Revision"/>
    <w:hidden/>
    <w:uiPriority w:val="99"/>
    <w:semiHidden/>
    <w:rsid w:val="00E70E13"/>
    <w:pPr>
      <w:spacing w:after="0"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2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5A916-02D3-417A-A4B5-E4CC18B3C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6989</Words>
  <Characters>44032</Characters>
  <Application>Microsoft Office Word</Application>
  <DocSecurity>0</DocSecurity>
  <Lines>366</Lines>
  <Paragraphs>101</Paragraphs>
  <ScaleCrop>false</ScaleCrop>
  <HeadingPairs>
    <vt:vector size="2" baseType="variant">
      <vt:variant>
        <vt:lpstr>Titel</vt:lpstr>
      </vt:variant>
      <vt:variant>
        <vt:i4>1</vt:i4>
      </vt:variant>
    </vt:vector>
  </HeadingPairs>
  <TitlesOfParts>
    <vt:vector size="1" baseType="lpstr">
      <vt:lpstr/>
    </vt:vector>
  </TitlesOfParts>
  <Company>StMELF</Company>
  <LinksUpToDate>false</LinksUpToDate>
  <CharactersWithSpaces>50920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Wolfram Schöberl</dc:creator>
  <cp:keywords/>
  <dc:description/>
  <cp:lastModifiedBy>Schöberl, Wolfram (carmen-ev)</cp:lastModifiedBy>
  <cp:revision>34</cp:revision>
  <cp:lastPrinted>2015-02-24T13:48:00Z</cp:lastPrinted>
  <dcterms:created xsi:type="dcterms:W3CDTF">2023-10-11T12:50:00Z</dcterms:created>
  <dcterms:modified xsi:type="dcterms:W3CDTF">2025-02-04T11:40:00Z</dcterms:modified>
</cp:coreProperties>
</file>